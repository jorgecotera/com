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33B52" w14:textId="743D24AC" w:rsidR="00F776DD" w:rsidRDefault="005A5CBB" w:rsidP="009B6F8B">
      <w:pPr>
        <w:pStyle w:val="Ttulo1"/>
        <w:jc w:val="center"/>
        <w:rPr>
          <w:rFonts w:cs="Times New Roman"/>
          <w:szCs w:val="24"/>
        </w:rPr>
      </w:pPr>
      <w:r w:rsidRPr="00CD257D">
        <w:rPr>
          <w:rFonts w:cs="Times New Roman"/>
          <w:szCs w:val="24"/>
        </w:rPr>
        <w:t>Marco Metodológico</w:t>
      </w:r>
    </w:p>
    <w:p w14:paraId="2C014C01" w14:textId="77777777" w:rsidR="009B6F8B" w:rsidRPr="009B6F8B" w:rsidRDefault="009B6F8B" w:rsidP="009B6F8B"/>
    <w:p w14:paraId="0CE3A73D" w14:textId="0C60DF9B" w:rsidR="00CF3560" w:rsidRPr="00CD257D" w:rsidRDefault="00CF3560" w:rsidP="00F36405">
      <w:pPr>
        <w:spacing w:after="120"/>
        <w:rPr>
          <w:rFonts w:cs="Times New Roman"/>
          <w:szCs w:val="24"/>
        </w:rPr>
      </w:pPr>
      <w:r w:rsidRPr="00CD257D">
        <w:rPr>
          <w:rFonts w:cs="Times New Roman"/>
          <w:szCs w:val="24"/>
        </w:rPr>
        <w:t>En mi apuesta por una producción tanto teórica como metodológica</w:t>
      </w:r>
      <w:r w:rsidR="00162C51" w:rsidRPr="00CD257D">
        <w:rPr>
          <w:rFonts w:cs="Times New Roman"/>
          <w:szCs w:val="24"/>
        </w:rPr>
        <w:t>,</w:t>
      </w:r>
      <w:r w:rsidRPr="00CD257D">
        <w:rPr>
          <w:rFonts w:cs="Times New Roman"/>
          <w:szCs w:val="24"/>
        </w:rPr>
        <w:t xml:space="preserve"> han sido varios los momentos caracterizados por rupturas</w:t>
      </w:r>
      <w:r w:rsidR="001D070A" w:rsidRPr="00CD257D">
        <w:rPr>
          <w:rStyle w:val="Refdenotaalpie"/>
          <w:rFonts w:cs="Times New Roman"/>
          <w:szCs w:val="24"/>
        </w:rPr>
        <w:footnoteReference w:id="1"/>
      </w:r>
      <w:r w:rsidRPr="00CD257D">
        <w:rPr>
          <w:rFonts w:cs="Times New Roman"/>
          <w:szCs w:val="24"/>
        </w:rPr>
        <w:t xml:space="preserve"> y </w:t>
      </w:r>
      <w:r w:rsidR="00CF1FEA" w:rsidRPr="00CD257D">
        <w:rPr>
          <w:rFonts w:cs="Times New Roman"/>
          <w:szCs w:val="24"/>
        </w:rPr>
        <w:t>por</w:t>
      </w:r>
      <w:r w:rsidRPr="00CD257D">
        <w:rPr>
          <w:rFonts w:cs="Times New Roman"/>
          <w:szCs w:val="24"/>
        </w:rPr>
        <w:t xml:space="preserve"> decisiones </w:t>
      </w:r>
      <w:r w:rsidR="00CA701D" w:rsidRPr="00CD257D">
        <w:rPr>
          <w:rFonts w:cs="Times New Roman"/>
          <w:szCs w:val="24"/>
        </w:rPr>
        <w:t xml:space="preserve">con las </w:t>
      </w:r>
      <w:r w:rsidRPr="00CD257D">
        <w:rPr>
          <w:rFonts w:cs="Times New Roman"/>
          <w:szCs w:val="24"/>
        </w:rPr>
        <w:t xml:space="preserve">que poco a poco </w:t>
      </w:r>
      <w:r w:rsidR="00CA701D" w:rsidRPr="00CD257D">
        <w:rPr>
          <w:rFonts w:cs="Times New Roman"/>
          <w:szCs w:val="24"/>
        </w:rPr>
        <w:t>se ha</w:t>
      </w:r>
      <w:r w:rsidRPr="00CD257D">
        <w:rPr>
          <w:rFonts w:cs="Times New Roman"/>
          <w:szCs w:val="24"/>
        </w:rPr>
        <w:t xml:space="preserve"> ido conc</w:t>
      </w:r>
      <w:r w:rsidR="00CA701D" w:rsidRPr="00CD257D">
        <w:rPr>
          <w:rFonts w:cs="Times New Roman"/>
          <w:szCs w:val="24"/>
        </w:rPr>
        <w:t xml:space="preserve">retando </w:t>
      </w:r>
      <w:r w:rsidRPr="00CD257D">
        <w:rPr>
          <w:rFonts w:cs="Times New Roman"/>
          <w:szCs w:val="24"/>
        </w:rPr>
        <w:t xml:space="preserve">este aporte </w:t>
      </w:r>
      <w:r w:rsidR="00CA701D" w:rsidRPr="00CD257D">
        <w:rPr>
          <w:rFonts w:cs="Times New Roman"/>
          <w:szCs w:val="24"/>
        </w:rPr>
        <w:t>a la</w:t>
      </w:r>
      <w:r w:rsidRPr="00CD257D">
        <w:rPr>
          <w:rFonts w:cs="Times New Roman"/>
          <w:szCs w:val="24"/>
        </w:rPr>
        <w:t xml:space="preserve"> educación matemática. </w:t>
      </w:r>
      <w:r w:rsidR="00CA701D" w:rsidRPr="00CD257D">
        <w:rPr>
          <w:rFonts w:cs="Times New Roman"/>
          <w:szCs w:val="24"/>
        </w:rPr>
        <w:t>Desde un primer momento, una postura</w:t>
      </w:r>
      <w:r w:rsidR="00C245A3" w:rsidRPr="00CD257D">
        <w:rPr>
          <w:rFonts w:cs="Times New Roman"/>
          <w:szCs w:val="24"/>
        </w:rPr>
        <w:t xml:space="preserve"> claramente cualitativa fue clave para la orientación hacia la producción de </w:t>
      </w:r>
      <w:r w:rsidR="00F36405" w:rsidRPr="00CD257D">
        <w:rPr>
          <w:rFonts w:cs="Times New Roman"/>
          <w:szCs w:val="24"/>
        </w:rPr>
        <w:t xml:space="preserve">un </w:t>
      </w:r>
      <w:r w:rsidR="00C245A3" w:rsidRPr="00CD257D">
        <w:rPr>
          <w:rFonts w:cs="Times New Roman"/>
          <w:szCs w:val="24"/>
        </w:rPr>
        <w:t xml:space="preserve">marco teórico fundamentado en </w:t>
      </w:r>
      <w:r w:rsidR="00162C51" w:rsidRPr="00CD257D">
        <w:rPr>
          <w:rFonts w:cs="Times New Roman"/>
          <w:szCs w:val="24"/>
        </w:rPr>
        <w:t>concepciones</w:t>
      </w:r>
      <w:r w:rsidR="00FC5BC5" w:rsidRPr="00CD257D">
        <w:rPr>
          <w:rFonts w:cs="Times New Roman"/>
          <w:szCs w:val="24"/>
        </w:rPr>
        <w:t xml:space="preserve"> como las de la </w:t>
      </w:r>
      <w:ins w:id="0" w:author="Jorgg A. Cotera" w:date="2015-10-26T17:43:00Z">
        <w:r w:rsidR="00095F5C">
          <w:rPr>
            <w:rFonts w:cs="Times New Roman"/>
            <w:szCs w:val="24"/>
          </w:rPr>
          <w:t xml:space="preserve">teoría cultural de la objetivación </w:t>
        </w:r>
      </w:ins>
      <w:del w:id="1" w:author="Jorgg A. Cotera" w:date="2015-10-26T17:43:00Z">
        <w:r w:rsidR="00FC5BC5" w:rsidRPr="00CD257D" w:rsidDel="00095F5C">
          <w:rPr>
            <w:rFonts w:cs="Times New Roman"/>
            <w:szCs w:val="24"/>
          </w:rPr>
          <w:delText>Teoría C</w:delText>
        </w:r>
        <w:r w:rsidR="00C245A3" w:rsidRPr="00CD257D" w:rsidDel="00095F5C">
          <w:rPr>
            <w:rFonts w:cs="Times New Roman"/>
            <w:szCs w:val="24"/>
          </w:rPr>
          <w:delText xml:space="preserve">ultural de la </w:delText>
        </w:r>
        <w:r w:rsidR="00FC5BC5" w:rsidRPr="00CD257D" w:rsidDel="00095F5C">
          <w:rPr>
            <w:rFonts w:cs="Times New Roman"/>
            <w:szCs w:val="24"/>
          </w:rPr>
          <w:delText>O</w:delText>
        </w:r>
        <w:r w:rsidR="00C245A3" w:rsidRPr="00CD257D" w:rsidDel="00095F5C">
          <w:rPr>
            <w:rFonts w:cs="Times New Roman"/>
            <w:szCs w:val="24"/>
          </w:rPr>
          <w:delText>bjetivación</w:delText>
        </w:r>
        <w:r w:rsidR="00FC5BC5" w:rsidRPr="00CD257D" w:rsidDel="00095F5C">
          <w:rPr>
            <w:rStyle w:val="Refdenotaalpie"/>
            <w:rFonts w:cs="Times New Roman"/>
            <w:szCs w:val="24"/>
          </w:rPr>
          <w:footnoteReference w:id="2"/>
        </w:r>
        <w:r w:rsidR="00FC5BC5" w:rsidRPr="00CD257D" w:rsidDel="00095F5C">
          <w:rPr>
            <w:rFonts w:cs="Times New Roman"/>
            <w:szCs w:val="24"/>
          </w:rPr>
          <w:delText xml:space="preserve"> </w:delText>
        </w:r>
      </w:del>
      <w:r w:rsidR="00C245A3" w:rsidRPr="00CD257D">
        <w:rPr>
          <w:rFonts w:cs="Times New Roman"/>
          <w:szCs w:val="24"/>
        </w:rPr>
        <w:t>y la</w:t>
      </w:r>
      <w:r w:rsidR="00B13B48">
        <w:rPr>
          <w:rFonts w:cs="Times New Roman"/>
          <w:szCs w:val="24"/>
        </w:rPr>
        <w:t>s</w:t>
      </w:r>
      <w:r w:rsidR="00C245A3" w:rsidRPr="00CD257D">
        <w:rPr>
          <w:rFonts w:cs="Times New Roman"/>
          <w:szCs w:val="24"/>
        </w:rPr>
        <w:t xml:space="preserve"> de las </w:t>
      </w:r>
      <w:del w:id="4" w:author="Jorgg A. Cotera" w:date="2015-10-26T17:43:00Z">
        <w:r w:rsidR="00B13B48" w:rsidDel="00095F5C">
          <w:rPr>
            <w:rFonts w:cs="Times New Roman"/>
            <w:szCs w:val="24"/>
          </w:rPr>
          <w:delText>A</w:delText>
        </w:r>
        <w:r w:rsidR="00C245A3" w:rsidRPr="00CD257D" w:rsidDel="00095F5C">
          <w:rPr>
            <w:rFonts w:cs="Times New Roman"/>
            <w:szCs w:val="24"/>
          </w:rPr>
          <w:delText xml:space="preserve">ctividades </w:delText>
        </w:r>
      </w:del>
      <w:ins w:id="5" w:author="Jorgg A. Cotera" w:date="2015-10-26T17:43:00Z">
        <w:r w:rsidR="00095F5C">
          <w:rPr>
            <w:rFonts w:cs="Times New Roman"/>
            <w:szCs w:val="24"/>
          </w:rPr>
          <w:t>a</w:t>
        </w:r>
        <w:r w:rsidR="00095F5C" w:rsidRPr="00CD257D">
          <w:rPr>
            <w:rFonts w:cs="Times New Roman"/>
            <w:szCs w:val="24"/>
          </w:rPr>
          <w:t xml:space="preserve">ctividades </w:t>
        </w:r>
      </w:ins>
      <w:del w:id="6" w:author="Jorgg A. Cotera" w:date="2015-10-26T17:43:00Z">
        <w:r w:rsidR="00B13B48" w:rsidDel="00095F5C">
          <w:rPr>
            <w:rFonts w:cs="Times New Roman"/>
            <w:szCs w:val="24"/>
          </w:rPr>
          <w:delText xml:space="preserve">Orientadoras </w:delText>
        </w:r>
      </w:del>
      <w:ins w:id="7" w:author="Jorgg A. Cotera" w:date="2015-10-26T17:43:00Z">
        <w:r w:rsidR="00095F5C">
          <w:rPr>
            <w:rFonts w:cs="Times New Roman"/>
            <w:szCs w:val="24"/>
          </w:rPr>
          <w:t xml:space="preserve">orientadoras </w:t>
        </w:r>
      </w:ins>
      <w:r w:rsidR="00B13B48">
        <w:rPr>
          <w:rFonts w:cs="Times New Roman"/>
          <w:szCs w:val="24"/>
        </w:rPr>
        <w:t xml:space="preserve">de </w:t>
      </w:r>
      <w:del w:id="8" w:author="Jorgg A. Cotera" w:date="2015-10-26T17:43:00Z">
        <w:r w:rsidR="00B13B48" w:rsidDel="00095F5C">
          <w:rPr>
            <w:rFonts w:cs="Times New Roman"/>
            <w:szCs w:val="24"/>
          </w:rPr>
          <w:delText>E</w:delText>
        </w:r>
        <w:r w:rsidR="00C245A3" w:rsidRPr="00CD257D" w:rsidDel="00095F5C">
          <w:rPr>
            <w:rFonts w:cs="Times New Roman"/>
            <w:szCs w:val="24"/>
          </w:rPr>
          <w:delText>nseñanz</w:delText>
        </w:r>
        <w:r w:rsidR="00F36405" w:rsidRPr="00CD257D" w:rsidDel="00095F5C">
          <w:rPr>
            <w:rFonts w:cs="Times New Roman"/>
            <w:szCs w:val="24"/>
          </w:rPr>
          <w:delText>a</w:delText>
        </w:r>
      </w:del>
      <w:ins w:id="9" w:author="Jorgg A. Cotera" w:date="2015-10-26T17:43:00Z">
        <w:r w:rsidR="00095F5C">
          <w:rPr>
            <w:rFonts w:cs="Times New Roman"/>
            <w:szCs w:val="24"/>
          </w:rPr>
          <w:t>e</w:t>
        </w:r>
        <w:r w:rsidR="00095F5C" w:rsidRPr="00CD257D">
          <w:rPr>
            <w:rFonts w:cs="Times New Roman"/>
            <w:szCs w:val="24"/>
          </w:rPr>
          <w:t>nseñanza</w:t>
        </w:r>
      </w:ins>
      <w:del w:id="10" w:author="Jorgg A. Cotera" w:date="2015-10-26T17:43:00Z">
        <w:r w:rsidR="00B13B48" w:rsidDel="00095F5C">
          <w:rPr>
            <w:rStyle w:val="Refdenotaalpie"/>
            <w:rFonts w:cs="Times New Roman"/>
            <w:szCs w:val="24"/>
          </w:rPr>
          <w:footnoteReference w:id="3"/>
        </w:r>
      </w:del>
      <w:r w:rsidR="00F36405" w:rsidRPr="00CD257D">
        <w:rPr>
          <w:rFonts w:cs="Times New Roman"/>
          <w:szCs w:val="24"/>
        </w:rPr>
        <w:t>; estas dos corrientes</w:t>
      </w:r>
      <w:ins w:id="13" w:author="Diana Victoria Jaramillo Quiceno" w:date="2015-09-19T09:21:00Z">
        <w:r w:rsidR="0080677C">
          <w:rPr>
            <w:rFonts w:cs="Times New Roman"/>
            <w:szCs w:val="24"/>
          </w:rPr>
          <w:t>,</w:t>
        </w:r>
      </w:ins>
      <w:r w:rsidR="00F36405" w:rsidRPr="00CD257D">
        <w:rPr>
          <w:rFonts w:cs="Times New Roman"/>
          <w:szCs w:val="24"/>
        </w:rPr>
        <w:t xml:space="preserve"> al interior de la perspectiva histórico-cultural de la educación matemática</w:t>
      </w:r>
      <w:ins w:id="14" w:author="Diana Victoria Jaramillo Quiceno" w:date="2015-09-19T09:21:00Z">
        <w:r w:rsidR="0080677C">
          <w:rPr>
            <w:rFonts w:cs="Times New Roman"/>
            <w:szCs w:val="24"/>
          </w:rPr>
          <w:t>,</w:t>
        </w:r>
      </w:ins>
      <w:r w:rsidR="00162C51" w:rsidRPr="00CD257D">
        <w:rPr>
          <w:rFonts w:cs="Times New Roman"/>
          <w:szCs w:val="24"/>
        </w:rPr>
        <w:t xml:space="preserve"> </w:t>
      </w:r>
      <w:r w:rsidR="00F36405" w:rsidRPr="00CD257D">
        <w:rPr>
          <w:rFonts w:cs="Times New Roman"/>
          <w:szCs w:val="24"/>
        </w:rPr>
        <w:t xml:space="preserve">han sido los pináculos en los que se ancora </w:t>
      </w:r>
      <w:r w:rsidR="00162C51" w:rsidRPr="00CD257D">
        <w:rPr>
          <w:rFonts w:cs="Times New Roman"/>
          <w:szCs w:val="24"/>
        </w:rPr>
        <w:t>mi</w:t>
      </w:r>
      <w:r w:rsidR="00C245A3" w:rsidRPr="00CD257D">
        <w:rPr>
          <w:rFonts w:cs="Times New Roman"/>
          <w:szCs w:val="24"/>
        </w:rPr>
        <w:t xml:space="preserve"> </w:t>
      </w:r>
      <w:r w:rsidR="00F36405" w:rsidRPr="00CD257D">
        <w:rPr>
          <w:rFonts w:cs="Times New Roman"/>
          <w:szCs w:val="24"/>
        </w:rPr>
        <w:t xml:space="preserve">trabajo </w:t>
      </w:r>
      <w:r w:rsidR="00B13B48">
        <w:rPr>
          <w:rFonts w:cs="Times New Roman"/>
          <w:szCs w:val="24"/>
        </w:rPr>
        <w:t>como investigador. Desde ambas</w:t>
      </w:r>
      <w:r w:rsidR="00F36405" w:rsidRPr="00CD257D">
        <w:rPr>
          <w:rFonts w:cs="Times New Roman"/>
          <w:szCs w:val="24"/>
        </w:rPr>
        <w:t xml:space="preserve"> </w:t>
      </w:r>
      <w:r w:rsidR="00B13B48">
        <w:rPr>
          <w:rFonts w:cs="Times New Roman"/>
          <w:szCs w:val="24"/>
        </w:rPr>
        <w:t xml:space="preserve">posturas </w:t>
      </w:r>
      <w:r w:rsidR="001C1DE4" w:rsidRPr="00CD257D">
        <w:rPr>
          <w:rFonts w:cs="Times New Roman"/>
          <w:szCs w:val="24"/>
        </w:rPr>
        <w:t xml:space="preserve">he procurado </w:t>
      </w:r>
      <w:r w:rsidR="00C245A3" w:rsidRPr="00CD257D">
        <w:rPr>
          <w:rFonts w:cs="Times New Roman"/>
          <w:szCs w:val="24"/>
        </w:rPr>
        <w:t>dar cuenta de cómo emerge ante los estudiantes de grado quinto de una institución educativa oficial</w:t>
      </w:r>
      <w:r w:rsidR="00162C51" w:rsidRPr="00CD257D">
        <w:rPr>
          <w:rFonts w:cs="Times New Roman"/>
          <w:szCs w:val="24"/>
        </w:rPr>
        <w:t>,</w:t>
      </w:r>
      <w:r w:rsidR="00C245A3" w:rsidRPr="00CD257D">
        <w:rPr>
          <w:rFonts w:cs="Times New Roman"/>
          <w:szCs w:val="24"/>
        </w:rPr>
        <w:t xml:space="preserve"> y en relación dialógica conmigo como maestro</w:t>
      </w:r>
      <w:del w:id="15" w:author="Diana Victoria Jaramillo Quiceno" w:date="2015-09-19T09:21:00Z">
        <w:r w:rsidR="00C245A3" w:rsidRPr="00CD257D" w:rsidDel="0080677C">
          <w:rPr>
            <w:rFonts w:cs="Times New Roman"/>
            <w:szCs w:val="24"/>
          </w:rPr>
          <w:delText>-</w:delText>
        </w:r>
      </w:del>
      <w:ins w:id="16" w:author="Diana Victoria Jaramillo Quiceno" w:date="2015-09-19T09:21:00Z">
        <w:r w:rsidR="0080677C">
          <w:rPr>
            <w:rFonts w:cs="Times New Roman"/>
            <w:szCs w:val="24"/>
          </w:rPr>
          <w:t xml:space="preserve"> e </w:t>
        </w:r>
      </w:ins>
      <w:r w:rsidR="00C245A3" w:rsidRPr="00CD257D">
        <w:rPr>
          <w:rFonts w:cs="Times New Roman"/>
          <w:szCs w:val="24"/>
        </w:rPr>
        <w:t>investigador, el concepto de perpendicularidad en figuras geométricas y cuerpos geométricos</w:t>
      </w:r>
      <w:r w:rsidR="00402A32" w:rsidRPr="00CD257D">
        <w:rPr>
          <w:rFonts w:cs="Times New Roman"/>
          <w:szCs w:val="24"/>
        </w:rPr>
        <w:t>.</w:t>
      </w:r>
    </w:p>
    <w:p w14:paraId="48ABE281" w14:textId="73612165" w:rsidR="005A5CBB" w:rsidRPr="00CD257D" w:rsidRDefault="00C62CB7" w:rsidP="005A5CBB">
      <w:pPr>
        <w:pStyle w:val="Ttulo1"/>
        <w:numPr>
          <w:ilvl w:val="1"/>
          <w:numId w:val="16"/>
        </w:numPr>
        <w:ind w:hanging="720"/>
        <w:rPr>
          <w:rFonts w:cs="Times New Roman"/>
          <w:szCs w:val="24"/>
        </w:rPr>
      </w:pPr>
      <w:r>
        <w:rPr>
          <w:rFonts w:cs="Times New Roman"/>
          <w:szCs w:val="24"/>
        </w:rPr>
        <w:t xml:space="preserve">¿Por qué bajo el </w:t>
      </w:r>
      <w:del w:id="17" w:author="Jorgg A. Cotera" w:date="2015-10-26T13:10:00Z">
        <w:r w:rsidR="005A5CBB" w:rsidRPr="00CD257D" w:rsidDel="00BA283C">
          <w:rPr>
            <w:rFonts w:cs="Times New Roman"/>
            <w:szCs w:val="24"/>
          </w:rPr>
          <w:delText xml:space="preserve">Paradigma </w:delText>
        </w:r>
      </w:del>
      <w:ins w:id="18" w:author="Jorgg A. Cotera" w:date="2015-10-26T13:10:00Z">
        <w:r w:rsidR="00BA283C">
          <w:rPr>
            <w:rFonts w:cs="Times New Roman"/>
            <w:szCs w:val="24"/>
          </w:rPr>
          <w:t>p</w:t>
        </w:r>
        <w:r w:rsidR="00BA283C" w:rsidRPr="00CD257D">
          <w:rPr>
            <w:rFonts w:cs="Times New Roman"/>
            <w:szCs w:val="24"/>
          </w:rPr>
          <w:t xml:space="preserve">aradigma </w:t>
        </w:r>
      </w:ins>
      <w:r w:rsidR="005A5CBB" w:rsidRPr="00CD257D">
        <w:rPr>
          <w:rFonts w:cs="Times New Roman"/>
          <w:szCs w:val="24"/>
        </w:rPr>
        <w:t xml:space="preserve">cualitativo de </w:t>
      </w:r>
      <w:del w:id="19" w:author="Jorgg A. Cotera" w:date="2015-10-26T13:10:00Z">
        <w:r w:rsidR="005A5CBB" w:rsidRPr="00CD257D" w:rsidDel="00BA283C">
          <w:rPr>
            <w:rFonts w:cs="Times New Roman"/>
            <w:szCs w:val="24"/>
          </w:rPr>
          <w:delText xml:space="preserve">Investigación </w:delText>
        </w:r>
      </w:del>
      <w:ins w:id="20" w:author="Jorgg A. Cotera" w:date="2015-10-26T13:10:00Z">
        <w:r w:rsidR="00BA283C">
          <w:rPr>
            <w:rFonts w:cs="Times New Roman"/>
            <w:szCs w:val="24"/>
          </w:rPr>
          <w:t>i</w:t>
        </w:r>
        <w:r w:rsidR="00BA283C" w:rsidRPr="00CD257D">
          <w:rPr>
            <w:rFonts w:cs="Times New Roman"/>
            <w:szCs w:val="24"/>
          </w:rPr>
          <w:t xml:space="preserve">nvestigación </w:t>
        </w:r>
      </w:ins>
      <w:r w:rsidR="005A5CBB" w:rsidRPr="00CD257D">
        <w:rPr>
          <w:rFonts w:cs="Times New Roman"/>
          <w:szCs w:val="24"/>
        </w:rPr>
        <w:t xml:space="preserve">en </w:t>
      </w:r>
      <w:del w:id="21" w:author="Jorgg A. Cotera" w:date="2015-10-26T13:10:00Z">
        <w:r w:rsidR="005A5CBB" w:rsidRPr="00CD257D" w:rsidDel="00BA283C">
          <w:rPr>
            <w:rFonts w:cs="Times New Roman"/>
            <w:szCs w:val="24"/>
          </w:rPr>
          <w:delText>Educación</w:delText>
        </w:r>
      </w:del>
      <w:ins w:id="22" w:author="Jorgg A. Cotera" w:date="2015-10-26T13:10:00Z">
        <w:r w:rsidR="00BA283C">
          <w:rPr>
            <w:rFonts w:cs="Times New Roman"/>
            <w:szCs w:val="24"/>
          </w:rPr>
          <w:t>e</w:t>
        </w:r>
        <w:r w:rsidR="00BA283C" w:rsidRPr="00CD257D">
          <w:rPr>
            <w:rFonts w:cs="Times New Roman"/>
            <w:szCs w:val="24"/>
          </w:rPr>
          <w:t>ducación</w:t>
        </w:r>
      </w:ins>
      <w:r>
        <w:rPr>
          <w:rFonts w:cs="Times New Roman"/>
          <w:szCs w:val="24"/>
        </w:rPr>
        <w:t>, y</w:t>
      </w:r>
      <w:r w:rsidR="005A5CBB" w:rsidRPr="00CD257D">
        <w:rPr>
          <w:rFonts w:cs="Times New Roman"/>
          <w:szCs w:val="24"/>
        </w:rPr>
        <w:t xml:space="preserve"> bajo un enfoque </w:t>
      </w:r>
      <w:del w:id="23" w:author="Jorgg A. Cotera" w:date="2015-10-26T13:10:00Z">
        <w:r w:rsidR="005A5CBB" w:rsidRPr="00CD257D" w:rsidDel="00BA283C">
          <w:rPr>
            <w:rFonts w:cs="Times New Roman"/>
            <w:szCs w:val="24"/>
          </w:rPr>
          <w:delText>Crítico</w:delText>
        </w:r>
      </w:del>
      <w:ins w:id="24" w:author="Jorgg A. Cotera" w:date="2015-10-26T13:10:00Z">
        <w:r w:rsidR="00BA283C">
          <w:rPr>
            <w:rFonts w:cs="Times New Roman"/>
            <w:szCs w:val="24"/>
          </w:rPr>
          <w:t>c</w:t>
        </w:r>
        <w:r w:rsidR="00BA283C" w:rsidRPr="00CD257D">
          <w:rPr>
            <w:rFonts w:cs="Times New Roman"/>
            <w:szCs w:val="24"/>
          </w:rPr>
          <w:t>rítico</w:t>
        </w:r>
      </w:ins>
      <w:r w:rsidR="005A5CBB" w:rsidRPr="00CD257D">
        <w:rPr>
          <w:rFonts w:cs="Times New Roman"/>
          <w:szCs w:val="24"/>
        </w:rPr>
        <w:t>-</w:t>
      </w:r>
      <w:del w:id="25" w:author="Jorgg A. Cotera" w:date="2015-10-26T13:10:00Z">
        <w:r w:rsidR="005A5CBB" w:rsidRPr="00CD257D" w:rsidDel="00BA283C">
          <w:rPr>
            <w:rFonts w:cs="Times New Roman"/>
            <w:szCs w:val="24"/>
          </w:rPr>
          <w:delText>Dialectico</w:delText>
        </w:r>
      </w:del>
      <w:ins w:id="26" w:author="Jorgg A. Cotera" w:date="2015-10-26T13:10:00Z">
        <w:r w:rsidR="00BA283C">
          <w:rPr>
            <w:rFonts w:cs="Times New Roman"/>
            <w:szCs w:val="24"/>
          </w:rPr>
          <w:t>d</w:t>
        </w:r>
        <w:r w:rsidR="00BA283C" w:rsidRPr="00CD257D">
          <w:rPr>
            <w:rFonts w:cs="Times New Roman"/>
            <w:szCs w:val="24"/>
          </w:rPr>
          <w:t>ialectico</w:t>
        </w:r>
      </w:ins>
      <w:r>
        <w:rPr>
          <w:rFonts w:cs="Times New Roman"/>
          <w:szCs w:val="24"/>
        </w:rPr>
        <w:t>?</w:t>
      </w:r>
    </w:p>
    <w:p w14:paraId="7A01D1D8" w14:textId="77777777" w:rsidR="000B492E" w:rsidRDefault="001C1DE4" w:rsidP="00CB1248">
      <w:pPr>
        <w:spacing w:after="120"/>
        <w:ind w:firstLine="0"/>
        <w:rPr>
          <w:ins w:id="27" w:author="Jorgg A. Cotera" w:date="2015-11-01T07:39:00Z"/>
          <w:rFonts w:cs="Times New Roman"/>
          <w:szCs w:val="24"/>
        </w:rPr>
      </w:pPr>
      <w:commentRangeStart w:id="28"/>
      <w:del w:id="29" w:author="Jorgg A. Cotera" w:date="2015-11-01T07:29:00Z">
        <w:r w:rsidRPr="00CD257D" w:rsidDel="00B04D21">
          <w:rPr>
            <w:rFonts w:cs="Times New Roman"/>
            <w:szCs w:val="24"/>
          </w:rPr>
          <w:delText xml:space="preserve">La </w:delText>
        </w:r>
      </w:del>
      <w:ins w:id="30" w:author="Jorgg A. Cotera" w:date="2015-11-01T07:29:00Z">
        <w:r w:rsidR="00B04D21">
          <w:rPr>
            <w:rFonts w:cs="Times New Roman"/>
            <w:szCs w:val="24"/>
          </w:rPr>
          <w:t>Una</w:t>
        </w:r>
        <w:r w:rsidR="00B04D21" w:rsidRPr="00CD257D">
          <w:rPr>
            <w:rFonts w:cs="Times New Roman"/>
            <w:szCs w:val="24"/>
          </w:rPr>
          <w:t xml:space="preserve"> </w:t>
        </w:r>
      </w:ins>
      <w:r w:rsidRPr="00CD257D">
        <w:rPr>
          <w:rFonts w:cs="Times New Roman"/>
          <w:szCs w:val="24"/>
        </w:rPr>
        <w:t xml:space="preserve">primera </w:t>
      </w:r>
      <w:del w:id="31" w:author="Jorgg A. Cotera" w:date="2015-11-01T07:29:00Z">
        <w:r w:rsidRPr="00CD257D" w:rsidDel="00B04D21">
          <w:rPr>
            <w:rFonts w:cs="Times New Roman"/>
            <w:szCs w:val="24"/>
          </w:rPr>
          <w:delText xml:space="preserve">de estas </w:delText>
        </w:r>
      </w:del>
      <w:r w:rsidRPr="00CD257D">
        <w:rPr>
          <w:rFonts w:cs="Times New Roman"/>
          <w:szCs w:val="24"/>
        </w:rPr>
        <w:t xml:space="preserve">rupturas </w:t>
      </w:r>
      <w:ins w:id="32" w:author="Jorgg A. Cotera" w:date="2015-10-26T13:11:00Z">
        <w:r w:rsidR="006B1F9C">
          <w:rPr>
            <w:rFonts w:cs="Times New Roman"/>
            <w:szCs w:val="24"/>
          </w:rPr>
          <w:t xml:space="preserve">fue </w:t>
        </w:r>
      </w:ins>
      <w:ins w:id="33" w:author="Jorgg A. Cotera" w:date="2015-11-01T07:29:00Z">
        <w:r w:rsidR="00B04D21">
          <w:rPr>
            <w:rFonts w:cs="Times New Roman"/>
            <w:szCs w:val="24"/>
          </w:rPr>
          <w:t>frente a</w:t>
        </w:r>
      </w:ins>
      <w:ins w:id="34" w:author="Jorgg A. Cotera" w:date="2015-10-26T13:11:00Z">
        <w:r w:rsidR="006B1F9C">
          <w:rPr>
            <w:rFonts w:cs="Times New Roman"/>
            <w:szCs w:val="24"/>
          </w:rPr>
          <w:t xml:space="preserve"> mi </w:t>
        </w:r>
      </w:ins>
      <w:del w:id="35" w:author="Jorgg A. Cotera" w:date="2015-10-26T13:12:00Z">
        <w:r w:rsidRPr="00CD257D" w:rsidDel="006B1F9C">
          <w:rPr>
            <w:rFonts w:cs="Times New Roman"/>
            <w:szCs w:val="24"/>
          </w:rPr>
          <w:delText>tuvo lugar al f</w:delText>
        </w:r>
        <w:r w:rsidR="0045161D" w:rsidRPr="00CD257D" w:rsidDel="006B1F9C">
          <w:rPr>
            <w:rFonts w:cs="Times New Roman"/>
            <w:szCs w:val="24"/>
          </w:rPr>
          <w:delText xml:space="preserve">inalizar mi </w:delText>
        </w:r>
      </w:del>
      <w:r w:rsidR="0045161D" w:rsidRPr="00CD257D">
        <w:rPr>
          <w:rFonts w:cs="Times New Roman"/>
          <w:szCs w:val="24"/>
        </w:rPr>
        <w:t xml:space="preserve">trabajo de pregrado, </w:t>
      </w:r>
      <w:ins w:id="36" w:author="Jorgg A. Cotera" w:date="2015-10-26T13:12:00Z">
        <w:r w:rsidR="00B04D21">
          <w:rPr>
            <w:rFonts w:cs="Times New Roman"/>
            <w:szCs w:val="24"/>
          </w:rPr>
          <w:t xml:space="preserve">pues en </w:t>
        </w:r>
        <w:r w:rsidR="006B1F9C">
          <w:rPr>
            <w:rFonts w:cs="Times New Roman"/>
            <w:szCs w:val="24"/>
          </w:rPr>
          <w:t xml:space="preserve">él </w:t>
        </w:r>
      </w:ins>
      <w:ins w:id="37" w:author="Jorgg A. Cotera" w:date="2015-11-01T07:29:00Z">
        <w:r w:rsidR="00B04D21">
          <w:rPr>
            <w:rFonts w:cs="Times New Roman"/>
            <w:szCs w:val="24"/>
          </w:rPr>
          <w:t xml:space="preserve">habíamos </w:t>
        </w:r>
      </w:ins>
      <w:ins w:id="38" w:author="Jorgg A. Cotera" w:date="2015-11-01T07:30:00Z">
        <w:r w:rsidR="00B04D21">
          <w:rPr>
            <w:rFonts w:cs="Times New Roman"/>
            <w:szCs w:val="24"/>
          </w:rPr>
          <w:t xml:space="preserve">sostenido </w:t>
        </w:r>
      </w:ins>
      <w:ins w:id="39" w:author="Jorgg A. Cotera" w:date="2015-10-26T13:12:00Z">
        <w:r w:rsidR="006B1F9C">
          <w:rPr>
            <w:rFonts w:cs="Times New Roman"/>
            <w:szCs w:val="24"/>
          </w:rPr>
          <w:t xml:space="preserve">algunas explicaciones de corte </w:t>
        </w:r>
      </w:ins>
      <w:del w:id="40" w:author="Jorgg A. Cotera" w:date="2015-10-26T13:13:00Z">
        <w:r w:rsidR="0045161D" w:rsidRPr="00CD257D" w:rsidDel="006B1F9C">
          <w:rPr>
            <w:rFonts w:cs="Times New Roman"/>
            <w:szCs w:val="24"/>
          </w:rPr>
          <w:delText>después de</w:delText>
        </w:r>
        <w:r w:rsidRPr="00CD257D" w:rsidDel="006B1F9C">
          <w:rPr>
            <w:rFonts w:cs="Times New Roman"/>
            <w:szCs w:val="24"/>
          </w:rPr>
          <w:delText xml:space="preserve"> investigar la incidencia del uso de representaciones semióticas en la aprehensión y comprensión de Objetos Geométricos</w:delText>
        </w:r>
        <w:r w:rsidR="0045161D" w:rsidRPr="00CD257D" w:rsidDel="006B1F9C">
          <w:rPr>
            <w:rFonts w:cs="Times New Roman"/>
            <w:szCs w:val="24"/>
          </w:rPr>
          <w:delText xml:space="preserve"> en estudiantes de noveno grado</w:delText>
        </w:r>
      </w:del>
      <w:del w:id="41" w:author="Jorgg A. Cotera" w:date="2015-09-19T11:23:00Z">
        <w:r w:rsidR="0045161D" w:rsidRPr="00CD257D" w:rsidDel="0051538D">
          <w:rPr>
            <w:rFonts w:cs="Times New Roman"/>
            <w:szCs w:val="24"/>
          </w:rPr>
          <w:delText>,</w:delText>
        </w:r>
      </w:del>
      <w:del w:id="42" w:author="Jorgg A. Cotera" w:date="2015-10-26T13:13:00Z">
        <w:r w:rsidR="0045161D" w:rsidRPr="00CD257D" w:rsidDel="006B1F9C">
          <w:rPr>
            <w:rFonts w:cs="Times New Roman"/>
            <w:szCs w:val="24"/>
          </w:rPr>
          <w:delText xml:space="preserve"> que según </w:delText>
        </w:r>
      </w:del>
      <w:del w:id="43" w:author="Jorgg A. Cotera" w:date="2015-09-19T11:23:00Z">
        <w:r w:rsidR="002125BD" w:rsidRPr="00CD257D" w:rsidDel="0051538D">
          <w:rPr>
            <w:rFonts w:cs="Times New Roman"/>
            <w:szCs w:val="24"/>
          </w:rPr>
          <w:delText>es</w:delText>
        </w:r>
        <w:r w:rsidR="0045161D" w:rsidRPr="00CD257D" w:rsidDel="0051538D">
          <w:rPr>
            <w:rFonts w:cs="Times New Roman"/>
            <w:szCs w:val="24"/>
          </w:rPr>
          <w:delText>e</w:delText>
        </w:r>
      </w:del>
      <w:del w:id="44" w:author="Jorgg A. Cotera" w:date="2015-10-26T13:13:00Z">
        <w:r w:rsidR="0045161D" w:rsidRPr="00CD257D" w:rsidDel="006B1F9C">
          <w:rPr>
            <w:rFonts w:cs="Times New Roman"/>
            <w:szCs w:val="24"/>
          </w:rPr>
          <w:delText xml:space="preserve"> trabajo</w:delText>
        </w:r>
      </w:del>
      <w:del w:id="45" w:author="Jorgg A. Cotera" w:date="2015-09-19T11:24:00Z">
        <w:r w:rsidR="0045161D" w:rsidRPr="00CD257D" w:rsidDel="0051538D">
          <w:rPr>
            <w:rFonts w:cs="Times New Roman"/>
            <w:szCs w:val="24"/>
          </w:rPr>
          <w:delText>,</w:delText>
        </w:r>
      </w:del>
      <w:del w:id="46" w:author="Jorgg A. Cotera" w:date="2015-10-26T13:13:00Z">
        <w:r w:rsidR="0045161D" w:rsidRPr="00CD257D" w:rsidDel="006B1F9C">
          <w:rPr>
            <w:rFonts w:cs="Times New Roman"/>
            <w:szCs w:val="24"/>
          </w:rPr>
          <w:delText xml:space="preserve"> presentaban </w:delText>
        </w:r>
        <w:r w:rsidRPr="00CD257D" w:rsidDel="006B1F9C">
          <w:rPr>
            <w:rFonts w:cs="Times New Roman"/>
            <w:szCs w:val="24"/>
          </w:rPr>
          <w:delText>baja capacid</w:delText>
        </w:r>
        <w:r w:rsidR="0045161D" w:rsidRPr="00CD257D" w:rsidDel="006B1F9C">
          <w:rPr>
            <w:rFonts w:cs="Times New Roman"/>
            <w:szCs w:val="24"/>
          </w:rPr>
          <w:delText xml:space="preserve">ad de restructuración </w:delText>
        </w:r>
      </w:del>
      <w:r w:rsidR="0045161D" w:rsidRPr="00CD257D">
        <w:rPr>
          <w:rFonts w:cs="Times New Roman"/>
          <w:szCs w:val="24"/>
        </w:rPr>
        <w:t>cognitiv</w:t>
      </w:r>
      <w:ins w:id="47" w:author="Jorgg A. Cotera" w:date="2015-10-26T13:13:00Z">
        <w:r w:rsidR="006B1F9C">
          <w:rPr>
            <w:rFonts w:cs="Times New Roman"/>
            <w:szCs w:val="24"/>
          </w:rPr>
          <w:t>ista</w:t>
        </w:r>
      </w:ins>
      <w:del w:id="48" w:author="Jorgg A. Cotera" w:date="2015-10-26T13:13:00Z">
        <w:r w:rsidR="0045161D" w:rsidRPr="00CD257D" w:rsidDel="006B1F9C">
          <w:rPr>
            <w:rFonts w:cs="Times New Roman"/>
            <w:szCs w:val="24"/>
          </w:rPr>
          <w:delText>a</w:delText>
        </w:r>
      </w:del>
      <w:r w:rsidR="0045161D" w:rsidRPr="00CD257D">
        <w:rPr>
          <w:rFonts w:cs="Times New Roman"/>
          <w:szCs w:val="24"/>
        </w:rPr>
        <w:t xml:space="preserve">, </w:t>
      </w:r>
      <w:del w:id="49" w:author="Jorgg A. Cotera" w:date="2015-11-01T07:30:00Z">
        <w:r w:rsidR="0045161D" w:rsidRPr="00CD257D" w:rsidDel="00B04D21">
          <w:rPr>
            <w:rFonts w:cs="Times New Roman"/>
            <w:szCs w:val="24"/>
          </w:rPr>
          <w:delText xml:space="preserve">y </w:delText>
        </w:r>
      </w:del>
      <w:ins w:id="50" w:author="Jorgg A. Cotera" w:date="2015-11-01T07:30:00Z">
        <w:r w:rsidR="00B04D21">
          <w:rPr>
            <w:rFonts w:cs="Times New Roman"/>
            <w:szCs w:val="24"/>
          </w:rPr>
          <w:t>mientras toda la</w:t>
        </w:r>
      </w:ins>
      <w:ins w:id="51" w:author="Jorgg A. Cotera" w:date="2015-10-26T13:13:00Z">
        <w:r w:rsidR="006B1F9C">
          <w:rPr>
            <w:rFonts w:cs="Times New Roman"/>
            <w:szCs w:val="24"/>
          </w:rPr>
          <w:t xml:space="preserve"> realidad que estaba en juego</w:t>
        </w:r>
      </w:ins>
      <w:ins w:id="52" w:author="Jorgg A. Cotera" w:date="2015-11-01T07:33:00Z">
        <w:r w:rsidR="000B492E">
          <w:rPr>
            <w:rFonts w:cs="Times New Roman"/>
            <w:szCs w:val="24"/>
          </w:rPr>
          <w:t>,</w:t>
        </w:r>
      </w:ins>
      <w:ins w:id="53" w:author="Jorgg A. Cotera" w:date="2015-10-26T13:13:00Z">
        <w:r w:rsidR="006B1F9C">
          <w:rPr>
            <w:rFonts w:cs="Times New Roman"/>
            <w:szCs w:val="24"/>
          </w:rPr>
          <w:t xml:space="preserve"> cuando más fue asumida </w:t>
        </w:r>
      </w:ins>
      <w:del w:id="54" w:author="Jorgg A. Cotera" w:date="2015-10-26T13:14:00Z">
        <w:r w:rsidR="0045161D" w:rsidRPr="00CD257D" w:rsidDel="006B1F9C">
          <w:rPr>
            <w:rFonts w:cs="Times New Roman"/>
            <w:szCs w:val="24"/>
          </w:rPr>
          <w:delText xml:space="preserve">quienes en su gran mayoría provenían de </w:delText>
        </w:r>
      </w:del>
      <w:ins w:id="55" w:author="Jorgg A. Cotera" w:date="2015-09-19T11:25:00Z">
        <w:r w:rsidR="0051538D">
          <w:rPr>
            <w:rFonts w:cs="Times New Roman"/>
            <w:szCs w:val="24"/>
          </w:rPr>
          <w:t xml:space="preserve">como </w:t>
        </w:r>
      </w:ins>
      <w:ins w:id="56" w:author="Jorgg A. Cotera" w:date="2015-11-01T07:31:00Z">
        <w:r w:rsidR="00B04D21">
          <w:rPr>
            <w:rFonts w:cs="Times New Roman"/>
            <w:szCs w:val="24"/>
          </w:rPr>
          <w:t xml:space="preserve">un </w:t>
        </w:r>
      </w:ins>
      <w:r w:rsidR="0045161D" w:rsidRPr="00CD257D">
        <w:rPr>
          <w:rFonts w:cs="Times New Roman"/>
          <w:szCs w:val="24"/>
        </w:rPr>
        <w:t>contexto</w:t>
      </w:r>
      <w:del w:id="57" w:author="Jorgg A. Cotera" w:date="2015-10-26T13:14:00Z">
        <w:r w:rsidR="0045161D" w:rsidRPr="00CD257D" w:rsidDel="006B1F9C">
          <w:rPr>
            <w:rFonts w:cs="Times New Roman"/>
            <w:szCs w:val="24"/>
          </w:rPr>
          <w:delText>s</w:delText>
        </w:r>
      </w:del>
      <w:r w:rsidR="0045161D" w:rsidRPr="00CD257D">
        <w:rPr>
          <w:rFonts w:cs="Times New Roman"/>
          <w:szCs w:val="24"/>
        </w:rPr>
        <w:t xml:space="preserve"> social</w:t>
      </w:r>
      <w:del w:id="58" w:author="Jorgg A. Cotera" w:date="2015-10-26T13:14:00Z">
        <w:r w:rsidR="0045161D" w:rsidRPr="00CD257D" w:rsidDel="006B1F9C">
          <w:rPr>
            <w:rFonts w:cs="Times New Roman"/>
            <w:szCs w:val="24"/>
          </w:rPr>
          <w:delText>mente</w:delText>
        </w:r>
      </w:del>
      <w:r w:rsidR="0045161D" w:rsidRPr="00CD257D">
        <w:rPr>
          <w:rFonts w:cs="Times New Roman"/>
          <w:szCs w:val="24"/>
        </w:rPr>
        <w:t xml:space="preserve"> complejo</w:t>
      </w:r>
      <w:ins w:id="59" w:author="Jorgg A. Cotera" w:date="2015-10-26T13:14:00Z">
        <w:r w:rsidR="006B1F9C">
          <w:rPr>
            <w:rFonts w:cs="Times New Roman"/>
            <w:szCs w:val="24"/>
          </w:rPr>
          <w:t xml:space="preserve"> </w:t>
        </w:r>
      </w:ins>
      <w:ins w:id="60" w:author="Jorgg A. Cotera" w:date="2015-11-01T07:31:00Z">
        <w:r w:rsidR="00B04D21">
          <w:rPr>
            <w:rFonts w:cs="Times New Roman"/>
            <w:szCs w:val="24"/>
          </w:rPr>
          <w:t xml:space="preserve">que debía ser caracterizado y </w:t>
        </w:r>
      </w:ins>
      <w:ins w:id="61" w:author="Jorgg A. Cotera" w:date="2015-10-26T13:14:00Z">
        <w:r w:rsidR="006B1F9C">
          <w:rPr>
            <w:rFonts w:cs="Times New Roman"/>
            <w:szCs w:val="24"/>
          </w:rPr>
          <w:t xml:space="preserve">que si bien </w:t>
        </w:r>
      </w:ins>
      <w:ins w:id="62" w:author="Jorgg A. Cotera" w:date="2015-10-26T13:15:00Z">
        <w:r w:rsidR="006B1F9C">
          <w:rPr>
            <w:rFonts w:cs="Times New Roman"/>
            <w:szCs w:val="24"/>
          </w:rPr>
          <w:t>incidía</w:t>
        </w:r>
      </w:ins>
      <w:ins w:id="63" w:author="Jorgg A. Cotera" w:date="2015-10-26T13:14:00Z">
        <w:r w:rsidR="006B1F9C">
          <w:rPr>
            <w:rFonts w:cs="Times New Roman"/>
            <w:szCs w:val="24"/>
          </w:rPr>
          <w:t xml:space="preserve"> en los compromisos</w:t>
        </w:r>
      </w:ins>
      <w:ins w:id="64" w:author="Jorgg A. Cotera" w:date="2015-10-26T13:15:00Z">
        <w:r w:rsidR="006B1F9C">
          <w:rPr>
            <w:rFonts w:cs="Times New Roman"/>
            <w:szCs w:val="24"/>
          </w:rPr>
          <w:t xml:space="preserve"> con la enseñanza y el aprendizaje escolar, no hacía parte de la ecuación metodológica con la que se abordó el trabajo</w:t>
        </w:r>
      </w:ins>
      <w:ins w:id="65" w:author="Diana Victoria Jaramillo Quiceno" w:date="2015-09-19T09:23:00Z">
        <w:del w:id="66" w:author="Jorgg A. Cotera" w:date="2015-10-26T13:14:00Z">
          <w:r w:rsidR="00095637" w:rsidDel="006B1F9C">
            <w:rPr>
              <w:rFonts w:cs="Times New Roman"/>
              <w:szCs w:val="24"/>
            </w:rPr>
            <w:delText>s</w:delText>
          </w:r>
        </w:del>
      </w:ins>
      <w:del w:id="67" w:author="Jorgg A. Cotera" w:date="2015-10-26T13:15:00Z">
        <w:r w:rsidR="002125BD" w:rsidRPr="00CD257D" w:rsidDel="006B1F9C">
          <w:rPr>
            <w:rFonts w:cs="Times New Roman"/>
            <w:szCs w:val="24"/>
          </w:rPr>
          <w:delText>.</w:delText>
        </w:r>
      </w:del>
      <w:ins w:id="68" w:author="Jorgg A. Cotera" w:date="2015-10-26T13:15:00Z">
        <w:r w:rsidR="006B1F9C">
          <w:rPr>
            <w:rFonts w:cs="Times New Roman"/>
            <w:szCs w:val="24"/>
          </w:rPr>
          <w:t>.</w:t>
        </w:r>
      </w:ins>
      <w:sdt>
        <w:sdtPr>
          <w:rPr>
            <w:rFonts w:cs="Times New Roman"/>
            <w:szCs w:val="24"/>
          </w:rPr>
          <w:id w:val="-338612218"/>
          <w:citation/>
        </w:sdtPr>
        <w:sdtEndPr/>
        <w:sdtContent>
          <w:r w:rsidR="0045161D" w:rsidRPr="00CD257D">
            <w:rPr>
              <w:rFonts w:cs="Times New Roman"/>
              <w:szCs w:val="24"/>
            </w:rPr>
            <w:fldChar w:fldCharType="begin"/>
          </w:r>
          <w:r w:rsidR="002125BD" w:rsidRPr="00CD257D">
            <w:rPr>
              <w:rFonts w:cs="Times New Roman"/>
              <w:szCs w:val="24"/>
            </w:rPr>
            <w:instrText xml:space="preserve">CITATION Cot \l 9226 </w:instrText>
          </w:r>
          <w:r w:rsidR="0045161D" w:rsidRPr="00CD257D">
            <w:rPr>
              <w:rFonts w:cs="Times New Roman"/>
              <w:szCs w:val="24"/>
            </w:rPr>
            <w:fldChar w:fldCharType="separate"/>
          </w:r>
          <w:r w:rsidR="002125BD" w:rsidRPr="00CD257D">
            <w:rPr>
              <w:rFonts w:cs="Times New Roman"/>
              <w:noProof/>
              <w:szCs w:val="24"/>
            </w:rPr>
            <w:t xml:space="preserve"> (Cotera, Hernández, Roche, &amp; Vergara, 2011)</w:t>
          </w:r>
          <w:r w:rsidR="0045161D" w:rsidRPr="00CD257D">
            <w:rPr>
              <w:rFonts w:cs="Times New Roman"/>
              <w:szCs w:val="24"/>
            </w:rPr>
            <w:fldChar w:fldCharType="end"/>
          </w:r>
        </w:sdtContent>
      </w:sdt>
      <w:commentRangeEnd w:id="28"/>
      <w:r w:rsidR="0080677C">
        <w:rPr>
          <w:rStyle w:val="Refdecomentario"/>
        </w:rPr>
        <w:commentReference w:id="28"/>
      </w:r>
      <w:r w:rsidR="0045161D" w:rsidRPr="00CD257D">
        <w:rPr>
          <w:rFonts w:cs="Times New Roman"/>
          <w:szCs w:val="24"/>
        </w:rPr>
        <w:t xml:space="preserve">. </w:t>
      </w:r>
    </w:p>
    <w:p w14:paraId="1B4F353B" w14:textId="099AA16C" w:rsidR="00CB1248" w:rsidRPr="00CD257D" w:rsidRDefault="000B492E" w:rsidP="00CB1248">
      <w:pPr>
        <w:spacing w:after="120"/>
        <w:ind w:firstLine="0"/>
        <w:rPr>
          <w:rFonts w:cs="Times New Roman"/>
          <w:szCs w:val="24"/>
        </w:rPr>
      </w:pPr>
      <w:ins w:id="69" w:author="Jorgg A. Cotera" w:date="2015-11-01T07:40:00Z">
        <w:r>
          <w:rPr>
            <w:rFonts w:cs="Times New Roman"/>
            <w:szCs w:val="24"/>
          </w:rPr>
          <w:t xml:space="preserve">La anterior experiencia fue desarrollada </w:t>
        </w:r>
      </w:ins>
      <w:del w:id="70" w:author="Jorgg A. Cotera" w:date="2015-11-01T07:32:00Z">
        <w:r w:rsidR="00CC5656" w:rsidRPr="00CD257D" w:rsidDel="00B04D21">
          <w:rPr>
            <w:rFonts w:cs="Times New Roman"/>
            <w:szCs w:val="24"/>
          </w:rPr>
          <w:delText xml:space="preserve">Siendo ese un trabajo </w:delText>
        </w:r>
      </w:del>
      <w:ins w:id="71" w:author="Jorgg A. Cotera" w:date="2015-11-01T07:40:00Z">
        <w:r>
          <w:rPr>
            <w:rFonts w:cs="Times New Roman"/>
            <w:szCs w:val="24"/>
          </w:rPr>
          <w:t xml:space="preserve">desde </w:t>
        </w:r>
      </w:ins>
      <w:ins w:id="72" w:author="Jorgg A. Cotera" w:date="2015-11-01T07:32:00Z">
        <w:r w:rsidR="00B04D21">
          <w:rPr>
            <w:rFonts w:cs="Times New Roman"/>
            <w:szCs w:val="24"/>
          </w:rPr>
          <w:t>una</w:t>
        </w:r>
      </w:ins>
      <w:ins w:id="73" w:author="Jorgg A. Cotera" w:date="2015-10-26T13:17:00Z">
        <w:r w:rsidR="003B0823">
          <w:rPr>
            <w:rFonts w:cs="Times New Roman"/>
            <w:szCs w:val="24"/>
          </w:rPr>
          <w:t xml:space="preserve"> metodología cuantitativa </w:t>
        </w:r>
      </w:ins>
      <w:ins w:id="74" w:author="Jorgg A. Cotera" w:date="2015-11-01T07:45:00Z">
        <w:r w:rsidR="00894EB7">
          <w:rPr>
            <w:rFonts w:cs="Times New Roman"/>
            <w:szCs w:val="24"/>
          </w:rPr>
          <w:t>con</w:t>
        </w:r>
      </w:ins>
      <w:del w:id="75" w:author="Jorgg A. Cotera" w:date="2015-09-19T11:41:00Z">
        <w:r w:rsidR="00CC5656" w:rsidRPr="00CD257D" w:rsidDel="008B709C">
          <w:rPr>
            <w:rFonts w:cs="Times New Roman"/>
            <w:szCs w:val="24"/>
          </w:rPr>
          <w:delText>orientado bajo la metodología</w:delText>
        </w:r>
      </w:del>
      <w:del w:id="76" w:author="Jorgg A. Cotera" w:date="2015-10-26T13:17:00Z">
        <w:r w:rsidR="00CC5656" w:rsidRPr="00CD257D" w:rsidDel="003B0823">
          <w:rPr>
            <w:rFonts w:cs="Times New Roman"/>
            <w:szCs w:val="24"/>
          </w:rPr>
          <w:delText xml:space="preserve"> </w:delText>
        </w:r>
      </w:del>
      <w:ins w:id="77" w:author="Jorgg A. Cotera" w:date="2015-10-26T17:35:00Z">
        <w:r w:rsidR="00851C96">
          <w:rPr>
            <w:rFonts w:cs="Times New Roman"/>
            <w:szCs w:val="24"/>
          </w:rPr>
          <w:t xml:space="preserve"> un abordaje</w:t>
        </w:r>
      </w:ins>
      <w:ins w:id="78" w:author="Jorgg A. Cotera" w:date="2015-10-26T17:36:00Z">
        <w:r w:rsidR="00851C96">
          <w:rPr>
            <w:rFonts w:cs="Times New Roman"/>
            <w:szCs w:val="24"/>
          </w:rPr>
          <w:t xml:space="preserve"> </w:t>
        </w:r>
      </w:ins>
      <w:commentRangeStart w:id="79"/>
      <w:del w:id="80" w:author="Jorgg A. Cotera" w:date="2015-10-26T17:33:00Z">
        <w:r w:rsidR="00CC5656" w:rsidRPr="00CD257D" w:rsidDel="00851C96">
          <w:rPr>
            <w:rFonts w:cs="Times New Roman"/>
            <w:szCs w:val="24"/>
          </w:rPr>
          <w:delText>cuasí</w:delText>
        </w:r>
      </w:del>
      <w:ins w:id="81" w:author="Jorgg A. Cotera" w:date="2015-10-26T17:33:00Z">
        <w:r w:rsidR="00851C96" w:rsidRPr="00CD257D">
          <w:rPr>
            <w:rFonts w:cs="Times New Roman"/>
            <w:szCs w:val="24"/>
          </w:rPr>
          <w:t>cuasi</w:t>
        </w:r>
      </w:ins>
      <w:r w:rsidR="00CC5656" w:rsidRPr="00CD257D">
        <w:rPr>
          <w:rFonts w:cs="Times New Roman"/>
          <w:szCs w:val="24"/>
        </w:rPr>
        <w:t>-experimental</w:t>
      </w:r>
      <w:commentRangeEnd w:id="79"/>
      <w:r w:rsidR="0080677C">
        <w:rPr>
          <w:rStyle w:val="Refdecomentario"/>
        </w:rPr>
        <w:commentReference w:id="79"/>
      </w:r>
      <w:commentRangeStart w:id="82"/>
      <w:r w:rsidR="00CC5656" w:rsidRPr="00CD257D">
        <w:rPr>
          <w:rFonts w:cs="Times New Roman"/>
          <w:szCs w:val="24"/>
        </w:rPr>
        <w:t xml:space="preserve">, </w:t>
      </w:r>
      <w:ins w:id="83" w:author="Jorgg A. Cotera" w:date="2015-11-01T07:41:00Z">
        <w:r>
          <w:rPr>
            <w:rFonts w:cs="Times New Roman"/>
            <w:szCs w:val="24"/>
          </w:rPr>
          <w:t xml:space="preserve">y como suele suceder en estos casos, </w:t>
        </w:r>
      </w:ins>
      <w:ins w:id="84" w:author="Jorgg A. Cotera" w:date="2015-10-26T13:17:00Z">
        <w:r w:rsidR="003B0823">
          <w:rPr>
            <w:rFonts w:cs="Times New Roman"/>
            <w:szCs w:val="24"/>
          </w:rPr>
          <w:t xml:space="preserve">nuestro interés </w:t>
        </w:r>
      </w:ins>
      <w:ins w:id="85" w:author="Jorgg A. Cotera" w:date="2015-11-01T07:42:00Z">
        <w:r>
          <w:rPr>
            <w:rFonts w:cs="Times New Roman"/>
            <w:szCs w:val="24"/>
          </w:rPr>
          <w:t xml:space="preserve">estuvo centrado </w:t>
        </w:r>
      </w:ins>
      <w:ins w:id="86" w:author="Jorgg A. Cotera" w:date="2015-10-26T13:17:00Z">
        <w:r w:rsidR="003B0823">
          <w:rPr>
            <w:rFonts w:cs="Times New Roman"/>
            <w:szCs w:val="24"/>
          </w:rPr>
          <w:t xml:space="preserve">en </w:t>
        </w:r>
      </w:ins>
      <w:del w:id="87" w:author="Jorgg A. Cotera" w:date="2015-10-26T13:18:00Z">
        <w:r w:rsidR="00CC5656" w:rsidRPr="00CD257D" w:rsidDel="003B0823">
          <w:rPr>
            <w:rFonts w:cs="Times New Roman"/>
            <w:szCs w:val="24"/>
          </w:rPr>
          <w:delText xml:space="preserve">se interesó </w:delText>
        </w:r>
        <w:commentRangeEnd w:id="82"/>
        <w:r w:rsidR="0080677C" w:rsidDel="003B0823">
          <w:rPr>
            <w:rStyle w:val="Refdecomentario"/>
          </w:rPr>
          <w:commentReference w:id="82"/>
        </w:r>
        <w:r w:rsidR="00CC5656" w:rsidRPr="00CD257D" w:rsidDel="003B0823">
          <w:rPr>
            <w:rFonts w:cs="Times New Roman"/>
            <w:szCs w:val="24"/>
          </w:rPr>
          <w:delText xml:space="preserve">más en </w:delText>
        </w:r>
      </w:del>
      <w:r w:rsidR="00CC5656" w:rsidRPr="00CD257D">
        <w:rPr>
          <w:rFonts w:cs="Times New Roman"/>
          <w:szCs w:val="24"/>
        </w:rPr>
        <w:t xml:space="preserve">demostrar que </w:t>
      </w:r>
      <w:ins w:id="88" w:author="Jorgg A. Cotera" w:date="2015-10-26T17:38:00Z">
        <w:r w:rsidR="00851C96">
          <w:rPr>
            <w:rFonts w:cs="Times New Roman"/>
            <w:szCs w:val="24"/>
          </w:rPr>
          <w:t>mediante la intervención con</w:t>
        </w:r>
      </w:ins>
      <w:ins w:id="89" w:author="Jorgg A. Cotera" w:date="2015-10-26T13:18:00Z">
        <w:r w:rsidR="003B0823">
          <w:rPr>
            <w:rFonts w:cs="Times New Roman"/>
            <w:szCs w:val="24"/>
          </w:rPr>
          <w:t xml:space="preserve"> ci</w:t>
        </w:r>
      </w:ins>
      <w:ins w:id="90" w:author="Jorgg A. Cotera" w:date="2015-10-26T13:19:00Z">
        <w:r w:rsidR="003B0823">
          <w:rPr>
            <w:rFonts w:cs="Times New Roman"/>
            <w:szCs w:val="24"/>
          </w:rPr>
          <w:t>e</w:t>
        </w:r>
      </w:ins>
      <w:ins w:id="91" w:author="Jorgg A. Cotera" w:date="2015-10-26T13:18:00Z">
        <w:r w:rsidR="003B0823">
          <w:rPr>
            <w:rFonts w:cs="Times New Roman"/>
            <w:szCs w:val="24"/>
          </w:rPr>
          <w:t>rtas</w:t>
        </w:r>
      </w:ins>
      <w:ins w:id="92" w:author="Jorgg A. Cotera" w:date="2015-10-26T13:19:00Z">
        <w:r w:rsidR="003B0823">
          <w:rPr>
            <w:rFonts w:cs="Times New Roman"/>
            <w:szCs w:val="24"/>
          </w:rPr>
          <w:t xml:space="preserve"> práctica</w:t>
        </w:r>
      </w:ins>
      <w:ins w:id="93" w:author="Jorgg A. Cotera" w:date="2015-10-26T17:36:00Z">
        <w:r w:rsidR="00851C96">
          <w:rPr>
            <w:rFonts w:cs="Times New Roman"/>
            <w:szCs w:val="24"/>
          </w:rPr>
          <w:t>s didácticas</w:t>
        </w:r>
      </w:ins>
      <w:ins w:id="94" w:author="Jorgg A. Cotera" w:date="2015-10-26T13:19:00Z">
        <w:r w:rsidR="003B0823">
          <w:rPr>
            <w:rFonts w:cs="Times New Roman"/>
            <w:szCs w:val="24"/>
          </w:rPr>
          <w:t xml:space="preserve">, los estudiantes </w:t>
        </w:r>
      </w:ins>
      <w:ins w:id="95" w:author="Jorgg A. Cotera" w:date="2015-11-01T07:24:00Z">
        <w:r w:rsidR="00B04D21">
          <w:rPr>
            <w:rFonts w:cs="Times New Roman"/>
            <w:szCs w:val="24"/>
          </w:rPr>
          <w:t>mejorarían</w:t>
        </w:r>
      </w:ins>
      <w:ins w:id="96" w:author="Jorgg A. Cotera" w:date="2015-10-26T13:19:00Z">
        <w:r w:rsidR="003B0823">
          <w:rPr>
            <w:rFonts w:cs="Times New Roman"/>
            <w:szCs w:val="24"/>
          </w:rPr>
          <w:t xml:space="preserve"> </w:t>
        </w:r>
      </w:ins>
      <w:ins w:id="97" w:author="Jorgg A. Cotera" w:date="2015-11-01T07:42:00Z">
        <w:r>
          <w:rPr>
            <w:rFonts w:cs="Times New Roman"/>
            <w:szCs w:val="24"/>
          </w:rPr>
          <w:t xml:space="preserve">sus desempeños frente </w:t>
        </w:r>
      </w:ins>
      <w:ins w:id="98" w:author="Jorgg A. Cotera" w:date="2015-11-01T07:43:00Z">
        <w:r>
          <w:rPr>
            <w:rFonts w:cs="Times New Roman"/>
            <w:szCs w:val="24"/>
          </w:rPr>
          <w:t xml:space="preserve">a </w:t>
        </w:r>
      </w:ins>
      <w:ins w:id="99" w:author="Jorgg A. Cotera" w:date="2015-10-26T17:36:00Z">
        <w:r w:rsidR="00851C96">
          <w:rPr>
            <w:rFonts w:cs="Times New Roman"/>
            <w:szCs w:val="24"/>
          </w:rPr>
          <w:t>ciertos</w:t>
        </w:r>
      </w:ins>
      <w:ins w:id="100" w:author="Jorgg A. Cotera" w:date="2015-10-26T13:19:00Z">
        <w:r w:rsidR="003B0823">
          <w:rPr>
            <w:rFonts w:cs="Times New Roman"/>
            <w:szCs w:val="24"/>
          </w:rPr>
          <w:t xml:space="preserve"> procesos</w:t>
        </w:r>
      </w:ins>
      <w:ins w:id="101" w:author="Jorgg A. Cotera" w:date="2015-10-26T17:34:00Z">
        <w:r w:rsidR="00851C96">
          <w:rPr>
            <w:rFonts w:cs="Times New Roman"/>
            <w:szCs w:val="24"/>
          </w:rPr>
          <w:t xml:space="preserve"> </w:t>
        </w:r>
      </w:ins>
      <w:ins w:id="102" w:author="Jorgg A. Cotera" w:date="2015-11-01T07:43:00Z">
        <w:r w:rsidR="00894EB7">
          <w:rPr>
            <w:rFonts w:cs="Times New Roman"/>
            <w:szCs w:val="24"/>
          </w:rPr>
          <w:t>que involucraban tratamientos visuales y conceptuales</w:t>
        </w:r>
      </w:ins>
      <w:ins w:id="103" w:author="Jorgg A. Cotera" w:date="2015-11-01T07:44:00Z">
        <w:r w:rsidR="00894EB7">
          <w:rPr>
            <w:rFonts w:cs="Times New Roman"/>
            <w:szCs w:val="24"/>
          </w:rPr>
          <w:t xml:space="preserve"> </w:t>
        </w:r>
      </w:ins>
      <w:ins w:id="104" w:author="Jorgg A. Cotera" w:date="2015-10-26T17:40:00Z">
        <w:r w:rsidR="00851C96">
          <w:rPr>
            <w:rFonts w:cs="Times New Roman"/>
            <w:szCs w:val="24"/>
          </w:rPr>
          <w:t>respecto a</w:t>
        </w:r>
      </w:ins>
      <w:ins w:id="105" w:author="Jorgg A. Cotera" w:date="2015-10-26T17:39:00Z">
        <w:r w:rsidR="00851C96">
          <w:rPr>
            <w:rFonts w:cs="Times New Roman"/>
            <w:szCs w:val="24"/>
          </w:rPr>
          <w:t xml:space="preserve"> los objetos</w:t>
        </w:r>
      </w:ins>
      <w:ins w:id="106" w:author="Jorgg A. Cotera" w:date="2015-10-26T17:36:00Z">
        <w:r w:rsidR="00851C96">
          <w:rPr>
            <w:rFonts w:cs="Times New Roman"/>
            <w:szCs w:val="24"/>
          </w:rPr>
          <w:t xml:space="preserve"> geométricos</w:t>
        </w:r>
      </w:ins>
      <w:ins w:id="107" w:author="Jorgg A. Cotera" w:date="2015-10-26T17:40:00Z">
        <w:r w:rsidR="00851C96">
          <w:rPr>
            <w:rFonts w:cs="Times New Roman"/>
            <w:szCs w:val="24"/>
          </w:rPr>
          <w:t xml:space="preserve"> sobre los que trabajábamos entonces</w:t>
        </w:r>
      </w:ins>
      <w:del w:id="108" w:author="Jorgg A. Cotera" w:date="2015-10-26T17:35:00Z">
        <w:r w:rsidR="00CC5656" w:rsidRPr="00CD257D" w:rsidDel="00851C96">
          <w:rPr>
            <w:rFonts w:cs="Times New Roman"/>
            <w:szCs w:val="24"/>
          </w:rPr>
          <w:delText>dichas representaciones usadas como estrategias p</w:delText>
        </w:r>
      </w:del>
      <w:del w:id="109" w:author="Jorgg A. Cotera" w:date="2015-09-19T11:31:00Z">
        <w:r w:rsidR="00CC5656" w:rsidRPr="00CD257D" w:rsidDel="00A373BE">
          <w:rPr>
            <w:rFonts w:cs="Times New Roman"/>
            <w:szCs w:val="24"/>
          </w:rPr>
          <w:delText>odrían</w:delText>
        </w:r>
      </w:del>
      <w:del w:id="110" w:author="Jorgg A. Cotera" w:date="2015-10-26T17:35:00Z">
        <w:r w:rsidR="00CC5656" w:rsidRPr="00CD257D" w:rsidDel="00851C96">
          <w:rPr>
            <w:rFonts w:cs="Times New Roman"/>
            <w:szCs w:val="24"/>
          </w:rPr>
          <w:delText xml:space="preserve"> </w:delText>
        </w:r>
        <w:commentRangeStart w:id="111"/>
        <w:r w:rsidR="00CC5656" w:rsidRPr="00CD257D" w:rsidDel="00851C96">
          <w:rPr>
            <w:rFonts w:cs="Times New Roman"/>
            <w:szCs w:val="24"/>
          </w:rPr>
          <w:delText xml:space="preserve">incidir positivamente </w:delText>
        </w:r>
        <w:commentRangeEnd w:id="111"/>
        <w:r w:rsidR="00095637" w:rsidDel="00851C96">
          <w:rPr>
            <w:rStyle w:val="Refdecomentario"/>
          </w:rPr>
          <w:commentReference w:id="111"/>
        </w:r>
        <w:r w:rsidR="00CC5656" w:rsidRPr="00CD257D" w:rsidDel="00851C96">
          <w:rPr>
            <w:rFonts w:cs="Times New Roman"/>
            <w:szCs w:val="24"/>
          </w:rPr>
          <w:delText>en la aprehensión de las figuras y los cuerpos geométricos</w:delText>
        </w:r>
      </w:del>
      <w:ins w:id="112" w:author="Jorgg A. Cotera" w:date="2015-11-01T07:36:00Z">
        <w:r>
          <w:rPr>
            <w:rFonts w:cs="Times New Roman"/>
            <w:szCs w:val="24"/>
          </w:rPr>
          <w:t>;</w:t>
        </w:r>
      </w:ins>
      <w:del w:id="113" w:author="Jorgg A. Cotera" w:date="2015-11-01T07:36:00Z">
        <w:r w:rsidR="00CC5656" w:rsidRPr="00CD257D" w:rsidDel="000B492E">
          <w:rPr>
            <w:rFonts w:cs="Times New Roman"/>
            <w:szCs w:val="24"/>
          </w:rPr>
          <w:delText>,</w:delText>
        </w:r>
      </w:del>
      <w:r w:rsidR="00CC5656" w:rsidRPr="00CD257D">
        <w:rPr>
          <w:rFonts w:cs="Times New Roman"/>
          <w:szCs w:val="24"/>
        </w:rPr>
        <w:t xml:space="preserve"> pero </w:t>
      </w:r>
      <w:ins w:id="114" w:author="Jorgg A. Cotera" w:date="2015-11-01T07:36:00Z">
        <w:r>
          <w:rPr>
            <w:rFonts w:cs="Times New Roman"/>
            <w:szCs w:val="24"/>
          </w:rPr>
          <w:t xml:space="preserve">en cambio, </w:t>
        </w:r>
      </w:ins>
      <w:r w:rsidR="00CC5656" w:rsidRPr="00CD257D">
        <w:rPr>
          <w:rFonts w:cs="Times New Roman"/>
          <w:szCs w:val="24"/>
        </w:rPr>
        <w:t xml:space="preserve">no </w:t>
      </w:r>
      <w:ins w:id="115" w:author="Jorgg A. Cotera" w:date="2015-11-01T07:36:00Z">
        <w:r>
          <w:rPr>
            <w:rFonts w:cs="Times New Roman"/>
            <w:szCs w:val="24"/>
          </w:rPr>
          <w:t xml:space="preserve">habían razones para </w:t>
        </w:r>
      </w:ins>
      <w:ins w:id="116" w:author="Jorgg A. Cotera" w:date="2015-10-26T17:35:00Z">
        <w:r w:rsidR="00851C96">
          <w:rPr>
            <w:rFonts w:cs="Times New Roman"/>
            <w:szCs w:val="24"/>
          </w:rPr>
          <w:t xml:space="preserve">dar </w:t>
        </w:r>
      </w:ins>
      <w:del w:id="117" w:author="Jorgg A. Cotera" w:date="2015-09-19T11:32:00Z">
        <w:r w:rsidR="00CC5656" w:rsidRPr="00CD257D" w:rsidDel="00A373BE">
          <w:rPr>
            <w:rFonts w:cs="Times New Roman"/>
            <w:szCs w:val="24"/>
          </w:rPr>
          <w:delText>daba</w:delText>
        </w:r>
      </w:del>
      <w:del w:id="118" w:author="Jorgg A. Cotera" w:date="2015-10-26T17:35:00Z">
        <w:r w:rsidR="00CC5656" w:rsidRPr="00CD257D" w:rsidDel="00851C96">
          <w:rPr>
            <w:rFonts w:cs="Times New Roman"/>
            <w:szCs w:val="24"/>
          </w:rPr>
          <w:delText xml:space="preserve"> </w:delText>
        </w:r>
      </w:del>
      <w:r w:rsidR="00CC5656" w:rsidRPr="00CD257D">
        <w:rPr>
          <w:rFonts w:cs="Times New Roman"/>
          <w:szCs w:val="24"/>
        </w:rPr>
        <w:t>cu</w:t>
      </w:r>
      <w:del w:id="119" w:author="Diana Victoria Jaramillo Quiceno" w:date="2015-09-19T09:24:00Z">
        <w:r w:rsidR="00CC5656" w:rsidRPr="00CD257D" w:rsidDel="00095637">
          <w:rPr>
            <w:rFonts w:cs="Times New Roman"/>
            <w:szCs w:val="24"/>
          </w:rPr>
          <w:delText>a</w:delText>
        </w:r>
      </w:del>
      <w:ins w:id="120" w:author="Diana Victoria Jaramillo Quiceno" w:date="2015-09-19T09:24:00Z">
        <w:r w:rsidR="00095637">
          <w:rPr>
            <w:rFonts w:cs="Times New Roman"/>
            <w:szCs w:val="24"/>
          </w:rPr>
          <w:t>e</w:t>
        </w:r>
      </w:ins>
      <w:r w:rsidR="00CC5656" w:rsidRPr="00CD257D">
        <w:rPr>
          <w:rFonts w:cs="Times New Roman"/>
          <w:szCs w:val="24"/>
        </w:rPr>
        <w:t xml:space="preserve">nta del proceso </w:t>
      </w:r>
      <w:ins w:id="121" w:author="Jorgg A. Cotera" w:date="2015-10-26T17:35:00Z">
        <w:r w:rsidR="00851C96">
          <w:rPr>
            <w:rFonts w:cs="Times New Roman"/>
            <w:szCs w:val="24"/>
          </w:rPr>
          <w:t xml:space="preserve">mismo, </w:t>
        </w:r>
      </w:ins>
      <w:r w:rsidR="00CC5656" w:rsidRPr="00CD257D">
        <w:rPr>
          <w:rFonts w:cs="Times New Roman"/>
          <w:szCs w:val="24"/>
        </w:rPr>
        <w:t>mediante el cual los estudiantes se ap</w:t>
      </w:r>
      <w:r w:rsidR="00755622">
        <w:rPr>
          <w:rFonts w:cs="Times New Roman"/>
          <w:szCs w:val="24"/>
        </w:rPr>
        <w:t>ropia</w:t>
      </w:r>
      <w:ins w:id="122" w:author="Jorgg A. Cotera" w:date="2015-09-19T11:32:00Z">
        <w:r w:rsidR="00A373BE">
          <w:rPr>
            <w:rFonts w:cs="Times New Roman"/>
            <w:szCs w:val="24"/>
          </w:rPr>
          <w:t>ron</w:t>
        </w:r>
      </w:ins>
      <w:ins w:id="123" w:author="Jorgg A. Cotera" w:date="2015-11-01T07:46:00Z">
        <w:r w:rsidR="00894EB7">
          <w:rPr>
            <w:rFonts w:cs="Times New Roman"/>
            <w:szCs w:val="24"/>
          </w:rPr>
          <w:t>,</w:t>
        </w:r>
      </w:ins>
      <w:del w:id="124" w:author="Jorgg A. Cotera" w:date="2015-09-19T11:32:00Z">
        <w:r w:rsidR="00755622" w:rsidDel="00A373BE">
          <w:rPr>
            <w:rFonts w:cs="Times New Roman"/>
            <w:szCs w:val="24"/>
          </w:rPr>
          <w:delText>ban</w:delText>
        </w:r>
      </w:del>
      <w:r w:rsidR="00755622">
        <w:rPr>
          <w:rFonts w:cs="Times New Roman"/>
          <w:szCs w:val="24"/>
        </w:rPr>
        <w:t xml:space="preserve"> </w:t>
      </w:r>
      <w:ins w:id="125" w:author="Jorgg A. Cotera" w:date="2015-10-26T17:40:00Z">
        <w:r w:rsidR="00095F5C">
          <w:rPr>
            <w:rFonts w:cs="Times New Roman"/>
            <w:szCs w:val="24"/>
          </w:rPr>
          <w:t xml:space="preserve">por ejemplo, </w:t>
        </w:r>
      </w:ins>
      <w:r w:rsidR="00755622">
        <w:rPr>
          <w:rFonts w:cs="Times New Roman"/>
          <w:szCs w:val="24"/>
        </w:rPr>
        <w:t xml:space="preserve">de </w:t>
      </w:r>
      <w:del w:id="126" w:author="Jorgg A. Cotera" w:date="2015-10-26T17:35:00Z">
        <w:r w:rsidR="00755622" w:rsidDel="00851C96">
          <w:rPr>
            <w:rFonts w:cs="Times New Roman"/>
            <w:szCs w:val="24"/>
          </w:rPr>
          <w:delText xml:space="preserve">dichos </w:delText>
        </w:r>
      </w:del>
      <w:ins w:id="127" w:author="Jorgg A. Cotera" w:date="2015-10-26T17:35:00Z">
        <w:r w:rsidR="00851C96">
          <w:rPr>
            <w:rFonts w:cs="Times New Roman"/>
            <w:szCs w:val="24"/>
          </w:rPr>
          <w:t xml:space="preserve">los  </w:t>
        </w:r>
      </w:ins>
      <w:r w:rsidR="00755622">
        <w:rPr>
          <w:rFonts w:cs="Times New Roman"/>
          <w:szCs w:val="24"/>
        </w:rPr>
        <w:t>conceptos</w:t>
      </w:r>
      <w:ins w:id="128" w:author="Jorgg A. Cotera" w:date="2015-10-26T17:40:00Z">
        <w:r w:rsidR="00095F5C">
          <w:rPr>
            <w:rFonts w:cs="Times New Roman"/>
            <w:szCs w:val="24"/>
          </w:rPr>
          <w:t xml:space="preserve"> involucrados en dichos procesos,</w:t>
        </w:r>
      </w:ins>
      <w:del w:id="129" w:author="Jorgg A. Cotera" w:date="2015-10-26T17:40:00Z">
        <w:r w:rsidR="00755622" w:rsidDel="00095F5C">
          <w:rPr>
            <w:rFonts w:cs="Times New Roman"/>
            <w:szCs w:val="24"/>
          </w:rPr>
          <w:delText xml:space="preserve">; </w:delText>
        </w:r>
      </w:del>
      <w:ins w:id="130" w:author="Jorgg A. Cotera" w:date="2015-10-26T17:40:00Z">
        <w:r w:rsidR="00095F5C">
          <w:rPr>
            <w:rFonts w:cs="Times New Roman"/>
            <w:szCs w:val="24"/>
          </w:rPr>
          <w:t xml:space="preserve"> </w:t>
        </w:r>
      </w:ins>
      <w:r w:rsidR="00CC5656" w:rsidRPr="00CD257D">
        <w:rPr>
          <w:rFonts w:cs="Times New Roman"/>
          <w:szCs w:val="24"/>
        </w:rPr>
        <w:t>como tampoco, de</w:t>
      </w:r>
      <w:ins w:id="131" w:author="Jorgg A. Cotera" w:date="2015-10-26T17:41:00Z">
        <w:r w:rsidR="00095F5C">
          <w:rPr>
            <w:rFonts w:cs="Times New Roman"/>
            <w:szCs w:val="24"/>
          </w:rPr>
          <w:t xml:space="preserve"> </w:t>
        </w:r>
      </w:ins>
      <w:r w:rsidR="00CC5656" w:rsidRPr="00CD257D">
        <w:rPr>
          <w:rFonts w:cs="Times New Roman"/>
          <w:szCs w:val="24"/>
        </w:rPr>
        <w:t>l</w:t>
      </w:r>
      <w:ins w:id="132" w:author="Jorgg A. Cotera" w:date="2015-10-26T17:41:00Z">
        <w:r w:rsidR="00095F5C">
          <w:rPr>
            <w:rFonts w:cs="Times New Roman"/>
            <w:szCs w:val="24"/>
          </w:rPr>
          <w:t xml:space="preserve">a relación entre esos conceptos </w:t>
        </w:r>
      </w:ins>
      <w:ins w:id="133" w:author="Jorgg A. Cotera" w:date="2015-10-26T17:42:00Z">
        <w:r w:rsidR="00095F5C">
          <w:rPr>
            <w:rFonts w:cs="Times New Roman"/>
            <w:szCs w:val="24"/>
          </w:rPr>
          <w:t xml:space="preserve">y </w:t>
        </w:r>
      </w:ins>
      <w:r w:rsidR="00CC5656" w:rsidRPr="00CD257D">
        <w:rPr>
          <w:rFonts w:cs="Times New Roman"/>
          <w:szCs w:val="24"/>
        </w:rPr>
        <w:t xml:space="preserve"> </w:t>
      </w:r>
      <w:commentRangeStart w:id="134"/>
      <w:del w:id="135" w:author="Jorgg A. Cotera" w:date="2015-10-26T17:42:00Z">
        <w:r w:rsidR="00CC5656" w:rsidRPr="00CD257D" w:rsidDel="00095F5C">
          <w:rPr>
            <w:rFonts w:cs="Times New Roman"/>
            <w:szCs w:val="24"/>
          </w:rPr>
          <w:delText xml:space="preserve">papel que </w:delText>
        </w:r>
      </w:del>
      <w:del w:id="136" w:author="Jorgg A. Cotera" w:date="2015-09-19T11:41:00Z">
        <w:r w:rsidR="00CC5656" w:rsidRPr="00CD257D" w:rsidDel="008B709C">
          <w:rPr>
            <w:rFonts w:cs="Times New Roman"/>
            <w:szCs w:val="24"/>
          </w:rPr>
          <w:delText>juega</w:delText>
        </w:r>
      </w:del>
      <w:del w:id="137" w:author="Jorgg A. Cotera" w:date="2015-09-19T11:32:00Z">
        <w:r w:rsidR="00CC5656" w:rsidRPr="00CD257D" w:rsidDel="00A373BE">
          <w:rPr>
            <w:rFonts w:cs="Times New Roman"/>
            <w:szCs w:val="24"/>
          </w:rPr>
          <w:delText>n</w:delText>
        </w:r>
      </w:del>
      <w:del w:id="138" w:author="Jorgg A. Cotera" w:date="2015-10-26T17:42:00Z">
        <w:r w:rsidR="00CC5656" w:rsidRPr="00CD257D" w:rsidDel="00095F5C">
          <w:rPr>
            <w:rFonts w:cs="Times New Roman"/>
            <w:szCs w:val="24"/>
          </w:rPr>
          <w:delText xml:space="preserve"> esos</w:delText>
        </w:r>
      </w:del>
      <w:ins w:id="139" w:author="Jorgg A. Cotera" w:date="2015-10-26T17:42:00Z">
        <w:r w:rsidR="00095F5C">
          <w:rPr>
            <w:rFonts w:cs="Times New Roman"/>
            <w:szCs w:val="24"/>
          </w:rPr>
          <w:t>los</w:t>
        </w:r>
      </w:ins>
      <w:r w:rsidR="00CC5656" w:rsidRPr="00CD257D">
        <w:rPr>
          <w:rFonts w:cs="Times New Roman"/>
          <w:szCs w:val="24"/>
        </w:rPr>
        <w:t xml:space="preserve"> </w:t>
      </w:r>
      <w:commentRangeEnd w:id="134"/>
      <w:r w:rsidR="00095637">
        <w:rPr>
          <w:rStyle w:val="Refdecomentario"/>
        </w:rPr>
        <w:commentReference w:id="134"/>
      </w:r>
      <w:r w:rsidR="00CC5656" w:rsidRPr="00CD257D">
        <w:rPr>
          <w:rFonts w:cs="Times New Roman"/>
          <w:szCs w:val="24"/>
        </w:rPr>
        <w:t xml:space="preserve">elementos o referentes culturales que entonces </w:t>
      </w:r>
      <w:del w:id="140" w:author="Jorgg A. Cotera" w:date="2015-10-26T17:41:00Z">
        <w:r w:rsidR="00CC5656" w:rsidRPr="00CD257D" w:rsidDel="00095F5C">
          <w:rPr>
            <w:rFonts w:cs="Times New Roman"/>
            <w:szCs w:val="24"/>
          </w:rPr>
          <w:delText xml:space="preserve">recogíamos </w:delText>
        </w:r>
      </w:del>
      <w:ins w:id="141" w:author="Jorgg A. Cotera" w:date="2015-10-26T17:41:00Z">
        <w:r w:rsidR="00894EB7">
          <w:rPr>
            <w:rFonts w:cs="Times New Roman"/>
            <w:szCs w:val="24"/>
          </w:rPr>
          <w:t>asumi</w:t>
        </w:r>
        <w:r w:rsidR="00095F5C">
          <w:rPr>
            <w:rFonts w:cs="Times New Roman"/>
            <w:szCs w:val="24"/>
          </w:rPr>
          <w:t xml:space="preserve">mos como </w:t>
        </w:r>
      </w:ins>
      <w:del w:id="142" w:author="Jorgg A. Cotera" w:date="2015-10-26T17:41:00Z">
        <w:r w:rsidR="00CC5656" w:rsidRPr="00CD257D" w:rsidDel="00095F5C">
          <w:rPr>
            <w:rFonts w:cs="Times New Roman"/>
            <w:szCs w:val="24"/>
          </w:rPr>
          <w:delText xml:space="preserve">con la expresión </w:delText>
        </w:r>
      </w:del>
      <w:r w:rsidR="00CC5656" w:rsidRPr="00CD257D">
        <w:rPr>
          <w:rFonts w:cs="Times New Roman"/>
          <w:szCs w:val="24"/>
        </w:rPr>
        <w:t>“conte</w:t>
      </w:r>
      <w:r w:rsidR="00895534">
        <w:rPr>
          <w:rFonts w:cs="Times New Roman"/>
          <w:szCs w:val="24"/>
        </w:rPr>
        <w:t xml:space="preserve">xtos sociales complejos”. </w:t>
      </w:r>
      <w:ins w:id="143" w:author="Jorgg A. Cotera" w:date="2015-10-26T17:42:00Z">
        <w:r w:rsidR="00095F5C">
          <w:rPr>
            <w:rFonts w:cs="Times New Roman"/>
            <w:szCs w:val="24"/>
          </w:rPr>
          <w:t xml:space="preserve"> </w:t>
        </w:r>
      </w:ins>
      <w:ins w:id="144" w:author="Jorgg A. Cotera" w:date="2015-11-01T07:47:00Z">
        <w:r w:rsidR="00894EB7">
          <w:rPr>
            <w:rFonts w:cs="Times New Roman"/>
            <w:szCs w:val="24"/>
          </w:rPr>
          <w:t xml:space="preserve">En contraste, </w:t>
        </w:r>
      </w:ins>
      <w:ins w:id="145" w:author="Jorgg A. Cotera" w:date="2015-11-01T07:38:00Z">
        <w:r>
          <w:rPr>
            <w:rFonts w:cs="Times New Roman"/>
            <w:szCs w:val="24"/>
          </w:rPr>
          <w:t>en el presente trabajo</w:t>
        </w:r>
      </w:ins>
      <w:del w:id="146" w:author="Jorgg A. Cotera" w:date="2015-11-01T07:39:00Z">
        <w:r w:rsidR="00895534" w:rsidDel="000B492E">
          <w:rPr>
            <w:rFonts w:cs="Times New Roman"/>
            <w:szCs w:val="24"/>
          </w:rPr>
          <w:delText xml:space="preserve">Ahora </w:delText>
        </w:r>
      </w:del>
      <w:ins w:id="147" w:author="Jorgg A. Cotera" w:date="2015-11-01T07:39:00Z">
        <w:r>
          <w:rPr>
            <w:rFonts w:cs="Times New Roman"/>
            <w:szCs w:val="24"/>
          </w:rPr>
          <w:t xml:space="preserve"> </w:t>
        </w:r>
      </w:ins>
      <w:r w:rsidR="00CC5656" w:rsidRPr="00CD257D">
        <w:rPr>
          <w:rFonts w:cs="Times New Roman"/>
          <w:szCs w:val="24"/>
        </w:rPr>
        <w:t>esos elementos</w:t>
      </w:r>
      <w:ins w:id="148" w:author="Jorgg A. Cotera" w:date="2015-10-26T17:42:00Z">
        <w:r w:rsidR="00095F5C">
          <w:rPr>
            <w:rFonts w:cs="Times New Roman"/>
            <w:szCs w:val="24"/>
          </w:rPr>
          <w:t xml:space="preserve"> son</w:t>
        </w:r>
      </w:ins>
      <w:r w:rsidR="00CC5656" w:rsidRPr="00CD257D">
        <w:rPr>
          <w:rFonts w:cs="Times New Roman"/>
          <w:szCs w:val="24"/>
        </w:rPr>
        <w:t xml:space="preserve"> asumidos </w:t>
      </w:r>
      <w:ins w:id="149" w:author="Jorgg A. Cotera" w:date="2015-11-01T07:48:00Z">
        <w:r w:rsidR="00894EB7">
          <w:rPr>
            <w:rFonts w:cs="Times New Roman"/>
            <w:szCs w:val="24"/>
          </w:rPr>
          <w:t>desde</w:t>
        </w:r>
      </w:ins>
      <w:ins w:id="150" w:author="Jorgg A. Cotera" w:date="2015-11-01T07:47:00Z">
        <w:r w:rsidR="00894EB7">
          <w:rPr>
            <w:rFonts w:cs="Times New Roman"/>
            <w:szCs w:val="24"/>
          </w:rPr>
          <w:t xml:space="preserve"> la teoría cultural de la objetivación</w:t>
        </w:r>
        <w:r w:rsidR="00894EB7" w:rsidRPr="00CD257D">
          <w:rPr>
            <w:rFonts w:cs="Times New Roman"/>
            <w:szCs w:val="24"/>
          </w:rPr>
          <w:t xml:space="preserve"> </w:t>
        </w:r>
      </w:ins>
      <w:r w:rsidR="00CC5656" w:rsidRPr="00CD257D">
        <w:rPr>
          <w:rFonts w:cs="Times New Roman"/>
          <w:szCs w:val="24"/>
        </w:rPr>
        <w:t>como parte</w:t>
      </w:r>
      <w:ins w:id="151" w:author="Jorgg A. Cotera" w:date="2015-11-01T07:47:00Z">
        <w:r w:rsidR="00894EB7">
          <w:rPr>
            <w:rFonts w:cs="Times New Roman"/>
            <w:szCs w:val="24"/>
          </w:rPr>
          <w:t xml:space="preserve"> fundamental</w:t>
        </w:r>
      </w:ins>
      <w:del w:id="152" w:author="Jorgg A. Cotera" w:date="2015-11-01T07:47:00Z">
        <w:r w:rsidR="00CC5656" w:rsidRPr="00CD257D" w:rsidDel="00894EB7">
          <w:rPr>
            <w:rFonts w:cs="Times New Roman"/>
            <w:szCs w:val="24"/>
          </w:rPr>
          <w:delText>s</w:delText>
        </w:r>
      </w:del>
      <w:r w:rsidR="00CC5656" w:rsidRPr="00CD257D">
        <w:rPr>
          <w:rFonts w:cs="Times New Roman"/>
          <w:szCs w:val="24"/>
        </w:rPr>
        <w:t xml:space="preserve"> de los </w:t>
      </w:r>
      <w:del w:id="153" w:author="Jorgg A. Cotera" w:date="2015-10-26T17:43:00Z">
        <w:r w:rsidR="00CC5656" w:rsidRPr="00CD257D" w:rsidDel="00095F5C">
          <w:rPr>
            <w:rFonts w:cs="Times New Roman"/>
            <w:szCs w:val="24"/>
          </w:rPr>
          <w:delText xml:space="preserve">Sistemas </w:delText>
        </w:r>
      </w:del>
      <w:ins w:id="154" w:author="Jorgg A. Cotera" w:date="2015-10-26T17:43:00Z">
        <w:r w:rsidR="00095F5C">
          <w:rPr>
            <w:rFonts w:cs="Times New Roman"/>
            <w:szCs w:val="24"/>
          </w:rPr>
          <w:t>s</w:t>
        </w:r>
        <w:r w:rsidR="00095F5C" w:rsidRPr="00CD257D">
          <w:rPr>
            <w:rFonts w:cs="Times New Roman"/>
            <w:szCs w:val="24"/>
          </w:rPr>
          <w:t xml:space="preserve">istemas </w:t>
        </w:r>
      </w:ins>
      <w:del w:id="155" w:author="Jorgg A. Cotera" w:date="2015-10-26T17:43:00Z">
        <w:r w:rsidR="004E423E" w:rsidRPr="00CD257D" w:rsidDel="00095F5C">
          <w:rPr>
            <w:rFonts w:cs="Times New Roman"/>
            <w:szCs w:val="24"/>
          </w:rPr>
          <w:delText>Simbólicos</w:delText>
        </w:r>
        <w:r w:rsidR="00895534" w:rsidDel="00095F5C">
          <w:rPr>
            <w:rFonts w:cs="Times New Roman"/>
            <w:szCs w:val="24"/>
          </w:rPr>
          <w:delText xml:space="preserve"> </w:delText>
        </w:r>
      </w:del>
      <w:ins w:id="156" w:author="Jorgg A. Cotera" w:date="2015-10-26T17:43:00Z">
        <w:r w:rsidR="00095F5C">
          <w:rPr>
            <w:rFonts w:cs="Times New Roman"/>
            <w:szCs w:val="24"/>
          </w:rPr>
          <w:t>s</w:t>
        </w:r>
        <w:r w:rsidR="00095F5C" w:rsidRPr="00CD257D">
          <w:rPr>
            <w:rFonts w:cs="Times New Roman"/>
            <w:szCs w:val="24"/>
          </w:rPr>
          <w:t>imbólicos</w:t>
        </w:r>
        <w:r w:rsidR="00095F5C">
          <w:rPr>
            <w:rFonts w:cs="Times New Roman"/>
            <w:szCs w:val="24"/>
          </w:rPr>
          <w:t xml:space="preserve"> </w:t>
        </w:r>
      </w:ins>
      <w:del w:id="157" w:author="Jorgg A. Cotera" w:date="2015-10-26T17:43:00Z">
        <w:r w:rsidR="00895534" w:rsidDel="00095F5C">
          <w:rPr>
            <w:rFonts w:cs="Times New Roman"/>
            <w:szCs w:val="24"/>
          </w:rPr>
          <w:delText xml:space="preserve">Culturales </w:delText>
        </w:r>
      </w:del>
      <w:ins w:id="158" w:author="Jorgg A. Cotera" w:date="2015-10-26T17:43:00Z">
        <w:r w:rsidR="00095F5C">
          <w:rPr>
            <w:rFonts w:cs="Times New Roman"/>
            <w:szCs w:val="24"/>
          </w:rPr>
          <w:t>culturales</w:t>
        </w:r>
      </w:ins>
      <w:del w:id="159" w:author="Jorgg A. Cotera" w:date="2015-11-01T07:47:00Z">
        <w:r w:rsidR="00895534" w:rsidDel="00894EB7">
          <w:rPr>
            <w:rFonts w:cs="Times New Roman"/>
            <w:szCs w:val="24"/>
          </w:rPr>
          <w:delText xml:space="preserve">por la </w:delText>
        </w:r>
      </w:del>
      <w:ins w:id="160" w:author="Jorgg A. Cotera" w:date="2015-10-26T17:42:00Z">
        <w:r w:rsidR="00095F5C">
          <w:rPr>
            <w:rFonts w:cs="Times New Roman"/>
            <w:szCs w:val="24"/>
          </w:rPr>
          <w:t>,</w:t>
        </w:r>
        <w:r w:rsidR="00894EB7">
          <w:rPr>
            <w:rFonts w:cs="Times New Roman"/>
            <w:szCs w:val="24"/>
          </w:rPr>
          <w:t xml:space="preserve"> </w:t>
        </w:r>
      </w:ins>
      <w:commentRangeStart w:id="161"/>
      <w:del w:id="162" w:author="Jorgg A. Cotera" w:date="2015-10-26T17:42:00Z">
        <w:r w:rsidR="00895534" w:rsidDel="00095F5C">
          <w:rPr>
            <w:rFonts w:cs="Times New Roman"/>
            <w:szCs w:val="24"/>
          </w:rPr>
          <w:lastRenderedPageBreak/>
          <w:delText>TCO</w:delText>
        </w:r>
      </w:del>
      <w:commentRangeEnd w:id="161"/>
      <w:r w:rsidR="00095637">
        <w:rPr>
          <w:rStyle w:val="Refdecomentario"/>
        </w:rPr>
        <w:commentReference w:id="161"/>
      </w:r>
      <w:del w:id="163" w:author="Jorgg A. Cotera" w:date="2015-10-26T17:42:00Z">
        <w:r w:rsidR="00895534" w:rsidDel="00095F5C">
          <w:rPr>
            <w:rFonts w:cs="Times New Roman"/>
            <w:szCs w:val="24"/>
          </w:rPr>
          <w:delText xml:space="preserve">, </w:delText>
        </w:r>
      </w:del>
      <w:r w:rsidR="00895534">
        <w:rPr>
          <w:rFonts w:cs="Times New Roman"/>
          <w:szCs w:val="24"/>
        </w:rPr>
        <w:t>dej</w:t>
      </w:r>
      <w:r w:rsidR="00CC5656" w:rsidRPr="00CD257D">
        <w:rPr>
          <w:rFonts w:cs="Times New Roman"/>
          <w:szCs w:val="24"/>
        </w:rPr>
        <w:t>an</w:t>
      </w:r>
      <w:ins w:id="164" w:author="Jorgg A. Cotera" w:date="2015-10-26T17:42:00Z">
        <w:r w:rsidR="00095F5C">
          <w:rPr>
            <w:rFonts w:cs="Times New Roman"/>
            <w:szCs w:val="24"/>
          </w:rPr>
          <w:t>do</w:t>
        </w:r>
      </w:ins>
      <w:r w:rsidR="00CC5656" w:rsidRPr="00CD257D">
        <w:rPr>
          <w:rFonts w:cs="Times New Roman"/>
          <w:szCs w:val="24"/>
        </w:rPr>
        <w:t xml:space="preserve"> de ser meros “</w:t>
      </w:r>
      <w:r w:rsidR="004E423E" w:rsidRPr="00CD257D">
        <w:rPr>
          <w:rFonts w:cs="Times New Roman"/>
          <w:szCs w:val="24"/>
        </w:rPr>
        <w:t>axiomas periféricos</w:t>
      </w:r>
      <w:r w:rsidR="00CC5656" w:rsidRPr="00CD257D">
        <w:rPr>
          <w:rFonts w:cs="Times New Roman"/>
          <w:szCs w:val="24"/>
        </w:rPr>
        <w:t>”</w:t>
      </w:r>
      <w:ins w:id="165" w:author="Jorgg A. Cotera" w:date="2015-11-01T07:48:00Z">
        <w:r w:rsidR="00894EB7">
          <w:rPr>
            <w:rFonts w:cs="Times New Roman"/>
            <w:szCs w:val="24"/>
          </w:rPr>
          <w:t xml:space="preserve"> </w:t>
        </w:r>
      </w:ins>
      <w:del w:id="166" w:author="Jorgg A. Cotera" w:date="2015-11-01T07:48:00Z">
        <w:r w:rsidR="00CC5656" w:rsidRPr="00CD257D" w:rsidDel="00894EB7">
          <w:rPr>
            <w:rFonts w:cs="Times New Roman"/>
            <w:szCs w:val="24"/>
          </w:rPr>
          <w:delText xml:space="preserve">  </w:delText>
        </w:r>
      </w:del>
      <w:r w:rsidR="004E423E" w:rsidRPr="00CD257D">
        <w:rPr>
          <w:rFonts w:cs="Times New Roman"/>
          <w:szCs w:val="24"/>
        </w:rPr>
        <w:t xml:space="preserve">para constituirse en auténticos referentes en la investigación, tanto en la producción colectiva del conocimiento como en la producción conjunta de los sujetos. De ahí la decisión inicial de optar por una metodología cualitativa que en correspondencia con la </w:t>
      </w:r>
      <w:ins w:id="167" w:author="Jorgg A. Cotera" w:date="2015-10-26T17:44:00Z">
        <w:r w:rsidR="00B74AF8">
          <w:rPr>
            <w:rFonts w:cs="Times New Roman"/>
            <w:szCs w:val="24"/>
          </w:rPr>
          <w:t>teoría cultural de la objetivación</w:t>
        </w:r>
        <w:r w:rsidR="00B74AF8" w:rsidRPr="00CD257D" w:rsidDel="00B74AF8">
          <w:rPr>
            <w:rFonts w:cs="Times New Roman"/>
            <w:szCs w:val="24"/>
          </w:rPr>
          <w:t xml:space="preserve"> </w:t>
        </w:r>
      </w:ins>
      <w:del w:id="168" w:author="Jorgg A. Cotera" w:date="2015-10-26T17:44:00Z">
        <w:r w:rsidR="004E423E" w:rsidRPr="00CD257D" w:rsidDel="00B74AF8">
          <w:rPr>
            <w:rFonts w:cs="Times New Roman"/>
            <w:szCs w:val="24"/>
          </w:rPr>
          <w:delText xml:space="preserve">TCO </w:delText>
        </w:r>
      </w:del>
      <w:r w:rsidR="004E423E" w:rsidRPr="00CD257D">
        <w:rPr>
          <w:rFonts w:cs="Times New Roman"/>
          <w:szCs w:val="24"/>
        </w:rPr>
        <w:t xml:space="preserve">en la </w:t>
      </w:r>
      <w:r w:rsidR="009B6F8B">
        <w:rPr>
          <w:rFonts w:cs="Times New Roman"/>
          <w:szCs w:val="24"/>
        </w:rPr>
        <w:t>que est</w:t>
      </w:r>
      <w:ins w:id="169" w:author="Jorgg A. Cotera" w:date="2015-11-01T07:50:00Z">
        <w:r w:rsidR="00894EB7">
          <w:rPr>
            <w:rFonts w:cs="Times New Roman"/>
            <w:szCs w:val="24"/>
          </w:rPr>
          <w:t>á</w:t>
        </w:r>
      </w:ins>
      <w:del w:id="170" w:author="Jorgg A. Cotera" w:date="2015-11-01T07:49:00Z">
        <w:r w:rsidR="009B6F8B" w:rsidDel="00894EB7">
          <w:rPr>
            <w:rFonts w:cs="Times New Roman"/>
            <w:szCs w:val="24"/>
          </w:rPr>
          <w:delText>aba</w:delText>
        </w:r>
      </w:del>
      <w:r w:rsidR="009B6F8B">
        <w:rPr>
          <w:rFonts w:cs="Times New Roman"/>
          <w:szCs w:val="24"/>
        </w:rPr>
        <w:t xml:space="preserve"> sustenta</w:t>
      </w:r>
      <w:r w:rsidR="004E423E" w:rsidRPr="00CD257D">
        <w:rPr>
          <w:rFonts w:cs="Times New Roman"/>
          <w:szCs w:val="24"/>
        </w:rPr>
        <w:t>d</w:t>
      </w:r>
      <w:r w:rsidR="00755622">
        <w:rPr>
          <w:rFonts w:cs="Times New Roman"/>
          <w:szCs w:val="24"/>
        </w:rPr>
        <w:t>a</w:t>
      </w:r>
      <w:r w:rsidR="004E423E" w:rsidRPr="00CD257D">
        <w:rPr>
          <w:rFonts w:cs="Times New Roman"/>
          <w:szCs w:val="24"/>
        </w:rPr>
        <w:t xml:space="preserve"> mi idea de investigación, </w:t>
      </w:r>
      <w:del w:id="171" w:author="Jorgg A. Cotera" w:date="2015-11-01T07:50:00Z">
        <w:r w:rsidR="004E423E" w:rsidRPr="00CD257D" w:rsidDel="00894EB7">
          <w:rPr>
            <w:rFonts w:cs="Times New Roman"/>
            <w:szCs w:val="24"/>
          </w:rPr>
          <w:delText xml:space="preserve">mantuviera </w:delText>
        </w:r>
      </w:del>
      <w:ins w:id="172" w:author="Jorgg A. Cotera" w:date="2015-11-01T07:50:00Z">
        <w:r w:rsidR="00894EB7" w:rsidRPr="00CD257D">
          <w:rPr>
            <w:rFonts w:cs="Times New Roman"/>
            <w:szCs w:val="24"/>
          </w:rPr>
          <w:t>mant</w:t>
        </w:r>
        <w:r w:rsidR="00894EB7">
          <w:rPr>
            <w:rFonts w:cs="Times New Roman"/>
            <w:szCs w:val="24"/>
          </w:rPr>
          <w:t>enga</w:t>
        </w:r>
        <w:r w:rsidR="00894EB7" w:rsidRPr="00CD257D">
          <w:rPr>
            <w:rFonts w:cs="Times New Roman"/>
            <w:szCs w:val="24"/>
          </w:rPr>
          <w:t xml:space="preserve"> </w:t>
        </w:r>
      </w:ins>
      <w:r w:rsidR="004E423E" w:rsidRPr="00CD257D">
        <w:rPr>
          <w:rFonts w:cs="Times New Roman"/>
          <w:szCs w:val="24"/>
        </w:rPr>
        <w:t xml:space="preserve">una aptitud como dice </w:t>
      </w:r>
      <w:commentRangeStart w:id="173"/>
      <w:proofErr w:type="spellStart"/>
      <w:r w:rsidR="004E423E" w:rsidRPr="00CD257D">
        <w:rPr>
          <w:rFonts w:cs="Times New Roman"/>
          <w:szCs w:val="24"/>
        </w:rPr>
        <w:t>Flick</w:t>
      </w:r>
      <w:proofErr w:type="spellEnd"/>
      <w:r w:rsidR="004E423E" w:rsidRPr="00CD257D">
        <w:rPr>
          <w:rFonts w:cs="Times New Roman"/>
          <w:szCs w:val="24"/>
        </w:rPr>
        <w:t xml:space="preserve"> </w:t>
      </w:r>
      <w:sdt>
        <w:sdtPr>
          <w:rPr>
            <w:rFonts w:cs="Times New Roman"/>
            <w:szCs w:val="24"/>
          </w:rPr>
          <w:id w:val="227658771"/>
          <w:citation/>
        </w:sdtPr>
        <w:sdtEndPr/>
        <w:sdtContent>
          <w:r w:rsidR="004E423E" w:rsidRPr="00CD257D">
            <w:rPr>
              <w:rFonts w:cs="Times New Roman"/>
              <w:szCs w:val="24"/>
            </w:rPr>
            <w:fldChar w:fldCharType="begin"/>
          </w:r>
          <w:r w:rsidR="004E423E" w:rsidRPr="00CD257D">
            <w:rPr>
              <w:rFonts w:cs="Times New Roman"/>
              <w:szCs w:val="24"/>
            </w:rPr>
            <w:instrText xml:space="preserve">CITATION Fli15 \n  \t  \l 9226 </w:instrText>
          </w:r>
          <w:r w:rsidR="004E423E" w:rsidRPr="00CD257D">
            <w:rPr>
              <w:rFonts w:cs="Times New Roman"/>
              <w:szCs w:val="24"/>
            </w:rPr>
            <w:fldChar w:fldCharType="separate"/>
          </w:r>
          <w:r w:rsidR="004E423E" w:rsidRPr="00CD257D">
            <w:rPr>
              <w:rFonts w:cs="Times New Roman"/>
              <w:noProof/>
              <w:szCs w:val="24"/>
            </w:rPr>
            <w:t>(2015)</w:t>
          </w:r>
          <w:r w:rsidR="004E423E" w:rsidRPr="00CD257D">
            <w:rPr>
              <w:rFonts w:cs="Times New Roman"/>
              <w:szCs w:val="24"/>
            </w:rPr>
            <w:fldChar w:fldCharType="end"/>
          </w:r>
        </w:sdtContent>
      </w:sdt>
      <w:commentRangeEnd w:id="173"/>
      <w:r w:rsidR="00095637">
        <w:rPr>
          <w:rStyle w:val="Refdecomentario"/>
        </w:rPr>
        <w:commentReference w:id="173"/>
      </w:r>
      <w:r w:rsidR="004E423E" w:rsidRPr="00CD257D">
        <w:rPr>
          <w:rFonts w:cs="Times New Roman"/>
          <w:szCs w:val="24"/>
        </w:rPr>
        <w:t xml:space="preserve"> </w:t>
      </w:r>
      <w:r w:rsidR="00A62CD2" w:rsidRPr="00CD257D">
        <w:rPr>
          <w:rFonts w:cs="Times New Roman"/>
          <w:szCs w:val="24"/>
        </w:rPr>
        <w:t xml:space="preserve">, </w:t>
      </w:r>
      <w:r w:rsidR="004E423E" w:rsidRPr="00CD257D">
        <w:rPr>
          <w:rFonts w:cs="Times New Roman"/>
          <w:szCs w:val="24"/>
        </w:rPr>
        <w:t xml:space="preserve">“de apertura hacia las personas y al objeto que se estudia, de flexibilidad al aproximarse al campo e introducirse en él, de comprensión de la estructura de una materia o un campo en lugar de proyectar una estructura sobre lo que se estudia” </w:t>
      </w:r>
      <w:r w:rsidR="00CB1248" w:rsidRPr="00CD257D">
        <w:rPr>
          <w:rFonts w:cs="Times New Roman"/>
          <w:szCs w:val="24"/>
        </w:rPr>
        <w:t>(p.</w:t>
      </w:r>
      <w:r w:rsidR="00A62CD2" w:rsidRPr="00CD257D">
        <w:rPr>
          <w:rFonts w:cs="Times New Roman"/>
          <w:szCs w:val="24"/>
        </w:rPr>
        <w:t xml:space="preserve">34). Por otro lado, en el reconocimiento de la </w:t>
      </w:r>
      <w:r w:rsidR="001050F4">
        <w:rPr>
          <w:rFonts w:cs="Times New Roman"/>
          <w:szCs w:val="24"/>
        </w:rPr>
        <w:t>relación</w:t>
      </w:r>
      <w:r w:rsidR="00A62CD2" w:rsidRPr="00CD257D">
        <w:rPr>
          <w:rFonts w:cs="Times New Roman"/>
          <w:szCs w:val="24"/>
        </w:rPr>
        <w:t xml:space="preserve"> entre sujeto y objeto de conocimiento, también fue mi </w:t>
      </w:r>
      <w:r w:rsidR="00B70DE4" w:rsidRPr="00CD257D">
        <w:rPr>
          <w:rFonts w:cs="Times New Roman"/>
          <w:szCs w:val="24"/>
        </w:rPr>
        <w:t>decisión</w:t>
      </w:r>
      <w:r w:rsidR="00A62CD2" w:rsidRPr="00CD257D">
        <w:rPr>
          <w:rFonts w:cs="Times New Roman"/>
          <w:szCs w:val="24"/>
        </w:rPr>
        <w:t xml:space="preserve"> desde un principio</w:t>
      </w:r>
      <w:ins w:id="174" w:author="Jorgg A. Cotera" w:date="2015-10-26T17:45:00Z">
        <w:r w:rsidR="00B74AF8">
          <w:rPr>
            <w:rFonts w:cs="Times New Roman"/>
            <w:szCs w:val="24"/>
          </w:rPr>
          <w:t>,</w:t>
        </w:r>
      </w:ins>
      <w:r w:rsidR="00A62CD2" w:rsidRPr="00CD257D">
        <w:rPr>
          <w:rFonts w:cs="Times New Roman"/>
          <w:szCs w:val="24"/>
        </w:rPr>
        <w:t xml:space="preserve"> optar</w:t>
      </w:r>
      <w:r w:rsidR="00B70DE4" w:rsidRPr="00CD257D">
        <w:rPr>
          <w:rFonts w:cs="Times New Roman"/>
          <w:szCs w:val="24"/>
        </w:rPr>
        <w:t xml:space="preserve"> por un</w:t>
      </w:r>
      <w:r w:rsidR="00A62CD2" w:rsidRPr="00CD257D">
        <w:rPr>
          <w:rFonts w:cs="Times New Roman"/>
          <w:szCs w:val="24"/>
        </w:rPr>
        <w:t xml:space="preserve"> </w:t>
      </w:r>
      <w:r w:rsidR="00B70DE4" w:rsidRPr="00CD257D">
        <w:rPr>
          <w:rFonts w:cs="Times New Roman"/>
          <w:szCs w:val="24"/>
        </w:rPr>
        <w:t>enfoque</w:t>
      </w:r>
      <w:r w:rsidR="00A62CD2" w:rsidRPr="00CD257D">
        <w:rPr>
          <w:rFonts w:cs="Times New Roman"/>
          <w:szCs w:val="24"/>
        </w:rPr>
        <w:t xml:space="preserve"> </w:t>
      </w:r>
      <w:r w:rsidR="00B70DE4" w:rsidRPr="00CD257D">
        <w:rPr>
          <w:rFonts w:cs="Times New Roman"/>
          <w:szCs w:val="24"/>
        </w:rPr>
        <w:t xml:space="preserve">crítico-dialéctico </w:t>
      </w:r>
      <w:r w:rsidR="00A62CD2" w:rsidRPr="00CD257D">
        <w:rPr>
          <w:rFonts w:cs="Times New Roman"/>
          <w:szCs w:val="24"/>
        </w:rPr>
        <w:t>que procurase la emancipación del sujeto frente a las posturas tradicionales de la escuela, que lo confrontase con su realidad inmediata, desafiante para él, como sujeto ético y político, por lo que la investigación cualitativa</w:t>
      </w:r>
      <w:r w:rsidR="00CB1248" w:rsidRPr="00CD257D">
        <w:rPr>
          <w:rFonts w:cs="Times New Roman"/>
          <w:szCs w:val="24"/>
        </w:rPr>
        <w:t xml:space="preserve"> es una alternativa para dar paso, </w:t>
      </w:r>
      <w:r w:rsidR="00A62CD2" w:rsidRPr="00CD257D">
        <w:rPr>
          <w:rFonts w:cs="Times New Roman"/>
          <w:szCs w:val="24"/>
        </w:rPr>
        <w:t xml:space="preserve">al decir de </w:t>
      </w:r>
      <w:proofErr w:type="spellStart"/>
      <w:r w:rsidR="00A62CD2" w:rsidRPr="00CD257D">
        <w:rPr>
          <w:rFonts w:cs="Times New Roman"/>
          <w:szCs w:val="24"/>
        </w:rPr>
        <w:t>Denzin</w:t>
      </w:r>
      <w:proofErr w:type="spellEnd"/>
      <w:r w:rsidR="00A62CD2" w:rsidRPr="00CD257D">
        <w:rPr>
          <w:rFonts w:cs="Times New Roman"/>
          <w:szCs w:val="24"/>
        </w:rPr>
        <w:t xml:space="preserve"> y Lincoln</w:t>
      </w:r>
      <w:sdt>
        <w:sdtPr>
          <w:rPr>
            <w:rFonts w:cs="Times New Roman"/>
            <w:szCs w:val="24"/>
          </w:rPr>
          <w:id w:val="1924909209"/>
          <w:citation/>
        </w:sdtPr>
        <w:sdtEndPr/>
        <w:sdtContent>
          <w:r w:rsidR="00CB1248" w:rsidRPr="00CD257D">
            <w:rPr>
              <w:rFonts w:cs="Times New Roman"/>
              <w:szCs w:val="24"/>
            </w:rPr>
            <w:fldChar w:fldCharType="begin"/>
          </w:r>
          <w:r w:rsidR="00CB1248" w:rsidRPr="00CD257D">
            <w:rPr>
              <w:rFonts w:cs="Times New Roman"/>
              <w:szCs w:val="24"/>
            </w:rPr>
            <w:instrText xml:space="preserve">CITATION Den12 \n  \t  \l 9226 </w:instrText>
          </w:r>
          <w:r w:rsidR="00CB1248" w:rsidRPr="00CD257D">
            <w:rPr>
              <w:rFonts w:cs="Times New Roman"/>
              <w:szCs w:val="24"/>
            </w:rPr>
            <w:fldChar w:fldCharType="separate"/>
          </w:r>
          <w:r w:rsidR="00CB1248" w:rsidRPr="00CD257D">
            <w:rPr>
              <w:rFonts w:cs="Times New Roman"/>
              <w:noProof/>
              <w:szCs w:val="24"/>
            </w:rPr>
            <w:t xml:space="preserve"> (2012)</w:t>
          </w:r>
          <w:r w:rsidR="00CB1248" w:rsidRPr="00CD257D">
            <w:rPr>
              <w:rFonts w:cs="Times New Roman"/>
              <w:szCs w:val="24"/>
            </w:rPr>
            <w:fldChar w:fldCharType="end"/>
          </w:r>
        </w:sdtContent>
      </w:sdt>
      <w:r w:rsidR="00CB1248" w:rsidRPr="00CD257D">
        <w:rPr>
          <w:rFonts w:cs="Times New Roman"/>
          <w:szCs w:val="24"/>
        </w:rPr>
        <w:t>:</w:t>
      </w:r>
    </w:p>
    <w:p w14:paraId="39EDBBEE" w14:textId="07FEECE2" w:rsidR="00CB1248" w:rsidRPr="00CD257D" w:rsidRDefault="00CB1248" w:rsidP="00CB1248">
      <w:pPr>
        <w:pStyle w:val="Subttulo"/>
        <w:numPr>
          <w:ilvl w:val="0"/>
          <w:numId w:val="0"/>
        </w:numPr>
        <w:ind w:left="794" w:firstLine="709"/>
        <w:rPr>
          <w:rFonts w:cs="Times New Roman"/>
          <w:szCs w:val="24"/>
        </w:rPr>
      </w:pPr>
      <w:r w:rsidRPr="00CD257D">
        <w:rPr>
          <w:rFonts w:cs="Times New Roman"/>
          <w:szCs w:val="24"/>
        </w:rPr>
        <w:t xml:space="preserve">a las nuevas corrientes de pensamiento, de conocimiento, de acción, y para </w:t>
      </w:r>
      <w:proofErr w:type="spellStart"/>
      <w:r w:rsidRPr="00CD257D">
        <w:rPr>
          <w:rFonts w:cs="Times New Roman"/>
          <w:szCs w:val="24"/>
        </w:rPr>
        <w:t>que</w:t>
      </w:r>
      <w:proofErr w:type="spellEnd"/>
      <w:r w:rsidRPr="00CD257D">
        <w:rPr>
          <w:rFonts w:cs="Times New Roman"/>
          <w:szCs w:val="24"/>
        </w:rPr>
        <w:t>, entonces, los límites que impone el conocimiento convencional, normalizado, no se traduzcan en límites a esa acción, y a la admisión del carácter innovador de las innumerables prácticas cotidianas con las que mujeres y hombres transforman su mundo y el mundo (p.12)</w:t>
      </w:r>
    </w:p>
    <w:p w14:paraId="21F65432" w14:textId="17C74FE7" w:rsidR="005A5CBB" w:rsidRPr="00CD257D" w:rsidRDefault="00C62CB7" w:rsidP="005A5CBB">
      <w:pPr>
        <w:pStyle w:val="Ttulo1"/>
        <w:numPr>
          <w:ilvl w:val="1"/>
          <w:numId w:val="16"/>
        </w:numPr>
        <w:ind w:hanging="720"/>
        <w:rPr>
          <w:rFonts w:cs="Times New Roman"/>
          <w:szCs w:val="24"/>
        </w:rPr>
      </w:pPr>
      <w:r>
        <w:rPr>
          <w:rFonts w:cs="Times New Roman"/>
          <w:szCs w:val="24"/>
        </w:rPr>
        <w:t>¿Por qué bajo un d</w:t>
      </w:r>
      <w:r w:rsidR="005A5CBB" w:rsidRPr="00CD257D">
        <w:rPr>
          <w:rFonts w:cs="Times New Roman"/>
          <w:szCs w:val="24"/>
        </w:rPr>
        <w:t>iseño metodológico emergente</w:t>
      </w:r>
      <w:r>
        <w:rPr>
          <w:rFonts w:cs="Times New Roman"/>
          <w:szCs w:val="24"/>
        </w:rPr>
        <w:t>?</w:t>
      </w:r>
    </w:p>
    <w:p w14:paraId="03E14B31" w14:textId="4008718A" w:rsidR="002573EF" w:rsidRPr="00CD257D" w:rsidRDefault="009D773B" w:rsidP="003038CB">
      <w:pPr>
        <w:spacing w:after="120"/>
        <w:ind w:firstLine="0"/>
        <w:rPr>
          <w:rFonts w:cs="Times New Roman"/>
          <w:bCs/>
          <w:szCs w:val="24"/>
        </w:rPr>
      </w:pPr>
      <w:r w:rsidRPr="00CD257D">
        <w:rPr>
          <w:rFonts w:cs="Times New Roman"/>
          <w:szCs w:val="24"/>
        </w:rPr>
        <w:t>En es</w:t>
      </w:r>
      <w:r w:rsidR="00122DF3" w:rsidRPr="00CD257D">
        <w:rPr>
          <w:rFonts w:cs="Times New Roman"/>
          <w:szCs w:val="24"/>
        </w:rPr>
        <w:t xml:space="preserve">te mismo sentido, </w:t>
      </w:r>
      <w:r w:rsidR="004F6BBA" w:rsidRPr="00CD257D">
        <w:rPr>
          <w:rFonts w:cs="Times New Roman"/>
          <w:szCs w:val="24"/>
        </w:rPr>
        <w:t xml:space="preserve">ha sido </w:t>
      </w:r>
      <w:ins w:id="175" w:author="Jorgg A. Cotera" w:date="2015-11-01T07:54:00Z">
        <w:r w:rsidR="00B9285B">
          <w:rPr>
            <w:rFonts w:cs="Times New Roman"/>
            <w:bCs/>
            <w:szCs w:val="24"/>
          </w:rPr>
          <w:t>lo que</w:t>
        </w:r>
        <w:r w:rsidR="00B9285B" w:rsidRPr="00CD257D">
          <w:rPr>
            <w:rFonts w:cs="Times New Roman"/>
            <w:bCs/>
            <w:szCs w:val="24"/>
          </w:rPr>
          <w:t xml:space="preserve"> Lincoln y </w:t>
        </w:r>
        <w:proofErr w:type="spellStart"/>
        <w:r w:rsidR="00B9285B" w:rsidRPr="00CD257D">
          <w:rPr>
            <w:rFonts w:cs="Times New Roman"/>
            <w:bCs/>
            <w:szCs w:val="24"/>
          </w:rPr>
          <w:t>Guba</w:t>
        </w:r>
        <w:proofErr w:type="spellEnd"/>
        <w:r w:rsidR="00B9285B" w:rsidRPr="00CD257D">
          <w:rPr>
            <w:rFonts w:cs="Times New Roman"/>
            <w:bCs/>
            <w:szCs w:val="24"/>
          </w:rPr>
          <w:t xml:space="preserve"> citados por </w:t>
        </w:r>
        <w:proofErr w:type="spellStart"/>
        <w:r w:rsidR="00B9285B" w:rsidRPr="00CD257D">
          <w:rPr>
            <w:rFonts w:cs="Times New Roman"/>
            <w:bCs/>
            <w:szCs w:val="24"/>
          </w:rPr>
          <w:t>Borba</w:t>
        </w:r>
        <w:proofErr w:type="spellEnd"/>
        <w:r w:rsidR="00B9285B" w:rsidRPr="00CD257D">
          <w:rPr>
            <w:rFonts w:cs="Times New Roman"/>
            <w:bCs/>
            <w:szCs w:val="24"/>
          </w:rPr>
          <w:t xml:space="preserve"> &amp; </w:t>
        </w:r>
        <w:proofErr w:type="spellStart"/>
        <w:r w:rsidR="00B9285B" w:rsidRPr="00CD257D">
          <w:rPr>
            <w:rFonts w:cs="Times New Roman"/>
            <w:bCs/>
            <w:szCs w:val="24"/>
          </w:rPr>
          <w:t>Araújo</w:t>
        </w:r>
        <w:proofErr w:type="spellEnd"/>
        <w:r w:rsidR="00B9285B" w:rsidRPr="00CD257D">
          <w:rPr>
            <w:rFonts w:cs="Times New Roman"/>
            <w:bCs/>
            <w:szCs w:val="24"/>
          </w:rPr>
          <w:t xml:space="preserve"> </w:t>
        </w:r>
      </w:ins>
      <w:customXmlInsRangeStart w:id="176" w:author="Jorgg A. Cotera" w:date="2015-11-01T07:54:00Z"/>
      <w:sdt>
        <w:sdtPr>
          <w:rPr>
            <w:rFonts w:cs="Times New Roman"/>
            <w:bCs/>
            <w:szCs w:val="24"/>
          </w:rPr>
          <w:id w:val="-286203351"/>
          <w:citation/>
        </w:sdtPr>
        <w:sdtEndPr/>
        <w:sdtContent>
          <w:customXmlInsRangeEnd w:id="176"/>
          <w:ins w:id="177" w:author="Jorgg A. Cotera" w:date="2015-11-01T07:54:00Z">
            <w:r w:rsidR="00B9285B" w:rsidRPr="00CD257D">
              <w:rPr>
                <w:rFonts w:cs="Times New Roman"/>
                <w:bCs/>
                <w:szCs w:val="24"/>
              </w:rPr>
              <w:fldChar w:fldCharType="begin"/>
            </w:r>
            <w:r w:rsidR="00B9285B" w:rsidRPr="00CD257D">
              <w:rPr>
                <w:rFonts w:cs="Times New Roman"/>
                <w:bCs/>
                <w:szCs w:val="24"/>
              </w:rPr>
              <w:instrText xml:space="preserve">CITATION Bor \n  \t  \l 9226 </w:instrText>
            </w:r>
            <w:r w:rsidR="00B9285B" w:rsidRPr="00CD257D">
              <w:rPr>
                <w:rFonts w:cs="Times New Roman"/>
                <w:bCs/>
                <w:szCs w:val="24"/>
              </w:rPr>
              <w:fldChar w:fldCharType="separate"/>
            </w:r>
            <w:r w:rsidR="00B9285B" w:rsidRPr="00CD257D">
              <w:rPr>
                <w:rFonts w:cs="Times New Roman"/>
                <w:noProof/>
                <w:szCs w:val="24"/>
              </w:rPr>
              <w:t>(2008)</w:t>
            </w:r>
            <w:r w:rsidR="00B9285B" w:rsidRPr="00CD257D">
              <w:rPr>
                <w:rFonts w:cs="Times New Roman"/>
                <w:bCs/>
                <w:szCs w:val="24"/>
              </w:rPr>
              <w:fldChar w:fldCharType="end"/>
            </w:r>
          </w:ins>
          <w:customXmlInsRangeStart w:id="178" w:author="Jorgg A. Cotera" w:date="2015-11-01T07:54:00Z"/>
        </w:sdtContent>
      </w:sdt>
      <w:customXmlInsRangeEnd w:id="178"/>
      <w:ins w:id="179" w:author="Jorgg A. Cotera" w:date="2015-11-01T07:54:00Z">
        <w:r w:rsidR="00B9285B" w:rsidRPr="00CD257D">
          <w:rPr>
            <w:rFonts w:cs="Times New Roman"/>
            <w:szCs w:val="24"/>
          </w:rPr>
          <w:t xml:space="preserve"> </w:t>
        </w:r>
        <w:r w:rsidR="00B9285B">
          <w:rPr>
            <w:rFonts w:cs="Times New Roman"/>
            <w:szCs w:val="24"/>
          </w:rPr>
          <w:t>llaman</w:t>
        </w:r>
      </w:ins>
      <w:del w:id="180" w:author="Jorgg A. Cotera" w:date="2015-11-01T07:54:00Z">
        <w:r w:rsidR="004F6BBA" w:rsidRPr="00CD257D" w:rsidDel="00B9285B">
          <w:rPr>
            <w:rFonts w:cs="Times New Roman"/>
            <w:szCs w:val="24"/>
          </w:rPr>
          <w:delText>ese</w:delText>
        </w:r>
        <w:r w:rsidR="00122DF3" w:rsidRPr="00CD257D" w:rsidDel="00B9285B">
          <w:rPr>
            <w:rFonts w:cs="Times New Roman"/>
            <w:szCs w:val="24"/>
          </w:rPr>
          <w:delText xml:space="preserve"> </w:delText>
        </w:r>
      </w:del>
      <w:ins w:id="181" w:author="Jorgg A. Cotera" w:date="2015-11-01T07:54:00Z">
        <w:r w:rsidR="00B9285B">
          <w:rPr>
            <w:rFonts w:cs="Times New Roman"/>
            <w:szCs w:val="24"/>
          </w:rPr>
          <w:t xml:space="preserve"> </w:t>
        </w:r>
      </w:ins>
      <w:proofErr w:type="spellStart"/>
      <w:ins w:id="182" w:author="Jorgg A. Cotera" w:date="2015-11-01T07:59:00Z">
        <w:r w:rsidR="00B9285B" w:rsidRPr="00CD257D">
          <w:rPr>
            <w:rFonts w:cs="Times New Roman"/>
            <w:bCs/>
            <w:i/>
            <w:szCs w:val="24"/>
          </w:rPr>
          <w:t>design</w:t>
        </w:r>
        <w:proofErr w:type="spellEnd"/>
        <w:r w:rsidR="00B9285B" w:rsidRPr="00CD257D" w:rsidDel="00B9285B">
          <w:rPr>
            <w:rFonts w:cs="Times New Roman"/>
            <w:szCs w:val="24"/>
          </w:rPr>
          <w:t xml:space="preserve"> </w:t>
        </w:r>
      </w:ins>
      <w:del w:id="183" w:author="Jorgg A. Cotera" w:date="2015-11-01T07:59:00Z">
        <w:r w:rsidR="004F6BBA" w:rsidRPr="00CD257D" w:rsidDel="00B9285B">
          <w:rPr>
            <w:rFonts w:cs="Times New Roman"/>
            <w:szCs w:val="24"/>
          </w:rPr>
          <w:delText xml:space="preserve">carácter </w:delText>
        </w:r>
      </w:del>
      <w:r w:rsidR="004F6BBA" w:rsidRPr="00CD257D">
        <w:rPr>
          <w:rFonts w:cs="Times New Roman"/>
          <w:szCs w:val="24"/>
        </w:rPr>
        <w:t>emergente</w:t>
      </w:r>
      <w:del w:id="184" w:author="Jorgg A. Cotera" w:date="2015-11-01T07:59:00Z">
        <w:r w:rsidR="004F6BBA" w:rsidRPr="00CD257D" w:rsidDel="006B56C1">
          <w:rPr>
            <w:rFonts w:cs="Times New Roman"/>
            <w:szCs w:val="24"/>
          </w:rPr>
          <w:delText xml:space="preserve"> del</w:delText>
        </w:r>
        <w:r w:rsidR="004F6BBA" w:rsidRPr="00CD257D" w:rsidDel="00B9285B">
          <w:rPr>
            <w:rFonts w:cs="Times New Roman"/>
            <w:szCs w:val="24"/>
          </w:rPr>
          <w:delText xml:space="preserve"> </w:delText>
        </w:r>
        <w:r w:rsidR="004F6BBA" w:rsidRPr="00CD257D" w:rsidDel="00B9285B">
          <w:rPr>
            <w:rFonts w:cs="Times New Roman"/>
            <w:bCs/>
            <w:i/>
            <w:szCs w:val="24"/>
          </w:rPr>
          <w:delText xml:space="preserve">design, </w:delText>
        </w:r>
      </w:del>
      <w:del w:id="185" w:author="Jorgg A. Cotera" w:date="2015-11-01T07:54:00Z">
        <w:r w:rsidR="004F6BBA" w:rsidRPr="00CD257D" w:rsidDel="00B9285B">
          <w:rPr>
            <w:rFonts w:cs="Times New Roman"/>
            <w:bCs/>
            <w:szCs w:val="24"/>
          </w:rPr>
          <w:delText xml:space="preserve">según Lincoln y Guba citados por </w:delText>
        </w:r>
        <w:r w:rsidR="00122DF3" w:rsidRPr="00CD257D" w:rsidDel="00B9285B">
          <w:rPr>
            <w:rFonts w:cs="Times New Roman"/>
            <w:bCs/>
            <w:szCs w:val="24"/>
          </w:rPr>
          <w:delText xml:space="preserve">Borba &amp; Araújo </w:delText>
        </w:r>
      </w:del>
      <w:customXmlDelRangeStart w:id="186" w:author="Jorgg A. Cotera" w:date="2015-11-01T07:54:00Z"/>
      <w:sdt>
        <w:sdtPr>
          <w:rPr>
            <w:rFonts w:cs="Times New Roman"/>
            <w:bCs/>
            <w:szCs w:val="24"/>
          </w:rPr>
          <w:id w:val="-1552602377"/>
          <w:citation/>
        </w:sdtPr>
        <w:sdtEndPr/>
        <w:sdtContent>
          <w:customXmlDelRangeEnd w:id="186"/>
          <w:del w:id="187" w:author="Jorgg A. Cotera" w:date="2015-11-01T07:54:00Z">
            <w:r w:rsidR="00122DF3" w:rsidRPr="00CD257D" w:rsidDel="00B9285B">
              <w:rPr>
                <w:rFonts w:cs="Times New Roman"/>
                <w:bCs/>
                <w:szCs w:val="24"/>
              </w:rPr>
              <w:fldChar w:fldCharType="begin"/>
            </w:r>
            <w:r w:rsidR="00122DF3" w:rsidRPr="00CD257D" w:rsidDel="00B9285B">
              <w:rPr>
                <w:rFonts w:cs="Times New Roman"/>
                <w:bCs/>
                <w:szCs w:val="24"/>
              </w:rPr>
              <w:delInstrText xml:space="preserve">CITATION Bor \n  \t  \l 9226 </w:delInstrText>
            </w:r>
            <w:r w:rsidR="00122DF3" w:rsidRPr="00CD257D" w:rsidDel="00B9285B">
              <w:rPr>
                <w:rFonts w:cs="Times New Roman"/>
                <w:bCs/>
                <w:szCs w:val="24"/>
              </w:rPr>
              <w:fldChar w:fldCharType="separate"/>
            </w:r>
            <w:r w:rsidR="00122DF3" w:rsidRPr="00CD257D" w:rsidDel="00B9285B">
              <w:rPr>
                <w:rFonts w:cs="Times New Roman"/>
                <w:noProof/>
                <w:szCs w:val="24"/>
              </w:rPr>
              <w:delText>(2008)</w:delText>
            </w:r>
            <w:r w:rsidR="00122DF3" w:rsidRPr="00CD257D" w:rsidDel="00B9285B">
              <w:rPr>
                <w:rFonts w:cs="Times New Roman"/>
                <w:bCs/>
                <w:szCs w:val="24"/>
              </w:rPr>
              <w:fldChar w:fldCharType="end"/>
            </w:r>
          </w:del>
          <w:customXmlDelRangeStart w:id="188" w:author="Jorgg A. Cotera" w:date="2015-11-01T07:54:00Z"/>
        </w:sdtContent>
      </w:sdt>
      <w:customXmlDelRangeEnd w:id="188"/>
      <w:r w:rsidR="00122DF3" w:rsidRPr="00CD257D">
        <w:rPr>
          <w:rFonts w:cs="Times New Roman"/>
          <w:bCs/>
          <w:szCs w:val="24"/>
        </w:rPr>
        <w:t>, una de las mayores bon</w:t>
      </w:r>
      <w:r w:rsidR="004F6BBA" w:rsidRPr="00CD257D">
        <w:rPr>
          <w:rFonts w:cs="Times New Roman"/>
          <w:bCs/>
          <w:szCs w:val="24"/>
        </w:rPr>
        <w:t>dades de</w:t>
      </w:r>
      <w:r w:rsidR="003038CB" w:rsidRPr="00CD257D">
        <w:rPr>
          <w:rFonts w:cs="Times New Roman"/>
          <w:bCs/>
          <w:szCs w:val="24"/>
        </w:rPr>
        <w:t xml:space="preserve"> este</w:t>
      </w:r>
      <w:r w:rsidR="004F6BBA" w:rsidRPr="00CD257D">
        <w:rPr>
          <w:rFonts w:cs="Times New Roman"/>
          <w:bCs/>
          <w:szCs w:val="24"/>
        </w:rPr>
        <w:t xml:space="preserve"> paradigma </w:t>
      </w:r>
      <w:commentRangeStart w:id="189"/>
      <w:r w:rsidR="004F6BBA" w:rsidRPr="00CD257D">
        <w:rPr>
          <w:rFonts w:cs="Times New Roman"/>
          <w:bCs/>
          <w:szCs w:val="24"/>
        </w:rPr>
        <w:t xml:space="preserve">cualitativo </w:t>
      </w:r>
      <w:r w:rsidR="006B56C1">
        <w:rPr>
          <w:rFonts w:cs="Times New Roman"/>
          <w:bCs/>
          <w:szCs w:val="24"/>
        </w:rPr>
        <w:t xml:space="preserve">que ha sido aprovechada en </w:t>
      </w:r>
      <w:del w:id="190" w:author="Jorgg A. Cotera" w:date="2015-11-01T08:01:00Z">
        <w:r w:rsidR="004F6BBA" w:rsidRPr="00CD257D" w:rsidDel="006B56C1">
          <w:rPr>
            <w:rFonts w:cs="Times New Roman"/>
            <w:bCs/>
            <w:szCs w:val="24"/>
          </w:rPr>
          <w:delText xml:space="preserve">para </w:delText>
        </w:r>
        <w:r w:rsidR="003038CB" w:rsidRPr="00CD257D" w:rsidDel="006B56C1">
          <w:rPr>
            <w:rFonts w:cs="Times New Roman"/>
            <w:bCs/>
            <w:szCs w:val="24"/>
          </w:rPr>
          <w:delText xml:space="preserve">con </w:delText>
        </w:r>
        <w:commentRangeEnd w:id="189"/>
        <w:r w:rsidR="00095637" w:rsidDel="006B56C1">
          <w:rPr>
            <w:rStyle w:val="Refdecomentario"/>
          </w:rPr>
          <w:commentReference w:id="189"/>
        </w:r>
      </w:del>
      <w:r w:rsidR="004F6BBA" w:rsidRPr="00CD257D">
        <w:rPr>
          <w:rFonts w:cs="Times New Roman"/>
          <w:bCs/>
          <w:szCs w:val="24"/>
        </w:rPr>
        <w:t xml:space="preserve">esta investigación, dado que, desde </w:t>
      </w:r>
      <w:del w:id="191" w:author="Jorgg A. Cotera" w:date="2015-11-01T08:01:00Z">
        <w:r w:rsidR="004F6BBA" w:rsidRPr="00CD257D" w:rsidDel="006B56C1">
          <w:rPr>
            <w:rFonts w:cs="Times New Roman"/>
            <w:bCs/>
            <w:szCs w:val="24"/>
          </w:rPr>
          <w:delText>un principio</w:delText>
        </w:r>
      </w:del>
      <w:ins w:id="192" w:author="Jorgg A. Cotera" w:date="2015-11-01T08:01:00Z">
        <w:r w:rsidR="006B56C1">
          <w:rPr>
            <w:rFonts w:cs="Times New Roman"/>
            <w:bCs/>
            <w:szCs w:val="24"/>
          </w:rPr>
          <w:t>el comienzo</w:t>
        </w:r>
      </w:ins>
      <w:r w:rsidR="004F6BBA" w:rsidRPr="00CD257D">
        <w:rPr>
          <w:rFonts w:cs="Times New Roman"/>
          <w:bCs/>
          <w:szCs w:val="24"/>
        </w:rPr>
        <w:t xml:space="preserve"> no solo estuvo abierta la </w:t>
      </w:r>
      <w:del w:id="193" w:author="Jorgg A. Cotera" w:date="2015-11-01T08:02:00Z">
        <w:r w:rsidR="004F6BBA" w:rsidRPr="00CD257D" w:rsidDel="006B56C1">
          <w:rPr>
            <w:rFonts w:cs="Times New Roman"/>
            <w:bCs/>
            <w:szCs w:val="24"/>
          </w:rPr>
          <w:delText xml:space="preserve">puerta </w:delText>
        </w:r>
      </w:del>
      <w:ins w:id="194" w:author="Jorgg A. Cotera" w:date="2015-11-01T08:02:00Z">
        <w:r w:rsidR="006B56C1">
          <w:rPr>
            <w:rFonts w:cs="Times New Roman"/>
            <w:bCs/>
            <w:szCs w:val="24"/>
          </w:rPr>
          <w:t>posibilidad</w:t>
        </w:r>
        <w:r w:rsidR="006B56C1" w:rsidRPr="00CD257D">
          <w:rPr>
            <w:rFonts w:cs="Times New Roman"/>
            <w:bCs/>
            <w:szCs w:val="24"/>
          </w:rPr>
          <w:t xml:space="preserve"> </w:t>
        </w:r>
      </w:ins>
      <w:r w:rsidR="004F6BBA" w:rsidRPr="00CD257D">
        <w:rPr>
          <w:rFonts w:cs="Times New Roman"/>
          <w:bCs/>
          <w:szCs w:val="24"/>
        </w:rPr>
        <w:t>frente a</w:t>
      </w:r>
      <w:ins w:id="195" w:author="Jorgg A. Cotera" w:date="2015-11-01T08:02:00Z">
        <w:r w:rsidR="006B56C1">
          <w:rPr>
            <w:rFonts w:cs="Times New Roman"/>
            <w:bCs/>
            <w:szCs w:val="24"/>
          </w:rPr>
          <w:t xml:space="preserve"> </w:t>
        </w:r>
      </w:ins>
      <w:r w:rsidR="004F6BBA" w:rsidRPr="00CD257D">
        <w:rPr>
          <w:rFonts w:cs="Times New Roman"/>
          <w:bCs/>
          <w:szCs w:val="24"/>
        </w:rPr>
        <w:t>l</w:t>
      </w:r>
      <w:ins w:id="196" w:author="Jorgg A. Cotera" w:date="2015-11-01T08:02:00Z">
        <w:r w:rsidR="006B56C1">
          <w:rPr>
            <w:rFonts w:cs="Times New Roman"/>
            <w:bCs/>
            <w:szCs w:val="24"/>
          </w:rPr>
          <w:t>a elección de</w:t>
        </w:r>
      </w:ins>
      <w:r w:rsidR="004F6BBA" w:rsidRPr="00CD257D">
        <w:rPr>
          <w:rFonts w:cs="Times New Roman"/>
          <w:bCs/>
          <w:szCs w:val="24"/>
        </w:rPr>
        <w:t xml:space="preserve"> </w:t>
      </w:r>
      <w:r w:rsidR="00122DF3" w:rsidRPr="00CD257D">
        <w:rPr>
          <w:rFonts w:cs="Times New Roman"/>
          <w:bCs/>
          <w:szCs w:val="24"/>
        </w:rPr>
        <w:t>objeto</w:t>
      </w:r>
      <w:r w:rsidR="004F6BBA" w:rsidRPr="00CD257D">
        <w:rPr>
          <w:rFonts w:cs="Times New Roman"/>
          <w:bCs/>
          <w:szCs w:val="24"/>
        </w:rPr>
        <w:t xml:space="preserve"> de investigación</w:t>
      </w:r>
      <w:r w:rsidR="00122DF3" w:rsidRPr="00CD257D">
        <w:rPr>
          <w:rFonts w:cs="Times New Roman"/>
          <w:bCs/>
          <w:szCs w:val="24"/>
        </w:rPr>
        <w:t xml:space="preserve"> en sí, sino también </w:t>
      </w:r>
      <w:r w:rsidR="004F6BBA" w:rsidRPr="00CD257D">
        <w:rPr>
          <w:rFonts w:cs="Times New Roman"/>
          <w:bCs/>
          <w:szCs w:val="24"/>
        </w:rPr>
        <w:t xml:space="preserve">frente a </w:t>
      </w:r>
      <w:r w:rsidR="00122DF3" w:rsidRPr="00CD257D">
        <w:rPr>
          <w:rFonts w:cs="Times New Roman"/>
          <w:bCs/>
          <w:szCs w:val="24"/>
        </w:rPr>
        <w:t>las diversas formas de aproximarse a él.</w:t>
      </w:r>
      <w:r w:rsidR="003038CB" w:rsidRPr="00CD257D">
        <w:rPr>
          <w:rFonts w:cs="Times New Roman"/>
          <w:bCs/>
          <w:szCs w:val="24"/>
        </w:rPr>
        <w:t xml:space="preserve"> </w:t>
      </w:r>
    </w:p>
    <w:p w14:paraId="7969CDD6" w14:textId="77777777" w:rsidR="00BD50ED" w:rsidRDefault="006B56C1" w:rsidP="00E67391">
      <w:pPr>
        <w:spacing w:after="120"/>
        <w:ind w:firstLine="0"/>
        <w:rPr>
          <w:ins w:id="197" w:author="Jorgg A. Cotera" w:date="2015-11-01T09:40:00Z"/>
          <w:rFonts w:cs="Times New Roman"/>
          <w:bCs/>
          <w:szCs w:val="24"/>
        </w:rPr>
      </w:pPr>
      <w:ins w:id="198" w:author="Jorgg A. Cotera" w:date="2015-11-01T08:04:00Z">
        <w:r>
          <w:rPr>
            <w:rFonts w:cs="Times New Roman"/>
            <w:bCs/>
            <w:szCs w:val="24"/>
          </w:rPr>
          <w:t>Fue as</w:t>
        </w:r>
      </w:ins>
      <w:del w:id="199" w:author="Jorgg A. Cotera" w:date="2015-11-01T08:04:00Z">
        <w:r w:rsidR="003038CB" w:rsidRPr="00CD257D" w:rsidDel="006B56C1">
          <w:rPr>
            <w:rFonts w:cs="Times New Roman"/>
            <w:bCs/>
            <w:szCs w:val="24"/>
          </w:rPr>
          <w:delText>As</w:delText>
        </w:r>
      </w:del>
      <w:r w:rsidR="003038CB" w:rsidRPr="00CD257D">
        <w:rPr>
          <w:rFonts w:cs="Times New Roman"/>
          <w:bCs/>
          <w:szCs w:val="24"/>
        </w:rPr>
        <w:t xml:space="preserve">í </w:t>
      </w:r>
      <w:ins w:id="200" w:author="Jorgg A. Cotera" w:date="2015-11-01T08:04:00Z">
        <w:r>
          <w:rPr>
            <w:rFonts w:cs="Times New Roman"/>
            <w:bCs/>
            <w:szCs w:val="24"/>
          </w:rPr>
          <w:t xml:space="preserve">como </w:t>
        </w:r>
      </w:ins>
      <w:r w:rsidR="00E4789C" w:rsidRPr="00CD257D">
        <w:rPr>
          <w:rFonts w:cs="Times New Roman"/>
          <w:bCs/>
          <w:szCs w:val="24"/>
        </w:rPr>
        <w:t>surgió</w:t>
      </w:r>
      <w:r w:rsidR="003038CB" w:rsidRPr="00CD257D">
        <w:rPr>
          <w:rFonts w:cs="Times New Roman"/>
          <w:bCs/>
          <w:szCs w:val="24"/>
        </w:rPr>
        <w:t xml:space="preserve"> un primer interrogante en tanto que “pregunta directriz”,</w:t>
      </w:r>
      <w:ins w:id="201" w:author="Jorgg A. Cotera" w:date="2015-11-01T08:06:00Z">
        <w:r w:rsidR="00D21B01">
          <w:rPr>
            <w:rFonts w:cs="Times New Roman"/>
            <w:bCs/>
            <w:szCs w:val="24"/>
          </w:rPr>
          <w:t xml:space="preserve"> </w:t>
        </w:r>
      </w:ins>
      <w:del w:id="202" w:author="Jorgg A. Cotera" w:date="2015-11-01T08:06:00Z">
        <w:r w:rsidR="003038CB" w:rsidRPr="00CD257D" w:rsidDel="00D21B01">
          <w:rPr>
            <w:rFonts w:cs="Times New Roman"/>
            <w:bCs/>
            <w:szCs w:val="24"/>
          </w:rPr>
          <w:delText xml:space="preserve"> </w:delText>
        </w:r>
        <w:r w:rsidR="003038CB" w:rsidRPr="00CD257D" w:rsidDel="00D434B9">
          <w:rPr>
            <w:rFonts w:cs="Times New Roman"/>
            <w:bCs/>
            <w:szCs w:val="24"/>
          </w:rPr>
          <w:delText>siguiendo a los</w:delText>
        </w:r>
        <w:r w:rsidR="008A25DD" w:rsidRPr="00CD257D" w:rsidDel="00D434B9">
          <w:rPr>
            <w:rFonts w:cs="Times New Roman"/>
            <w:bCs/>
            <w:szCs w:val="24"/>
          </w:rPr>
          <w:delText xml:space="preserve"> anteriores</w:delText>
        </w:r>
        <w:r w:rsidR="003038CB" w:rsidRPr="00CD257D" w:rsidDel="00D434B9">
          <w:rPr>
            <w:rFonts w:cs="Times New Roman"/>
            <w:bCs/>
            <w:szCs w:val="24"/>
          </w:rPr>
          <w:delText xml:space="preserve"> autores, </w:delText>
        </w:r>
      </w:del>
      <w:r w:rsidR="003038CB" w:rsidRPr="00CD257D">
        <w:rPr>
          <w:rFonts w:cs="Times New Roman"/>
          <w:bCs/>
          <w:szCs w:val="24"/>
        </w:rPr>
        <w:t>no definitiva</w:t>
      </w:r>
      <w:ins w:id="203" w:author="Jorgg A. Cotera" w:date="2015-11-01T08:06:00Z">
        <w:r w:rsidR="00D21B01">
          <w:rPr>
            <w:rFonts w:cs="Times New Roman"/>
            <w:bCs/>
            <w:szCs w:val="24"/>
          </w:rPr>
          <w:t>,</w:t>
        </w:r>
      </w:ins>
      <w:del w:id="204" w:author="Jorgg A. Cotera" w:date="2015-11-01T08:06:00Z">
        <w:r w:rsidR="003038CB" w:rsidRPr="00CD257D" w:rsidDel="00D21B01">
          <w:rPr>
            <w:rFonts w:cs="Times New Roman"/>
            <w:bCs/>
            <w:szCs w:val="24"/>
          </w:rPr>
          <w:delText>;</w:delText>
        </w:r>
      </w:del>
      <w:r w:rsidR="003038CB" w:rsidRPr="00CD257D">
        <w:rPr>
          <w:rFonts w:cs="Times New Roman"/>
          <w:bCs/>
          <w:szCs w:val="24"/>
        </w:rPr>
        <w:t xml:space="preserve"> sino una “primera pregunta” en torno a una situación propia de mi práctica profesional</w:t>
      </w:r>
      <w:del w:id="205" w:author="Jorgg A. Cotera" w:date="2015-11-01T08:07:00Z">
        <w:r w:rsidR="003038CB" w:rsidRPr="00CD257D" w:rsidDel="00D21B01">
          <w:rPr>
            <w:rFonts w:cs="Times New Roman"/>
            <w:bCs/>
            <w:szCs w:val="24"/>
          </w:rPr>
          <w:delText xml:space="preserve">, </w:delText>
        </w:r>
      </w:del>
      <w:ins w:id="206" w:author="Jorgg A. Cotera" w:date="2015-11-01T08:07:00Z">
        <w:r w:rsidR="00D21B01">
          <w:rPr>
            <w:rFonts w:cs="Times New Roman"/>
            <w:bCs/>
            <w:szCs w:val="24"/>
          </w:rPr>
          <w:t xml:space="preserve"> y </w:t>
        </w:r>
      </w:ins>
      <w:r w:rsidR="003038CB" w:rsidRPr="00CD257D">
        <w:rPr>
          <w:rFonts w:cs="Times New Roman"/>
          <w:bCs/>
          <w:szCs w:val="24"/>
        </w:rPr>
        <w:t>que</w:t>
      </w:r>
      <w:del w:id="207" w:author="Jorgg A. Cotera" w:date="2015-11-01T08:07:00Z">
        <w:r w:rsidR="003038CB" w:rsidRPr="00CD257D" w:rsidDel="00D21B01">
          <w:rPr>
            <w:rFonts w:cs="Times New Roman"/>
            <w:bCs/>
            <w:szCs w:val="24"/>
          </w:rPr>
          <w:delText xml:space="preserve"> yo </w:delText>
        </w:r>
      </w:del>
      <w:ins w:id="208" w:author="Jorgg A. Cotera" w:date="2015-11-01T08:07:00Z">
        <w:r w:rsidR="00D21B01">
          <w:rPr>
            <w:rFonts w:cs="Times New Roman"/>
            <w:bCs/>
            <w:szCs w:val="24"/>
          </w:rPr>
          <w:t xml:space="preserve"> </w:t>
        </w:r>
      </w:ins>
      <w:r w:rsidR="003038CB" w:rsidRPr="00CD257D">
        <w:rPr>
          <w:rFonts w:cs="Times New Roman"/>
          <w:bCs/>
          <w:szCs w:val="24"/>
        </w:rPr>
        <w:t>h</w:t>
      </w:r>
      <w:r w:rsidR="00E4789C" w:rsidRPr="00CD257D">
        <w:rPr>
          <w:rFonts w:cs="Times New Roman"/>
          <w:bCs/>
          <w:szCs w:val="24"/>
        </w:rPr>
        <w:t>abía</w:t>
      </w:r>
      <w:r w:rsidR="003038CB" w:rsidRPr="00CD257D">
        <w:rPr>
          <w:rFonts w:cs="Times New Roman"/>
          <w:bCs/>
          <w:szCs w:val="24"/>
        </w:rPr>
        <w:t xml:space="preserve"> decidido problematizar</w:t>
      </w:r>
      <w:r w:rsidR="008A25DD" w:rsidRPr="00CD257D">
        <w:rPr>
          <w:rFonts w:cs="Times New Roman"/>
          <w:bCs/>
          <w:szCs w:val="24"/>
        </w:rPr>
        <w:t>,</w:t>
      </w:r>
      <w:r w:rsidR="003038CB" w:rsidRPr="00CD257D">
        <w:rPr>
          <w:rFonts w:cs="Times New Roman"/>
          <w:bCs/>
          <w:szCs w:val="24"/>
        </w:rPr>
        <w:t xml:space="preserve"> como lo es el tema de la apropiación por parte de estudiantes de grado quinto</w:t>
      </w:r>
      <w:r w:rsidR="001050F4">
        <w:rPr>
          <w:rFonts w:cs="Times New Roman"/>
          <w:bCs/>
          <w:szCs w:val="24"/>
        </w:rPr>
        <w:t>,</w:t>
      </w:r>
      <w:r w:rsidR="003038CB" w:rsidRPr="00CD257D">
        <w:rPr>
          <w:rFonts w:cs="Times New Roman"/>
          <w:bCs/>
          <w:szCs w:val="24"/>
        </w:rPr>
        <w:t xml:space="preserve"> del concepto de perpendicularidad en figuras geométricas y en cuerpos geométricos</w:t>
      </w:r>
      <w:r w:rsidR="00E4789C" w:rsidRPr="00CD257D">
        <w:rPr>
          <w:rFonts w:cs="Times New Roman"/>
          <w:bCs/>
          <w:szCs w:val="24"/>
        </w:rPr>
        <w:t>.</w:t>
      </w:r>
      <w:ins w:id="209" w:author="Jorgg A. Cotera" w:date="2015-11-01T09:39:00Z">
        <w:r w:rsidR="00BD50ED">
          <w:rPr>
            <w:rFonts w:cs="Times New Roman"/>
            <w:bCs/>
            <w:szCs w:val="24"/>
          </w:rPr>
          <w:t xml:space="preserve"> </w:t>
        </w:r>
      </w:ins>
    </w:p>
    <w:p w14:paraId="770669F6" w14:textId="04E91A03" w:rsidR="007930DB" w:rsidDel="006E5DB9" w:rsidRDefault="00E4789C" w:rsidP="007930DB">
      <w:pPr>
        <w:spacing w:after="120"/>
        <w:ind w:firstLine="0"/>
        <w:rPr>
          <w:del w:id="210" w:author="Jorgg A. Cotera" w:date="2015-11-01T09:32:00Z"/>
          <w:rFonts w:cs="Times New Roman"/>
          <w:bCs/>
          <w:szCs w:val="24"/>
        </w:rPr>
      </w:pPr>
      <w:del w:id="211" w:author="Jorgg A. Cotera" w:date="2015-11-01T09:39:00Z">
        <w:r w:rsidRPr="00CD257D" w:rsidDel="00BD50ED">
          <w:rPr>
            <w:rFonts w:cs="Times New Roman"/>
            <w:bCs/>
            <w:szCs w:val="24"/>
          </w:rPr>
          <w:delText xml:space="preserve"> </w:delText>
        </w:r>
      </w:del>
      <w:commentRangeStart w:id="212"/>
      <w:r w:rsidR="00E51F9E" w:rsidRPr="00CD257D">
        <w:rPr>
          <w:rFonts w:cs="Times New Roman"/>
          <w:bCs/>
          <w:szCs w:val="24"/>
        </w:rPr>
        <w:t xml:space="preserve">Es preciso señalar </w:t>
      </w:r>
      <w:del w:id="213" w:author="Jorgg A. Cotera" w:date="2015-11-01T08:10:00Z">
        <w:r w:rsidR="00E51F9E" w:rsidRPr="00CD257D" w:rsidDel="00133C7F">
          <w:rPr>
            <w:rFonts w:cs="Times New Roman"/>
            <w:bCs/>
            <w:szCs w:val="24"/>
          </w:rPr>
          <w:delText xml:space="preserve">aquí, </w:delText>
        </w:r>
      </w:del>
      <w:r w:rsidR="00E51F9E" w:rsidRPr="00CD257D">
        <w:rPr>
          <w:rFonts w:cs="Times New Roman"/>
          <w:bCs/>
          <w:szCs w:val="24"/>
        </w:rPr>
        <w:t xml:space="preserve">que </w:t>
      </w:r>
      <w:del w:id="214" w:author="Jorgg A. Cotera" w:date="2015-11-01T08:10:00Z">
        <w:r w:rsidR="00E51F9E" w:rsidRPr="00CD257D" w:rsidDel="00133C7F">
          <w:rPr>
            <w:rFonts w:cs="Times New Roman"/>
            <w:bCs/>
            <w:szCs w:val="24"/>
          </w:rPr>
          <w:delText xml:space="preserve">el </w:delText>
        </w:r>
      </w:del>
      <w:ins w:id="215" w:author="Jorgg A. Cotera" w:date="2015-11-01T08:10:00Z">
        <w:r w:rsidR="00133C7F">
          <w:rPr>
            <w:rFonts w:cs="Times New Roman"/>
            <w:bCs/>
            <w:szCs w:val="24"/>
          </w:rPr>
          <w:t>a</w:t>
        </w:r>
        <w:r w:rsidR="00133C7F" w:rsidRPr="00CD257D">
          <w:rPr>
            <w:rFonts w:cs="Times New Roman"/>
            <w:bCs/>
            <w:szCs w:val="24"/>
          </w:rPr>
          <w:t xml:space="preserve">l </w:t>
        </w:r>
      </w:ins>
      <w:r w:rsidR="00E51F9E" w:rsidRPr="00CD257D">
        <w:rPr>
          <w:rFonts w:cs="Times New Roman"/>
          <w:bCs/>
          <w:szCs w:val="24"/>
        </w:rPr>
        <w:t xml:space="preserve">formular una “pregunta directriz” </w:t>
      </w:r>
      <w:ins w:id="216" w:author="Jorgg A. Cotera" w:date="2015-11-01T09:30:00Z">
        <w:r w:rsidR="007930DB">
          <w:rPr>
            <w:rFonts w:cs="Times New Roman"/>
            <w:bCs/>
            <w:szCs w:val="24"/>
          </w:rPr>
          <w:t xml:space="preserve">ello no me comprometió de antemano a asumir </w:t>
        </w:r>
      </w:ins>
      <w:moveToRangeStart w:id="217" w:author="Jorgg A. Cotera" w:date="2015-11-01T09:30:00Z" w:name="move434133561"/>
      <w:moveTo w:id="218" w:author="Jorgg A. Cotera" w:date="2015-11-01T09:30:00Z">
        <w:r w:rsidR="007930DB" w:rsidRPr="00CD257D">
          <w:rPr>
            <w:rFonts w:cs="Times New Roman"/>
            <w:bCs/>
            <w:szCs w:val="24"/>
          </w:rPr>
          <w:t xml:space="preserve">una correspondiente metodología para su exploración, </w:t>
        </w:r>
        <w:del w:id="219" w:author="Jorgg A. Cotera" w:date="2015-11-01T09:39:00Z">
          <w:r w:rsidR="007930DB" w:rsidRPr="00CD257D" w:rsidDel="00BD50ED">
            <w:rPr>
              <w:rFonts w:cs="Times New Roman"/>
              <w:bCs/>
              <w:szCs w:val="24"/>
            </w:rPr>
            <w:delText xml:space="preserve">y </w:delText>
          </w:r>
        </w:del>
      </w:moveTo>
      <w:ins w:id="220" w:author="Jorgg A. Cotera" w:date="2015-11-01T09:30:00Z">
        <w:r w:rsidR="007930DB">
          <w:rPr>
            <w:rFonts w:cs="Times New Roman"/>
            <w:bCs/>
            <w:szCs w:val="24"/>
          </w:rPr>
          <w:t xml:space="preserve">en la que yo me </w:t>
        </w:r>
      </w:ins>
      <w:moveTo w:id="221" w:author="Jorgg A. Cotera" w:date="2015-11-01T09:30:00Z">
        <w:r w:rsidR="007930DB" w:rsidRPr="00CD257D">
          <w:rPr>
            <w:rFonts w:cs="Times New Roman"/>
            <w:bCs/>
            <w:szCs w:val="24"/>
          </w:rPr>
          <w:t>limita</w:t>
        </w:r>
        <w:del w:id="222" w:author="Jorgg A. Cotera" w:date="2015-11-01T09:31:00Z">
          <w:r w:rsidR="007930DB" w:rsidRPr="00CD257D" w:rsidDel="007930DB">
            <w:rPr>
              <w:rFonts w:cs="Times New Roman"/>
              <w:bCs/>
              <w:szCs w:val="24"/>
            </w:rPr>
            <w:delText>rnos</w:delText>
          </w:r>
        </w:del>
      </w:moveTo>
      <w:ins w:id="223" w:author="Jorgg A. Cotera" w:date="2015-11-01T09:31:00Z">
        <w:r w:rsidR="007930DB">
          <w:rPr>
            <w:rFonts w:cs="Times New Roman"/>
            <w:bCs/>
            <w:szCs w:val="24"/>
          </w:rPr>
          <w:t>ra solo</w:t>
        </w:r>
      </w:ins>
      <w:moveTo w:id="224" w:author="Jorgg A. Cotera" w:date="2015-11-01T09:30:00Z">
        <w:r w:rsidR="007930DB" w:rsidRPr="00CD257D">
          <w:rPr>
            <w:rFonts w:cs="Times New Roman"/>
            <w:bCs/>
            <w:szCs w:val="24"/>
          </w:rPr>
          <w:t xml:space="preserve"> a </w:t>
        </w:r>
      </w:moveTo>
      <w:ins w:id="225" w:author="Jorgg A. Cotera" w:date="2015-11-01T09:31:00Z">
        <w:r w:rsidR="007930DB">
          <w:rPr>
            <w:rFonts w:cs="Times New Roman"/>
            <w:bCs/>
            <w:szCs w:val="24"/>
          </w:rPr>
          <w:t xml:space="preserve">la </w:t>
        </w:r>
      </w:ins>
      <w:moveTo w:id="226" w:author="Jorgg A. Cotera" w:date="2015-11-01T09:30:00Z">
        <w:r w:rsidR="007930DB" w:rsidRPr="00CD257D">
          <w:rPr>
            <w:rFonts w:cs="Times New Roman"/>
            <w:bCs/>
            <w:szCs w:val="24"/>
          </w:rPr>
          <w:t>reco</w:t>
        </w:r>
        <w:del w:id="227" w:author="Jorgg A. Cotera" w:date="2015-11-01T09:31:00Z">
          <w:r w:rsidR="007930DB" w:rsidRPr="00CD257D" w:rsidDel="007930DB">
            <w:rPr>
              <w:rFonts w:cs="Times New Roman"/>
              <w:bCs/>
              <w:szCs w:val="24"/>
            </w:rPr>
            <w:delText>ger</w:delText>
          </w:r>
        </w:del>
      </w:moveTo>
      <w:ins w:id="228" w:author="Jorgg A. Cotera" w:date="2015-11-01T09:31:00Z">
        <w:r w:rsidR="007930DB">
          <w:rPr>
            <w:rFonts w:cs="Times New Roman"/>
            <w:bCs/>
            <w:szCs w:val="24"/>
          </w:rPr>
          <w:t>lección de</w:t>
        </w:r>
      </w:ins>
      <w:moveTo w:id="229" w:author="Jorgg A. Cotera" w:date="2015-11-01T09:30:00Z">
        <w:r w:rsidR="007930DB" w:rsidRPr="00CD257D">
          <w:rPr>
            <w:rFonts w:cs="Times New Roman"/>
            <w:bCs/>
            <w:szCs w:val="24"/>
          </w:rPr>
          <w:t xml:space="preserve"> datos</w:t>
        </w:r>
      </w:moveTo>
      <w:ins w:id="230" w:author="Jorgg A. Cotera" w:date="2015-11-01T09:31:00Z">
        <w:r w:rsidR="006E5DB9">
          <w:rPr>
            <w:rFonts w:cs="Times New Roman"/>
            <w:bCs/>
            <w:szCs w:val="24"/>
          </w:rPr>
          <w:t xml:space="preserve"> </w:t>
        </w:r>
      </w:ins>
      <w:moveTo w:id="231" w:author="Jorgg A. Cotera" w:date="2015-11-01T09:30:00Z">
        <w:del w:id="232" w:author="Jorgg A. Cotera" w:date="2015-11-01T09:31:00Z">
          <w:r w:rsidR="007930DB" w:rsidRPr="00CD257D" w:rsidDel="006E5DB9">
            <w:rPr>
              <w:rFonts w:cs="Times New Roman"/>
              <w:bCs/>
              <w:szCs w:val="24"/>
            </w:rPr>
            <w:delText xml:space="preserve"> </w:delText>
          </w:r>
          <w:r w:rsidR="007930DB" w:rsidRPr="00CD257D" w:rsidDel="007930DB">
            <w:rPr>
              <w:rFonts w:cs="Times New Roman"/>
              <w:bCs/>
              <w:szCs w:val="24"/>
            </w:rPr>
            <w:delText xml:space="preserve">y a alimentar el sistema </w:delText>
          </w:r>
        </w:del>
        <w:r w:rsidR="007930DB" w:rsidRPr="00CD257D">
          <w:rPr>
            <w:rFonts w:cs="Times New Roman"/>
            <w:bCs/>
            <w:szCs w:val="24"/>
          </w:rPr>
          <w:t>para su comprobación</w:t>
        </w:r>
      </w:moveTo>
      <w:ins w:id="233" w:author="Jorgg A. Cotera" w:date="2015-11-01T09:31:00Z">
        <w:r w:rsidR="006E5DB9">
          <w:rPr>
            <w:rFonts w:cs="Times New Roman"/>
            <w:bCs/>
            <w:szCs w:val="24"/>
          </w:rPr>
          <w:t xml:space="preserve">; por el contrario, se tratado entonces de asumir una </w:t>
        </w:r>
      </w:ins>
      <w:ins w:id="234" w:author="Jorgg A. Cotera" w:date="2015-11-01T09:32:00Z">
        <w:r w:rsidR="006E5DB9">
          <w:rPr>
            <w:rFonts w:cs="Times New Roman"/>
            <w:bCs/>
            <w:szCs w:val="24"/>
          </w:rPr>
          <w:lastRenderedPageBreak/>
          <w:t>dialéctica</w:t>
        </w:r>
      </w:ins>
      <w:ins w:id="235" w:author="Jorgg A. Cotera" w:date="2015-11-01T09:31:00Z">
        <w:r w:rsidR="006E5DB9">
          <w:rPr>
            <w:rFonts w:cs="Times New Roman"/>
            <w:bCs/>
            <w:szCs w:val="24"/>
          </w:rPr>
          <w:t xml:space="preserve"> </w:t>
        </w:r>
      </w:ins>
      <w:ins w:id="236" w:author="Jorgg A. Cotera" w:date="2015-11-01T09:32:00Z">
        <w:r w:rsidR="006E5DB9">
          <w:rPr>
            <w:rFonts w:cs="Times New Roman"/>
            <w:bCs/>
            <w:szCs w:val="24"/>
          </w:rPr>
          <w:t>entre el objeto y yo, en la que dicha pregunta</w:t>
        </w:r>
        <w:r w:rsidR="00B072E1">
          <w:rPr>
            <w:rFonts w:cs="Times New Roman"/>
            <w:bCs/>
            <w:szCs w:val="24"/>
          </w:rPr>
          <w:t xml:space="preserve"> </w:t>
        </w:r>
      </w:ins>
      <w:moveTo w:id="237" w:author="Jorgg A. Cotera" w:date="2015-11-01T09:30:00Z">
        <w:del w:id="238" w:author="Jorgg A. Cotera" w:date="2015-11-01T09:31:00Z">
          <w:r w:rsidR="007930DB" w:rsidRPr="00CD257D" w:rsidDel="006E5DB9">
            <w:rPr>
              <w:rFonts w:cs="Times New Roman"/>
              <w:bCs/>
              <w:szCs w:val="24"/>
            </w:rPr>
            <w:delText>.</w:delText>
          </w:r>
        </w:del>
      </w:moveTo>
    </w:p>
    <w:moveToRangeEnd w:id="217"/>
    <w:p w14:paraId="65D2A075" w14:textId="77777777" w:rsidR="00B072E1" w:rsidRDefault="006124BB" w:rsidP="00E67391">
      <w:pPr>
        <w:spacing w:after="120"/>
        <w:ind w:firstLine="0"/>
        <w:rPr>
          <w:ins w:id="239" w:author="Jorgg A. Cotera" w:date="2015-11-01T11:46:00Z"/>
          <w:rFonts w:cs="Times New Roman"/>
          <w:bCs/>
          <w:szCs w:val="24"/>
        </w:rPr>
      </w:pPr>
      <w:del w:id="240" w:author="Jorgg A. Cotera" w:date="2015-11-01T08:11:00Z">
        <w:r w:rsidRPr="00CD257D" w:rsidDel="00133C7F">
          <w:rPr>
            <w:rFonts w:cs="Times New Roman"/>
            <w:bCs/>
            <w:szCs w:val="24"/>
          </w:rPr>
          <w:delText xml:space="preserve">es </w:delText>
        </w:r>
        <w:r w:rsidR="00E51F9E" w:rsidRPr="00CD257D" w:rsidDel="00133C7F">
          <w:rPr>
            <w:rFonts w:cs="Times New Roman"/>
            <w:bCs/>
            <w:szCs w:val="24"/>
          </w:rPr>
          <w:delText>también</w:delText>
        </w:r>
      </w:del>
      <w:del w:id="241" w:author="Jorgg A. Cotera" w:date="2015-11-01T08:28:00Z">
        <w:r w:rsidR="00E51F9E" w:rsidRPr="00CD257D" w:rsidDel="00E93D93">
          <w:rPr>
            <w:rFonts w:cs="Times New Roman"/>
            <w:bCs/>
            <w:szCs w:val="24"/>
          </w:rPr>
          <w:delText xml:space="preserve"> una </w:delText>
        </w:r>
        <w:r w:rsidRPr="00CD257D" w:rsidDel="00E93D93">
          <w:rPr>
            <w:rFonts w:cs="Times New Roman"/>
            <w:bCs/>
            <w:szCs w:val="24"/>
          </w:rPr>
          <w:delText>dialéctica</w:delText>
        </w:r>
        <w:r w:rsidR="00E51F9E" w:rsidRPr="00CD257D" w:rsidDel="00E93D93">
          <w:rPr>
            <w:rFonts w:cs="Times New Roman"/>
            <w:bCs/>
            <w:szCs w:val="24"/>
          </w:rPr>
          <w:delText xml:space="preserve">, en la que </w:delText>
        </w:r>
      </w:del>
      <w:del w:id="242" w:author="Jorgg A. Cotera" w:date="2015-11-01T08:11:00Z">
        <w:r w:rsidR="00E51F9E" w:rsidRPr="00CD257D" w:rsidDel="00133C7F">
          <w:rPr>
            <w:rFonts w:cs="Times New Roman"/>
            <w:bCs/>
            <w:szCs w:val="24"/>
          </w:rPr>
          <w:delText xml:space="preserve">por una parte, </w:delText>
        </w:r>
      </w:del>
      <w:del w:id="243" w:author="Jorgg A. Cotera" w:date="2015-11-01T08:28:00Z">
        <w:r w:rsidR="00E51F9E" w:rsidRPr="00CD257D" w:rsidDel="00E93D93">
          <w:rPr>
            <w:rFonts w:cs="Times New Roman"/>
            <w:bCs/>
            <w:szCs w:val="24"/>
          </w:rPr>
          <w:delText>dicha pregunta</w:delText>
        </w:r>
      </w:del>
      <w:del w:id="244" w:author="Jorgg A. Cotera" w:date="2015-11-01T09:32:00Z">
        <w:r w:rsidR="00E51F9E" w:rsidRPr="00CD257D" w:rsidDel="006E5DB9">
          <w:rPr>
            <w:rFonts w:cs="Times New Roman"/>
            <w:bCs/>
            <w:szCs w:val="24"/>
          </w:rPr>
          <w:delText xml:space="preserve"> no significa </w:delText>
        </w:r>
      </w:del>
      <w:del w:id="245" w:author="Jorgg A. Cotera" w:date="2015-11-01T08:11:00Z">
        <w:r w:rsidR="00E51F9E" w:rsidRPr="00CD257D" w:rsidDel="00133C7F">
          <w:rPr>
            <w:rFonts w:cs="Times New Roman"/>
            <w:bCs/>
            <w:szCs w:val="24"/>
          </w:rPr>
          <w:delText xml:space="preserve">adoptar </w:delText>
        </w:r>
      </w:del>
      <w:del w:id="246" w:author="Jorgg A. Cotera" w:date="2015-11-01T09:32:00Z">
        <w:r w:rsidR="00E51F9E" w:rsidRPr="00CD257D" w:rsidDel="006E5DB9">
          <w:rPr>
            <w:rFonts w:cs="Times New Roman"/>
            <w:bCs/>
            <w:szCs w:val="24"/>
          </w:rPr>
          <w:delText xml:space="preserve">una posición </w:delText>
        </w:r>
      </w:del>
      <w:del w:id="247" w:author="Jorgg A. Cotera" w:date="2015-11-01T08:11:00Z">
        <w:r w:rsidR="003038CB" w:rsidRPr="00CD257D" w:rsidDel="00133C7F">
          <w:rPr>
            <w:rFonts w:cs="Times New Roman"/>
            <w:bCs/>
            <w:szCs w:val="24"/>
          </w:rPr>
          <w:delText>indemne</w:delText>
        </w:r>
      </w:del>
      <w:del w:id="248" w:author="Jorgg A. Cotera" w:date="2015-11-01T08:25:00Z">
        <w:r w:rsidR="00133C7F" w:rsidRPr="00CD257D" w:rsidDel="00E93D93">
          <w:rPr>
            <w:rFonts w:cs="Times New Roman"/>
            <w:bCs/>
            <w:szCs w:val="24"/>
          </w:rPr>
          <w:delText>incólume</w:delText>
        </w:r>
        <w:r w:rsidR="00E93D93" w:rsidDel="00E93D93">
          <w:rPr>
            <w:rFonts w:cs="Times New Roman"/>
            <w:bCs/>
            <w:szCs w:val="24"/>
          </w:rPr>
          <w:delText>final</w:delText>
        </w:r>
      </w:del>
      <w:del w:id="249" w:author="Jorgg A. Cotera" w:date="2015-11-01T09:32:00Z">
        <w:r w:rsidR="00E93D93" w:rsidDel="006E5DB9">
          <w:rPr>
            <w:rFonts w:cs="Times New Roman"/>
            <w:bCs/>
            <w:szCs w:val="24"/>
          </w:rPr>
          <w:delText>definitiva</w:delText>
        </w:r>
        <w:r w:rsidR="00E51F9E" w:rsidRPr="00CD257D" w:rsidDel="006E5DB9">
          <w:rPr>
            <w:rFonts w:cs="Times New Roman"/>
            <w:bCs/>
            <w:szCs w:val="24"/>
          </w:rPr>
          <w:delText xml:space="preserve"> </w:delText>
        </w:r>
        <w:r w:rsidR="00D517D5" w:rsidRPr="00CD257D" w:rsidDel="006E5DB9">
          <w:rPr>
            <w:rFonts w:cs="Times New Roman"/>
            <w:bCs/>
            <w:szCs w:val="24"/>
          </w:rPr>
          <w:delText xml:space="preserve">tanto </w:delText>
        </w:r>
      </w:del>
      <w:del w:id="250" w:author="Jorgg A. Cotera" w:date="2015-11-01T08:27:00Z">
        <w:r w:rsidRPr="00CD257D" w:rsidDel="00E93D93">
          <w:rPr>
            <w:rFonts w:cs="Times New Roman"/>
            <w:bCs/>
            <w:szCs w:val="24"/>
          </w:rPr>
          <w:delText>de</w:delText>
        </w:r>
        <w:r w:rsidR="00D517D5" w:rsidRPr="00CD257D" w:rsidDel="00E93D93">
          <w:rPr>
            <w:rFonts w:cs="Times New Roman"/>
            <w:bCs/>
            <w:szCs w:val="24"/>
          </w:rPr>
          <w:delText xml:space="preserve">l </w:delText>
        </w:r>
      </w:del>
      <w:del w:id="251" w:author="Jorgg A. Cotera" w:date="2015-11-01T09:32:00Z">
        <w:r w:rsidR="00D517D5" w:rsidRPr="00CD257D" w:rsidDel="006E5DB9">
          <w:rPr>
            <w:rFonts w:cs="Times New Roman"/>
            <w:bCs/>
            <w:szCs w:val="24"/>
          </w:rPr>
          <w:delText xml:space="preserve">objeto como </w:delText>
        </w:r>
      </w:del>
      <w:del w:id="252" w:author="Jorgg A. Cotera" w:date="2015-11-01T08:27:00Z">
        <w:r w:rsidR="00D517D5" w:rsidRPr="00CD257D" w:rsidDel="00E93D93">
          <w:rPr>
            <w:rFonts w:cs="Times New Roman"/>
            <w:bCs/>
            <w:szCs w:val="24"/>
          </w:rPr>
          <w:delText xml:space="preserve">de nosotros mismo </w:delText>
        </w:r>
        <w:r w:rsidR="00E51F9E" w:rsidRPr="00CD257D" w:rsidDel="00E93D93">
          <w:rPr>
            <w:rFonts w:cs="Times New Roman"/>
            <w:bCs/>
            <w:szCs w:val="24"/>
          </w:rPr>
          <w:delText>como sujetos</w:delText>
        </w:r>
      </w:del>
      <w:del w:id="253" w:author="Jorgg A. Cotera" w:date="2015-11-01T09:32:00Z">
        <w:r w:rsidR="003038CB" w:rsidRPr="00CD257D" w:rsidDel="006E5DB9">
          <w:rPr>
            <w:rFonts w:cs="Times New Roman"/>
            <w:bCs/>
            <w:szCs w:val="24"/>
          </w:rPr>
          <w:delText xml:space="preserve">, en la medida en que </w:delText>
        </w:r>
        <w:r w:rsidR="00E51F9E" w:rsidRPr="00CD257D" w:rsidDel="006E5DB9">
          <w:rPr>
            <w:rFonts w:cs="Times New Roman"/>
            <w:bCs/>
            <w:szCs w:val="24"/>
          </w:rPr>
          <w:delText>al</w:delText>
        </w:r>
        <w:r w:rsidR="003038CB" w:rsidRPr="00CD257D" w:rsidDel="006E5DB9">
          <w:rPr>
            <w:rFonts w:cs="Times New Roman"/>
            <w:bCs/>
            <w:szCs w:val="24"/>
          </w:rPr>
          <w:delText xml:space="preserve"> </w:delText>
        </w:r>
        <w:r w:rsidR="001050F4" w:rsidDel="006E5DB9">
          <w:rPr>
            <w:rFonts w:cs="Times New Roman"/>
            <w:bCs/>
            <w:szCs w:val="24"/>
          </w:rPr>
          <w:delText>inmiscuirn</w:delText>
        </w:r>
        <w:r w:rsidR="00E4789C" w:rsidRPr="00CD257D" w:rsidDel="006E5DB9">
          <w:rPr>
            <w:rFonts w:cs="Times New Roman"/>
            <w:bCs/>
            <w:szCs w:val="24"/>
          </w:rPr>
          <w:delText xml:space="preserve">os </w:delText>
        </w:r>
        <w:r w:rsidR="00E51F9E" w:rsidRPr="00CD257D" w:rsidDel="006E5DB9">
          <w:rPr>
            <w:rFonts w:cs="Times New Roman"/>
            <w:bCs/>
            <w:szCs w:val="24"/>
          </w:rPr>
          <w:delText xml:space="preserve">en esa </w:delText>
        </w:r>
        <w:r w:rsidR="00D517D5" w:rsidRPr="00CD257D" w:rsidDel="006E5DB9">
          <w:rPr>
            <w:rFonts w:cs="Times New Roman"/>
            <w:bCs/>
            <w:szCs w:val="24"/>
          </w:rPr>
          <w:delText>pregunta</w:delText>
        </w:r>
        <w:r w:rsidR="00E51F9E" w:rsidRPr="00CD257D" w:rsidDel="006E5DB9">
          <w:rPr>
            <w:rFonts w:cs="Times New Roman"/>
            <w:bCs/>
            <w:szCs w:val="24"/>
          </w:rPr>
          <w:delText xml:space="preserve">, </w:delText>
        </w:r>
        <w:r w:rsidR="00E4789C" w:rsidRPr="00CD257D" w:rsidDel="006E5DB9">
          <w:rPr>
            <w:rFonts w:cs="Times New Roman"/>
            <w:bCs/>
            <w:szCs w:val="24"/>
          </w:rPr>
          <w:delText>e</w:delText>
        </w:r>
        <w:r w:rsidR="003038CB" w:rsidRPr="00CD257D" w:rsidDel="006E5DB9">
          <w:rPr>
            <w:rFonts w:cs="Times New Roman"/>
            <w:bCs/>
            <w:szCs w:val="24"/>
          </w:rPr>
          <w:delText>lla misma va</w:delText>
        </w:r>
      </w:del>
      <w:ins w:id="254" w:author="Jorgg A. Cotera" w:date="2015-11-01T09:32:00Z">
        <w:r w:rsidR="006E5DB9">
          <w:rPr>
            <w:rFonts w:cs="Times New Roman"/>
            <w:bCs/>
            <w:szCs w:val="24"/>
          </w:rPr>
          <w:t>fue</w:t>
        </w:r>
      </w:ins>
      <w:r w:rsidR="003038CB" w:rsidRPr="00CD257D">
        <w:rPr>
          <w:rFonts w:cs="Times New Roman"/>
          <w:bCs/>
          <w:szCs w:val="24"/>
        </w:rPr>
        <w:t xml:space="preserve"> transformándose</w:t>
      </w:r>
      <w:r w:rsidR="00D517D5" w:rsidRPr="00CD257D">
        <w:rPr>
          <w:rFonts w:cs="Times New Roman"/>
          <w:bCs/>
          <w:szCs w:val="24"/>
        </w:rPr>
        <w:t xml:space="preserve"> y </w:t>
      </w:r>
      <w:del w:id="255" w:author="Jorgg A. Cotera" w:date="2015-11-01T09:33:00Z">
        <w:r w:rsidR="00D517D5" w:rsidRPr="00CD257D" w:rsidDel="006E5DB9">
          <w:rPr>
            <w:rFonts w:cs="Times New Roman"/>
            <w:bCs/>
            <w:szCs w:val="24"/>
          </w:rPr>
          <w:delText>transformándonos</w:delText>
        </w:r>
      </w:del>
      <w:ins w:id="256" w:author="Jorgg A. Cotera" w:date="2015-11-01T09:33:00Z">
        <w:r w:rsidR="006E5DB9" w:rsidRPr="00CD257D">
          <w:rPr>
            <w:rFonts w:cs="Times New Roman"/>
            <w:bCs/>
            <w:szCs w:val="24"/>
          </w:rPr>
          <w:t>transformándo</w:t>
        </w:r>
        <w:r w:rsidR="006E5DB9">
          <w:rPr>
            <w:rFonts w:cs="Times New Roman"/>
            <w:bCs/>
            <w:szCs w:val="24"/>
          </w:rPr>
          <w:t>me</w:t>
        </w:r>
      </w:ins>
      <w:r w:rsidR="003038CB" w:rsidRPr="00CD257D">
        <w:rPr>
          <w:rFonts w:cs="Times New Roman"/>
          <w:bCs/>
          <w:szCs w:val="24"/>
        </w:rPr>
        <w:t xml:space="preserve">, </w:t>
      </w:r>
      <w:del w:id="257" w:author="Jorgg A. Cotera" w:date="2015-11-01T09:33:00Z">
        <w:r w:rsidR="003038CB" w:rsidRPr="00CD257D" w:rsidDel="006E5DB9">
          <w:rPr>
            <w:rFonts w:cs="Times New Roman"/>
            <w:bCs/>
            <w:szCs w:val="24"/>
          </w:rPr>
          <w:delText xml:space="preserve">casi así </w:delText>
        </w:r>
      </w:del>
      <w:r w:rsidR="003038CB" w:rsidRPr="00CD257D">
        <w:rPr>
          <w:rFonts w:cs="Times New Roman"/>
          <w:bCs/>
          <w:szCs w:val="24"/>
        </w:rPr>
        <w:t xml:space="preserve">como si </w:t>
      </w:r>
      <w:del w:id="258" w:author="Jorgg A. Cotera" w:date="2015-11-01T09:33:00Z">
        <w:r w:rsidR="003038CB" w:rsidRPr="00CD257D" w:rsidDel="006E5DB9">
          <w:rPr>
            <w:rFonts w:cs="Times New Roman"/>
            <w:bCs/>
            <w:szCs w:val="24"/>
          </w:rPr>
          <w:delText xml:space="preserve">nos </w:delText>
        </w:r>
      </w:del>
      <w:ins w:id="259" w:author="Jorgg A. Cotera" w:date="2015-11-01T09:33:00Z">
        <w:r w:rsidR="006E5DB9">
          <w:rPr>
            <w:rFonts w:cs="Times New Roman"/>
            <w:bCs/>
            <w:szCs w:val="24"/>
          </w:rPr>
          <w:t>me</w:t>
        </w:r>
        <w:r w:rsidR="006E5DB9" w:rsidRPr="00CD257D">
          <w:rPr>
            <w:rFonts w:cs="Times New Roman"/>
            <w:bCs/>
            <w:szCs w:val="24"/>
          </w:rPr>
          <w:t xml:space="preserve"> </w:t>
        </w:r>
      </w:ins>
      <w:del w:id="260" w:author="Jorgg A. Cotera" w:date="2015-11-01T09:33:00Z">
        <w:r w:rsidR="003038CB" w:rsidRPr="00CD257D" w:rsidDel="006E5DB9">
          <w:rPr>
            <w:rFonts w:cs="Times New Roman"/>
            <w:bCs/>
            <w:szCs w:val="24"/>
          </w:rPr>
          <w:delText>dirigiera (</w:delText>
        </w:r>
      </w:del>
      <w:r w:rsidR="003038CB" w:rsidRPr="00CD257D">
        <w:rPr>
          <w:rFonts w:cs="Times New Roman"/>
          <w:bCs/>
          <w:szCs w:val="24"/>
        </w:rPr>
        <w:t>condujera</w:t>
      </w:r>
      <w:del w:id="261" w:author="Jorgg A. Cotera" w:date="2015-11-01T09:33:00Z">
        <w:r w:rsidR="003038CB" w:rsidRPr="00CD257D" w:rsidDel="006E5DB9">
          <w:rPr>
            <w:rFonts w:cs="Times New Roman"/>
            <w:bCs/>
            <w:szCs w:val="24"/>
          </w:rPr>
          <w:delText>)</w:delText>
        </w:r>
      </w:del>
      <w:r w:rsidR="003038CB" w:rsidRPr="00CD257D">
        <w:rPr>
          <w:rFonts w:cs="Times New Roman"/>
          <w:bCs/>
          <w:szCs w:val="24"/>
        </w:rPr>
        <w:t xml:space="preserve">; </w:t>
      </w:r>
      <w:r w:rsidR="00E51F9E" w:rsidRPr="00CD257D">
        <w:rPr>
          <w:rFonts w:cs="Times New Roman"/>
          <w:bCs/>
          <w:szCs w:val="24"/>
        </w:rPr>
        <w:t xml:space="preserve">ella en </w:t>
      </w:r>
      <w:r w:rsidR="00D517D5" w:rsidRPr="00CD257D">
        <w:rPr>
          <w:rFonts w:cs="Times New Roman"/>
          <w:bCs/>
          <w:szCs w:val="24"/>
        </w:rPr>
        <w:t>esa</w:t>
      </w:r>
      <w:r w:rsidR="00E51F9E" w:rsidRPr="00CD257D">
        <w:rPr>
          <w:rFonts w:cs="Times New Roman"/>
          <w:bCs/>
          <w:szCs w:val="24"/>
        </w:rPr>
        <w:t xml:space="preserve"> posibilidad de cambio</w:t>
      </w:r>
      <w:ins w:id="262" w:author="Jorgg A. Cotera" w:date="2015-11-01T09:34:00Z">
        <w:r w:rsidR="006E5DB9">
          <w:rPr>
            <w:rFonts w:cs="Times New Roman"/>
            <w:bCs/>
            <w:szCs w:val="24"/>
          </w:rPr>
          <w:t>,</w:t>
        </w:r>
      </w:ins>
      <w:r w:rsidR="00E51F9E" w:rsidRPr="00CD257D">
        <w:rPr>
          <w:rFonts w:cs="Times New Roman"/>
          <w:bCs/>
          <w:szCs w:val="24"/>
        </w:rPr>
        <w:t xml:space="preserve"> </w:t>
      </w:r>
      <w:del w:id="263" w:author="Jorgg A. Cotera" w:date="2015-11-01T09:33:00Z">
        <w:r w:rsidR="003038CB" w:rsidRPr="00CD257D" w:rsidDel="006E5DB9">
          <w:rPr>
            <w:rFonts w:cs="Times New Roman"/>
            <w:bCs/>
            <w:szCs w:val="24"/>
          </w:rPr>
          <w:delText xml:space="preserve">actúa </w:delText>
        </w:r>
      </w:del>
      <w:ins w:id="264" w:author="Jorgg A. Cotera" w:date="2015-11-01T09:33:00Z">
        <w:r w:rsidR="006E5DB9">
          <w:rPr>
            <w:rFonts w:cs="Times New Roman"/>
            <w:bCs/>
            <w:szCs w:val="24"/>
          </w:rPr>
          <w:t>medi</w:t>
        </w:r>
      </w:ins>
      <w:ins w:id="265" w:author="Jorgg A. Cotera" w:date="2015-11-01T09:34:00Z">
        <w:r w:rsidR="006E5DB9">
          <w:rPr>
            <w:rFonts w:cs="Times New Roman"/>
            <w:bCs/>
            <w:szCs w:val="24"/>
          </w:rPr>
          <w:t>ó</w:t>
        </w:r>
      </w:ins>
      <w:ins w:id="266" w:author="Jorgg A. Cotera" w:date="2015-11-01T09:33:00Z">
        <w:r w:rsidR="006E5DB9" w:rsidRPr="00CD257D">
          <w:rPr>
            <w:rFonts w:cs="Times New Roman"/>
            <w:bCs/>
            <w:szCs w:val="24"/>
          </w:rPr>
          <w:t xml:space="preserve"> </w:t>
        </w:r>
      </w:ins>
      <w:r w:rsidR="003038CB" w:rsidRPr="00CD257D">
        <w:rPr>
          <w:rFonts w:cs="Times New Roman"/>
          <w:bCs/>
          <w:szCs w:val="24"/>
        </w:rPr>
        <w:t xml:space="preserve">sobre </w:t>
      </w:r>
      <w:del w:id="267" w:author="Jorgg A. Cotera" w:date="2015-11-01T09:33:00Z">
        <w:r w:rsidR="003038CB" w:rsidRPr="00CD257D" w:rsidDel="006E5DB9">
          <w:rPr>
            <w:rFonts w:cs="Times New Roman"/>
            <w:bCs/>
            <w:szCs w:val="24"/>
          </w:rPr>
          <w:delText xml:space="preserve">nuestra </w:delText>
        </w:r>
      </w:del>
      <w:ins w:id="268" w:author="Jorgg A. Cotera" w:date="2015-11-01T09:33:00Z">
        <w:r w:rsidR="006E5DB9">
          <w:rPr>
            <w:rFonts w:cs="Times New Roman"/>
            <w:bCs/>
            <w:szCs w:val="24"/>
          </w:rPr>
          <w:t>mi</w:t>
        </w:r>
        <w:r w:rsidR="006E5DB9" w:rsidRPr="00CD257D">
          <w:rPr>
            <w:rFonts w:cs="Times New Roman"/>
            <w:bCs/>
            <w:szCs w:val="24"/>
          </w:rPr>
          <w:t xml:space="preserve"> </w:t>
        </w:r>
      </w:ins>
      <w:r w:rsidR="003038CB" w:rsidRPr="00CD257D">
        <w:rPr>
          <w:rFonts w:cs="Times New Roman"/>
          <w:bCs/>
          <w:szCs w:val="24"/>
        </w:rPr>
        <w:t>capacidad de asombro</w:t>
      </w:r>
      <w:ins w:id="269" w:author="Jorgg A. Cotera" w:date="2015-11-01T09:34:00Z">
        <w:r w:rsidR="006E5DB9">
          <w:rPr>
            <w:rFonts w:cs="Times New Roman"/>
            <w:bCs/>
            <w:szCs w:val="24"/>
          </w:rPr>
          <w:t xml:space="preserve"> ante el objeto.</w:t>
        </w:r>
      </w:ins>
      <w:ins w:id="270" w:author="Jorgg A. Cotera" w:date="2015-11-01T11:46:00Z">
        <w:r w:rsidR="00B072E1">
          <w:rPr>
            <w:rFonts w:cs="Times New Roman"/>
            <w:bCs/>
            <w:szCs w:val="24"/>
          </w:rPr>
          <w:t xml:space="preserve"> </w:t>
        </w:r>
      </w:ins>
    </w:p>
    <w:p w14:paraId="3B6B9377" w14:textId="77777777" w:rsidR="004F6130" w:rsidRDefault="004F6130" w:rsidP="00E67391">
      <w:pPr>
        <w:spacing w:after="120"/>
        <w:ind w:firstLine="0"/>
        <w:rPr>
          <w:ins w:id="271" w:author="Jorgg A. Cotera" w:date="2015-11-01T13:22:00Z"/>
          <w:rFonts w:cs="Times New Roman"/>
          <w:bCs/>
          <w:szCs w:val="24"/>
        </w:rPr>
      </w:pPr>
      <w:ins w:id="272" w:author="Jorgg A. Cotera" w:date="2015-11-01T13:15:00Z">
        <w:r>
          <w:rPr>
            <w:rFonts w:cs="Times New Roman"/>
            <w:bCs/>
            <w:szCs w:val="24"/>
          </w:rPr>
          <w:t>Es en este sentido como la flexibilidad de</w:t>
        </w:r>
      </w:ins>
      <w:del w:id="273" w:author="Jorgg A. Cotera" w:date="2015-11-01T09:34:00Z">
        <w:r w:rsidR="003038CB" w:rsidRPr="00CD257D" w:rsidDel="006E5DB9">
          <w:rPr>
            <w:rFonts w:cs="Times New Roman"/>
            <w:bCs/>
            <w:szCs w:val="24"/>
          </w:rPr>
          <w:delText xml:space="preserve">; </w:delText>
        </w:r>
        <w:r w:rsidR="00E51F9E" w:rsidRPr="00CD257D" w:rsidDel="006E5DB9">
          <w:rPr>
            <w:rFonts w:cs="Times New Roman"/>
            <w:bCs/>
            <w:szCs w:val="24"/>
          </w:rPr>
          <w:delText xml:space="preserve">de no ser así, se trataría </w:delText>
        </w:r>
        <w:r w:rsidR="00D517D5" w:rsidRPr="00CD257D" w:rsidDel="006E5DB9">
          <w:rPr>
            <w:rFonts w:cs="Times New Roman"/>
            <w:bCs/>
            <w:szCs w:val="24"/>
          </w:rPr>
          <w:delText xml:space="preserve">entonces </w:delText>
        </w:r>
        <w:r w:rsidR="00E51F9E" w:rsidRPr="00CD257D" w:rsidDel="006E5DB9">
          <w:rPr>
            <w:rFonts w:cs="Times New Roman"/>
            <w:bCs/>
            <w:szCs w:val="24"/>
          </w:rPr>
          <w:delText>de una pregunta definitiva</w:delText>
        </w:r>
        <w:r w:rsidR="00D517D5" w:rsidRPr="00CD257D" w:rsidDel="006E5DB9">
          <w:rPr>
            <w:rFonts w:cs="Times New Roman"/>
            <w:bCs/>
            <w:szCs w:val="24"/>
          </w:rPr>
          <w:delText xml:space="preserve">, ante la cual </w:delText>
        </w:r>
        <w:r w:rsidR="00E51F9E" w:rsidRPr="00CD257D" w:rsidDel="006E5DB9">
          <w:rPr>
            <w:rFonts w:cs="Times New Roman"/>
            <w:bCs/>
            <w:szCs w:val="24"/>
          </w:rPr>
          <w:delText xml:space="preserve">nosotros, </w:delText>
        </w:r>
        <w:r w:rsidR="00D517D5" w:rsidRPr="00CD257D" w:rsidDel="006E5DB9">
          <w:rPr>
            <w:rFonts w:cs="Times New Roman"/>
            <w:bCs/>
            <w:szCs w:val="24"/>
          </w:rPr>
          <w:delText>ya no como indagadores sino como técnicos reproductores</w:delText>
        </w:r>
        <w:r w:rsidR="003038CB" w:rsidRPr="00CD257D" w:rsidDel="006E5DB9">
          <w:rPr>
            <w:rFonts w:cs="Times New Roman"/>
            <w:bCs/>
            <w:szCs w:val="24"/>
          </w:rPr>
          <w:delText xml:space="preserve">, </w:delText>
        </w:r>
        <w:r w:rsidR="00D517D5" w:rsidRPr="00CD257D" w:rsidDel="006E5DB9">
          <w:rPr>
            <w:rFonts w:cs="Times New Roman"/>
            <w:bCs/>
            <w:szCs w:val="24"/>
          </w:rPr>
          <w:delText>podríamos incluso pensar en</w:delText>
        </w:r>
        <w:r w:rsidR="00E51F9E" w:rsidRPr="00CD257D" w:rsidDel="006E5DB9">
          <w:rPr>
            <w:rFonts w:cs="Times New Roman"/>
            <w:bCs/>
            <w:szCs w:val="24"/>
          </w:rPr>
          <w:delText xml:space="preserve"> </w:delText>
        </w:r>
        <w:r w:rsidR="001050F4" w:rsidDel="006E5DB9">
          <w:rPr>
            <w:rFonts w:cs="Times New Roman"/>
            <w:bCs/>
            <w:szCs w:val="24"/>
          </w:rPr>
          <w:delText>señalar de</w:delText>
        </w:r>
        <w:r w:rsidR="00D517D5" w:rsidRPr="00CD257D" w:rsidDel="006E5DB9">
          <w:rPr>
            <w:rFonts w:cs="Times New Roman"/>
            <w:bCs/>
            <w:szCs w:val="24"/>
          </w:rPr>
          <w:delText xml:space="preserve"> </w:delText>
        </w:r>
        <w:r w:rsidR="00E51F9E" w:rsidRPr="00CD257D" w:rsidDel="006E5DB9">
          <w:rPr>
            <w:rFonts w:cs="Times New Roman"/>
            <w:bCs/>
            <w:szCs w:val="24"/>
          </w:rPr>
          <w:delText>antemano</w:delText>
        </w:r>
      </w:del>
      <w:del w:id="274" w:author="Jorgg A. Cotera" w:date="2015-11-01T11:46:00Z">
        <w:r w:rsidR="00E51F9E" w:rsidRPr="00CD257D" w:rsidDel="00B072E1">
          <w:rPr>
            <w:rFonts w:cs="Times New Roman"/>
            <w:bCs/>
            <w:szCs w:val="24"/>
          </w:rPr>
          <w:delText xml:space="preserve"> </w:delText>
        </w:r>
      </w:del>
      <w:moveFromRangeStart w:id="275" w:author="Jorgg A. Cotera" w:date="2015-11-01T09:30:00Z" w:name="move434133561"/>
      <w:moveFrom w:id="276" w:author="Jorgg A. Cotera" w:date="2015-11-01T09:30:00Z">
        <w:r w:rsidR="003038CB" w:rsidRPr="00CD257D" w:rsidDel="007930DB">
          <w:rPr>
            <w:rFonts w:cs="Times New Roman"/>
            <w:bCs/>
            <w:szCs w:val="24"/>
          </w:rPr>
          <w:t xml:space="preserve">una correspondiente metodología para su exploración, y </w:t>
        </w:r>
        <w:r w:rsidR="005C269A" w:rsidRPr="00CD257D" w:rsidDel="007930DB">
          <w:rPr>
            <w:rFonts w:cs="Times New Roman"/>
            <w:bCs/>
            <w:szCs w:val="24"/>
          </w:rPr>
          <w:t>limitarnos</w:t>
        </w:r>
        <w:r w:rsidR="003038CB" w:rsidRPr="00CD257D" w:rsidDel="007930DB">
          <w:rPr>
            <w:rFonts w:cs="Times New Roman"/>
            <w:bCs/>
            <w:szCs w:val="24"/>
          </w:rPr>
          <w:t xml:space="preserve"> a recoger datos y a alimentar e</w:t>
        </w:r>
        <w:r w:rsidR="00D517D5" w:rsidRPr="00CD257D" w:rsidDel="007930DB">
          <w:rPr>
            <w:rFonts w:cs="Times New Roman"/>
            <w:bCs/>
            <w:szCs w:val="24"/>
          </w:rPr>
          <w:t>l sistema para su comprobación</w:t>
        </w:r>
        <w:del w:id="277" w:author="Jorgg A. Cotera" w:date="2015-11-01T11:46:00Z">
          <w:r w:rsidR="00D517D5" w:rsidRPr="00CD257D" w:rsidDel="00B072E1">
            <w:rPr>
              <w:rFonts w:cs="Times New Roman"/>
              <w:bCs/>
              <w:szCs w:val="24"/>
            </w:rPr>
            <w:delText>.</w:delText>
          </w:r>
        </w:del>
      </w:moveFrom>
      <w:moveFromRangeEnd w:id="275"/>
      <w:del w:id="278" w:author="Jorgg A. Cotera" w:date="2015-11-01T11:46:00Z">
        <w:r w:rsidR="001050F4" w:rsidDel="00B072E1">
          <w:rPr>
            <w:rFonts w:cs="Times New Roman"/>
            <w:bCs/>
            <w:szCs w:val="24"/>
          </w:rPr>
          <w:delText xml:space="preserve"> </w:delText>
        </w:r>
      </w:del>
      <w:commentRangeEnd w:id="212"/>
      <w:r w:rsidR="00095637">
        <w:rPr>
          <w:rStyle w:val="Refdecomentario"/>
        </w:rPr>
        <w:commentReference w:id="212"/>
      </w:r>
      <w:commentRangeStart w:id="279"/>
      <w:del w:id="280" w:author="Jorgg A. Cotera" w:date="2015-11-01T13:15:00Z">
        <w:r w:rsidR="003038CB" w:rsidRPr="00CD257D" w:rsidDel="004F6130">
          <w:rPr>
            <w:rFonts w:cs="Times New Roman"/>
            <w:bCs/>
            <w:szCs w:val="24"/>
          </w:rPr>
          <w:delText>Pero ese no es el caso</w:delText>
        </w:r>
        <w:r w:rsidR="005C269A" w:rsidRPr="00CD257D" w:rsidDel="004F6130">
          <w:rPr>
            <w:rFonts w:cs="Times New Roman"/>
            <w:bCs/>
            <w:szCs w:val="24"/>
          </w:rPr>
          <w:delText xml:space="preserve"> en el presente trabajo</w:delText>
        </w:r>
        <w:r w:rsidR="003038CB" w:rsidRPr="00CD257D" w:rsidDel="004F6130">
          <w:rPr>
            <w:rFonts w:cs="Times New Roman"/>
            <w:bCs/>
            <w:szCs w:val="24"/>
          </w:rPr>
          <w:delText>,</w:delText>
        </w:r>
        <w:r w:rsidR="005C269A" w:rsidRPr="00CD257D" w:rsidDel="004F6130">
          <w:rPr>
            <w:rFonts w:cs="Times New Roman"/>
            <w:bCs/>
            <w:szCs w:val="24"/>
          </w:rPr>
          <w:delText xml:space="preserve"> pues</w:delText>
        </w:r>
      </w:del>
      <w:r w:rsidR="003038CB" w:rsidRPr="00CD257D">
        <w:rPr>
          <w:rFonts w:cs="Times New Roman"/>
          <w:bCs/>
          <w:szCs w:val="24"/>
        </w:rPr>
        <w:t xml:space="preserve"> </w:t>
      </w:r>
      <w:del w:id="281" w:author="Jorgg A. Cotera" w:date="2015-11-01T13:15:00Z">
        <w:r w:rsidR="003038CB" w:rsidRPr="00CD257D" w:rsidDel="004F6130">
          <w:rPr>
            <w:rFonts w:cs="Times New Roman"/>
            <w:bCs/>
            <w:szCs w:val="24"/>
          </w:rPr>
          <w:delText>la modificabilidad</w:delText>
        </w:r>
        <w:r w:rsidR="002573EF" w:rsidRPr="00CD257D" w:rsidDel="004F6130">
          <w:rPr>
            <w:rFonts w:cs="Times New Roman"/>
            <w:bCs/>
            <w:szCs w:val="24"/>
          </w:rPr>
          <w:delText xml:space="preserve"> de </w:delText>
        </w:r>
      </w:del>
      <w:r w:rsidR="002573EF" w:rsidRPr="00CD257D">
        <w:rPr>
          <w:rFonts w:cs="Times New Roman"/>
          <w:bCs/>
          <w:szCs w:val="24"/>
        </w:rPr>
        <w:t xml:space="preserve">la pregunta, </w:t>
      </w:r>
      <w:commentRangeStart w:id="282"/>
      <w:del w:id="283" w:author="Jorgg A. Cotera" w:date="2015-11-01T13:15:00Z">
        <w:r w:rsidR="002573EF" w:rsidRPr="00CD257D" w:rsidDel="004F6130">
          <w:rPr>
            <w:rFonts w:cs="Times New Roman"/>
            <w:bCs/>
            <w:szCs w:val="24"/>
          </w:rPr>
          <w:delText xml:space="preserve">su plasticidad </w:delText>
        </w:r>
        <w:commentRangeEnd w:id="282"/>
        <w:r w:rsidR="002C1EBC" w:rsidDel="004F6130">
          <w:rPr>
            <w:rStyle w:val="Refdecomentario"/>
          </w:rPr>
          <w:commentReference w:id="282"/>
        </w:r>
      </w:del>
      <w:r w:rsidR="005C269A" w:rsidRPr="00CD257D">
        <w:rPr>
          <w:rFonts w:cs="Times New Roman"/>
          <w:bCs/>
          <w:szCs w:val="24"/>
        </w:rPr>
        <w:t>ha promovido</w:t>
      </w:r>
      <w:r w:rsidR="003038CB" w:rsidRPr="00CD257D">
        <w:rPr>
          <w:rFonts w:cs="Times New Roman"/>
          <w:bCs/>
          <w:szCs w:val="24"/>
        </w:rPr>
        <w:t xml:space="preserve"> un diseño emergente</w:t>
      </w:r>
      <w:r w:rsidR="005C269A" w:rsidRPr="00CD257D">
        <w:rPr>
          <w:rFonts w:cs="Times New Roman"/>
          <w:bCs/>
          <w:szCs w:val="24"/>
        </w:rPr>
        <w:t xml:space="preserve">, en tanto </w:t>
      </w:r>
      <w:del w:id="284" w:author="Jorgg A. Cotera" w:date="2015-11-01T13:16:00Z">
        <w:r w:rsidR="003038CB" w:rsidRPr="00CD257D" w:rsidDel="004F6130">
          <w:rPr>
            <w:rFonts w:cs="Times New Roman"/>
            <w:bCs/>
            <w:szCs w:val="24"/>
          </w:rPr>
          <w:delText>nos</w:delText>
        </w:r>
        <w:r w:rsidR="005C269A" w:rsidRPr="00CD257D" w:rsidDel="004F6130">
          <w:rPr>
            <w:rFonts w:cs="Times New Roman"/>
            <w:bCs/>
            <w:szCs w:val="24"/>
          </w:rPr>
          <w:delText xml:space="preserve"> </w:delText>
        </w:r>
      </w:del>
      <w:ins w:id="285" w:author="Jorgg A. Cotera" w:date="2015-11-01T13:16:00Z">
        <w:r>
          <w:rPr>
            <w:rFonts w:cs="Times New Roman"/>
            <w:bCs/>
            <w:szCs w:val="24"/>
          </w:rPr>
          <w:t>me</w:t>
        </w:r>
        <w:r w:rsidRPr="00CD257D">
          <w:rPr>
            <w:rFonts w:cs="Times New Roman"/>
            <w:bCs/>
            <w:szCs w:val="24"/>
          </w:rPr>
          <w:t xml:space="preserve"> </w:t>
        </w:r>
      </w:ins>
      <w:r w:rsidR="005C269A" w:rsidRPr="00CD257D">
        <w:rPr>
          <w:rFonts w:cs="Times New Roman"/>
          <w:bCs/>
          <w:szCs w:val="24"/>
        </w:rPr>
        <w:t>ha</w:t>
      </w:r>
      <w:r w:rsidR="003038CB" w:rsidRPr="00CD257D">
        <w:rPr>
          <w:rFonts w:cs="Times New Roman"/>
          <w:bCs/>
          <w:szCs w:val="24"/>
        </w:rPr>
        <w:t xml:space="preserve"> permit</w:t>
      </w:r>
      <w:r w:rsidR="005C269A" w:rsidRPr="00CD257D">
        <w:rPr>
          <w:rFonts w:cs="Times New Roman"/>
          <w:bCs/>
          <w:szCs w:val="24"/>
        </w:rPr>
        <w:t>ido</w:t>
      </w:r>
      <w:r w:rsidR="003038CB" w:rsidRPr="00CD257D">
        <w:rPr>
          <w:rFonts w:cs="Times New Roman"/>
          <w:bCs/>
          <w:szCs w:val="24"/>
        </w:rPr>
        <w:t xml:space="preserve"> agudizar la mirada sobre el objeto y cualificar </w:t>
      </w:r>
      <w:del w:id="286" w:author="Jorgg A. Cotera" w:date="2015-11-01T13:16:00Z">
        <w:r w:rsidR="003038CB" w:rsidRPr="00CD257D" w:rsidDel="004F6130">
          <w:rPr>
            <w:rFonts w:cs="Times New Roman"/>
            <w:bCs/>
            <w:szCs w:val="24"/>
          </w:rPr>
          <w:delText xml:space="preserve">nuestro </w:delText>
        </w:r>
      </w:del>
      <w:ins w:id="287" w:author="Jorgg A. Cotera" w:date="2015-11-01T13:16:00Z">
        <w:r>
          <w:rPr>
            <w:rFonts w:cs="Times New Roman"/>
            <w:bCs/>
            <w:szCs w:val="24"/>
          </w:rPr>
          <w:t>el</w:t>
        </w:r>
        <w:r w:rsidRPr="00CD257D">
          <w:rPr>
            <w:rFonts w:cs="Times New Roman"/>
            <w:bCs/>
            <w:szCs w:val="24"/>
          </w:rPr>
          <w:t xml:space="preserve"> </w:t>
        </w:r>
      </w:ins>
      <w:r w:rsidR="003038CB" w:rsidRPr="00CD257D">
        <w:rPr>
          <w:rFonts w:cs="Times New Roman"/>
          <w:bCs/>
          <w:szCs w:val="24"/>
        </w:rPr>
        <w:t>objetivo, ella misma</w:t>
      </w:r>
      <w:ins w:id="288" w:author="Diana Victoria Jaramillo Quiceno" w:date="2015-09-19T09:30:00Z">
        <w:r w:rsidR="002C1EBC">
          <w:rPr>
            <w:rFonts w:cs="Times New Roman"/>
            <w:bCs/>
            <w:szCs w:val="24"/>
          </w:rPr>
          <w:t>,</w:t>
        </w:r>
      </w:ins>
      <w:r w:rsidR="003038CB" w:rsidRPr="00CD257D">
        <w:rPr>
          <w:rFonts w:cs="Times New Roman"/>
          <w:bCs/>
          <w:szCs w:val="24"/>
        </w:rPr>
        <w:t xml:space="preserve"> </w:t>
      </w:r>
      <w:r w:rsidR="005C269A" w:rsidRPr="00CD257D">
        <w:rPr>
          <w:rFonts w:cs="Times New Roman"/>
          <w:bCs/>
          <w:szCs w:val="24"/>
        </w:rPr>
        <w:t xml:space="preserve">al </w:t>
      </w:r>
      <w:del w:id="289" w:author="Jorgg A. Cotera" w:date="2015-11-01T13:16:00Z">
        <w:r w:rsidR="003038CB" w:rsidRPr="00CD257D" w:rsidDel="004F6130">
          <w:rPr>
            <w:rFonts w:cs="Times New Roman"/>
            <w:bCs/>
            <w:szCs w:val="24"/>
          </w:rPr>
          <w:delText>palidece</w:delText>
        </w:r>
        <w:r w:rsidR="005C269A" w:rsidRPr="00CD257D" w:rsidDel="004F6130">
          <w:rPr>
            <w:rFonts w:cs="Times New Roman"/>
            <w:bCs/>
            <w:szCs w:val="24"/>
          </w:rPr>
          <w:delText xml:space="preserve">r </w:delText>
        </w:r>
      </w:del>
      <w:ins w:id="290" w:author="Jorgg A. Cotera" w:date="2015-11-01T13:16:00Z">
        <w:r>
          <w:rPr>
            <w:rFonts w:cs="Times New Roman"/>
            <w:bCs/>
            <w:szCs w:val="24"/>
          </w:rPr>
          <w:t>posicionarse débil ante el objeto,</w:t>
        </w:r>
      </w:ins>
      <w:del w:id="291" w:author="Jorgg A. Cotera" w:date="2015-11-01T13:16:00Z">
        <w:r w:rsidR="005C269A" w:rsidRPr="00CD257D" w:rsidDel="004F6130">
          <w:rPr>
            <w:rFonts w:cs="Times New Roman"/>
            <w:bCs/>
            <w:szCs w:val="24"/>
          </w:rPr>
          <w:delText>en el acto,</w:delText>
        </w:r>
        <w:r w:rsidR="003038CB" w:rsidRPr="00CD257D" w:rsidDel="004F6130">
          <w:rPr>
            <w:rFonts w:cs="Times New Roman"/>
            <w:bCs/>
            <w:szCs w:val="24"/>
          </w:rPr>
          <w:delText xml:space="preserve"> </w:delText>
        </w:r>
      </w:del>
      <w:ins w:id="292" w:author="Jorgg A. Cotera" w:date="2015-11-01T13:16:00Z">
        <w:r>
          <w:rPr>
            <w:rFonts w:cs="Times New Roman"/>
            <w:bCs/>
            <w:szCs w:val="24"/>
          </w:rPr>
          <w:t xml:space="preserve"> </w:t>
        </w:r>
      </w:ins>
      <w:r w:rsidR="003038CB" w:rsidRPr="00CD257D">
        <w:rPr>
          <w:rFonts w:cs="Times New Roman"/>
          <w:bCs/>
          <w:szCs w:val="24"/>
        </w:rPr>
        <w:t xml:space="preserve">se </w:t>
      </w:r>
      <w:ins w:id="293" w:author="Jorgg A. Cotera" w:date="2015-11-01T13:17:00Z">
        <w:r>
          <w:rPr>
            <w:rFonts w:cs="Times New Roman"/>
            <w:bCs/>
            <w:szCs w:val="24"/>
          </w:rPr>
          <w:t xml:space="preserve">fue desplazando ante mí </w:t>
        </w:r>
      </w:ins>
      <w:del w:id="294" w:author="Jorgg A. Cotera" w:date="2015-11-01T13:17:00Z">
        <w:r w:rsidR="005C269A" w:rsidRPr="00CD257D" w:rsidDel="004F6130">
          <w:rPr>
            <w:rFonts w:cs="Times New Roman"/>
            <w:bCs/>
            <w:szCs w:val="24"/>
          </w:rPr>
          <w:delText xml:space="preserve">ha </w:delText>
        </w:r>
        <w:r w:rsidR="003038CB" w:rsidRPr="00CD257D" w:rsidDel="004F6130">
          <w:rPr>
            <w:rFonts w:cs="Times New Roman"/>
            <w:bCs/>
            <w:szCs w:val="24"/>
          </w:rPr>
          <w:delText>vuel</w:delText>
        </w:r>
        <w:r w:rsidR="005C269A" w:rsidRPr="00CD257D" w:rsidDel="004F6130">
          <w:rPr>
            <w:rFonts w:cs="Times New Roman"/>
            <w:bCs/>
            <w:szCs w:val="24"/>
          </w:rPr>
          <w:delText>to</w:delText>
        </w:r>
        <w:r w:rsidR="002573EF" w:rsidRPr="00CD257D" w:rsidDel="004F6130">
          <w:rPr>
            <w:rFonts w:cs="Times New Roman"/>
            <w:bCs/>
            <w:szCs w:val="24"/>
          </w:rPr>
          <w:delText xml:space="preserve"> a posicionar </w:delText>
        </w:r>
        <w:commentRangeStart w:id="295"/>
        <w:r w:rsidR="002573EF" w:rsidRPr="00CD257D" w:rsidDel="004F6130">
          <w:rPr>
            <w:rFonts w:cs="Times New Roman"/>
            <w:bCs/>
            <w:szCs w:val="24"/>
          </w:rPr>
          <w:delText xml:space="preserve">frente a </w:delText>
        </w:r>
        <w:r w:rsidR="003038CB" w:rsidRPr="00CD257D" w:rsidDel="004F6130">
          <w:rPr>
            <w:rFonts w:cs="Times New Roman"/>
            <w:bCs/>
            <w:szCs w:val="24"/>
          </w:rPr>
          <w:delText>no</w:delText>
        </w:r>
        <w:r w:rsidR="00303612" w:rsidRPr="00CD257D" w:rsidDel="004F6130">
          <w:rPr>
            <w:rFonts w:cs="Times New Roman"/>
            <w:bCs/>
            <w:szCs w:val="24"/>
          </w:rPr>
          <w:delText xml:space="preserve">sotros </w:delText>
        </w:r>
        <w:commentRangeEnd w:id="295"/>
        <w:r w:rsidR="002C1EBC" w:rsidDel="004F6130">
          <w:rPr>
            <w:rStyle w:val="Refdecomentario"/>
          </w:rPr>
          <w:commentReference w:id="295"/>
        </w:r>
      </w:del>
      <w:r w:rsidR="00303612" w:rsidRPr="00CD257D">
        <w:rPr>
          <w:rFonts w:cs="Times New Roman"/>
          <w:bCs/>
          <w:szCs w:val="24"/>
        </w:rPr>
        <w:t xml:space="preserve">como </w:t>
      </w:r>
      <w:ins w:id="296" w:author="Jorgg A. Cotera" w:date="2015-11-01T13:18:00Z">
        <w:r>
          <w:rPr>
            <w:rFonts w:cs="Times New Roman"/>
            <w:bCs/>
            <w:szCs w:val="24"/>
          </w:rPr>
          <w:t>la</w:t>
        </w:r>
      </w:ins>
      <w:ins w:id="297" w:author="Jorgg A. Cotera" w:date="2015-11-01T13:17:00Z">
        <w:r>
          <w:rPr>
            <w:rFonts w:cs="Times New Roman"/>
            <w:bCs/>
            <w:szCs w:val="24"/>
          </w:rPr>
          <w:t xml:space="preserve"> </w:t>
        </w:r>
      </w:ins>
      <w:r w:rsidR="005C269A" w:rsidRPr="00CD257D">
        <w:rPr>
          <w:rFonts w:cs="Times New Roman"/>
          <w:bCs/>
          <w:szCs w:val="24"/>
        </w:rPr>
        <w:t xml:space="preserve">luz que </w:t>
      </w:r>
      <w:del w:id="298" w:author="Jorgg A. Cotera" w:date="2015-11-01T13:17:00Z">
        <w:r w:rsidR="005C269A" w:rsidRPr="00CD257D" w:rsidDel="004F6130">
          <w:rPr>
            <w:rFonts w:cs="Times New Roman"/>
            <w:bCs/>
            <w:szCs w:val="24"/>
          </w:rPr>
          <w:delText xml:space="preserve">nos </w:delText>
        </w:r>
      </w:del>
      <w:ins w:id="299" w:author="Jorgg A. Cotera" w:date="2015-11-01T13:17:00Z">
        <w:r>
          <w:rPr>
            <w:rFonts w:cs="Times New Roman"/>
            <w:bCs/>
            <w:szCs w:val="24"/>
          </w:rPr>
          <w:t>me</w:t>
        </w:r>
        <w:r w:rsidRPr="00CD257D">
          <w:rPr>
            <w:rFonts w:cs="Times New Roman"/>
            <w:bCs/>
            <w:szCs w:val="24"/>
          </w:rPr>
          <w:t xml:space="preserve"> </w:t>
        </w:r>
      </w:ins>
      <w:del w:id="300" w:author="Jorgg A. Cotera" w:date="2015-11-01T13:17:00Z">
        <w:r w:rsidR="005C269A" w:rsidRPr="00CD257D" w:rsidDel="004F6130">
          <w:rPr>
            <w:rFonts w:cs="Times New Roman"/>
            <w:bCs/>
            <w:szCs w:val="24"/>
          </w:rPr>
          <w:delText>guía</w:delText>
        </w:r>
      </w:del>
      <w:ins w:id="301" w:author="Jorgg A. Cotera" w:date="2015-11-01T13:17:00Z">
        <w:r>
          <w:rPr>
            <w:rFonts w:cs="Times New Roman"/>
            <w:bCs/>
            <w:szCs w:val="24"/>
          </w:rPr>
          <w:t>orientó</w:t>
        </w:r>
      </w:ins>
      <w:ins w:id="302" w:author="Jorgg A. Cotera" w:date="2015-11-01T13:18:00Z">
        <w:r>
          <w:rPr>
            <w:rFonts w:cs="Times New Roman"/>
            <w:bCs/>
            <w:szCs w:val="24"/>
          </w:rPr>
          <w:t xml:space="preserve">; en este caso </w:t>
        </w:r>
      </w:ins>
      <w:del w:id="303" w:author="Jorgg A. Cotera" w:date="2015-11-01T13:18:00Z">
        <w:r w:rsidR="005C269A" w:rsidRPr="00CD257D" w:rsidDel="004F6130">
          <w:rPr>
            <w:rFonts w:cs="Times New Roman"/>
            <w:bCs/>
            <w:szCs w:val="24"/>
          </w:rPr>
          <w:delText xml:space="preserve">, </w:delText>
        </w:r>
      </w:del>
      <w:r w:rsidR="005C269A" w:rsidRPr="00CD257D">
        <w:rPr>
          <w:rFonts w:cs="Times New Roman"/>
          <w:bCs/>
          <w:szCs w:val="24"/>
        </w:rPr>
        <w:t>no</w:t>
      </w:r>
      <w:ins w:id="304" w:author="Jorgg A. Cotera" w:date="2015-11-01T13:18:00Z">
        <w:r>
          <w:rPr>
            <w:rFonts w:cs="Times New Roman"/>
            <w:bCs/>
            <w:szCs w:val="24"/>
          </w:rPr>
          <w:t xml:space="preserve"> tanto</w:t>
        </w:r>
      </w:ins>
      <w:r w:rsidR="005C269A" w:rsidRPr="00CD257D">
        <w:rPr>
          <w:rFonts w:cs="Times New Roman"/>
          <w:bCs/>
          <w:szCs w:val="24"/>
        </w:rPr>
        <w:t xml:space="preserve"> como la </w:t>
      </w:r>
      <w:r w:rsidR="003038CB" w:rsidRPr="00CD257D">
        <w:rPr>
          <w:rFonts w:cs="Times New Roman"/>
          <w:bCs/>
          <w:szCs w:val="24"/>
        </w:rPr>
        <w:t xml:space="preserve">luz </w:t>
      </w:r>
      <w:r w:rsidR="005C269A" w:rsidRPr="00CD257D">
        <w:rPr>
          <w:rFonts w:cs="Times New Roman"/>
          <w:bCs/>
          <w:szCs w:val="24"/>
        </w:rPr>
        <w:t>de un</w:t>
      </w:r>
      <w:r w:rsidR="003038CB" w:rsidRPr="00CD257D">
        <w:rPr>
          <w:rFonts w:cs="Times New Roman"/>
          <w:bCs/>
          <w:szCs w:val="24"/>
        </w:rPr>
        <w:t xml:space="preserve"> faro </w:t>
      </w:r>
      <w:ins w:id="305" w:author="Jorgg A. Cotera" w:date="2015-11-01T13:18:00Z">
        <w:r>
          <w:rPr>
            <w:rFonts w:cs="Times New Roman"/>
            <w:bCs/>
            <w:szCs w:val="24"/>
          </w:rPr>
          <w:t>distante (</w:t>
        </w:r>
      </w:ins>
      <w:del w:id="306" w:author="Jorgg A. Cotera" w:date="2015-11-01T13:19:00Z">
        <w:r w:rsidR="003038CB" w:rsidRPr="00CD257D" w:rsidDel="004F6130">
          <w:rPr>
            <w:rFonts w:cs="Times New Roman"/>
            <w:bCs/>
            <w:szCs w:val="24"/>
          </w:rPr>
          <w:delText xml:space="preserve">que </w:delText>
        </w:r>
        <w:r w:rsidR="005C269A" w:rsidRPr="00CD257D" w:rsidDel="004F6130">
          <w:rPr>
            <w:rFonts w:cs="Times New Roman"/>
            <w:bCs/>
            <w:szCs w:val="24"/>
          </w:rPr>
          <w:delText>desde</w:delText>
        </w:r>
        <w:r w:rsidR="003038CB" w:rsidRPr="00CD257D" w:rsidDel="004F6130">
          <w:rPr>
            <w:rFonts w:cs="Times New Roman"/>
            <w:bCs/>
            <w:szCs w:val="24"/>
          </w:rPr>
          <w:delText xml:space="preserve"> lo lejos, </w:delText>
        </w:r>
        <w:r w:rsidR="005C269A" w:rsidRPr="00CD257D" w:rsidDel="004F6130">
          <w:rPr>
            <w:rFonts w:cs="Times New Roman"/>
            <w:bCs/>
            <w:szCs w:val="24"/>
          </w:rPr>
          <w:delText>desde</w:delText>
        </w:r>
        <w:r w:rsidR="003038CB" w:rsidRPr="00CD257D" w:rsidDel="004F6130">
          <w:rPr>
            <w:rFonts w:cs="Times New Roman"/>
            <w:bCs/>
            <w:szCs w:val="24"/>
          </w:rPr>
          <w:delText xml:space="preserve"> el </w:delText>
        </w:r>
      </w:del>
      <w:r w:rsidR="003038CB" w:rsidRPr="00CD257D">
        <w:rPr>
          <w:rFonts w:cs="Times New Roman"/>
          <w:bCs/>
          <w:szCs w:val="24"/>
        </w:rPr>
        <w:t>panóptico</w:t>
      </w:r>
      <w:ins w:id="307" w:author="Jorgg A. Cotera" w:date="2015-11-01T13:19:00Z">
        <w:r>
          <w:rPr>
            <w:rFonts w:cs="Times New Roman"/>
            <w:bCs/>
            <w:szCs w:val="24"/>
          </w:rPr>
          <w:t>)</w:t>
        </w:r>
      </w:ins>
      <w:r w:rsidR="003038CB" w:rsidRPr="00CD257D">
        <w:rPr>
          <w:rFonts w:cs="Times New Roman"/>
          <w:bCs/>
          <w:szCs w:val="24"/>
        </w:rPr>
        <w:t>,</w:t>
      </w:r>
      <w:ins w:id="308" w:author="Jorgg A. Cotera" w:date="2015-11-01T13:19:00Z">
        <w:r>
          <w:rPr>
            <w:rFonts w:cs="Times New Roman"/>
            <w:bCs/>
            <w:szCs w:val="24"/>
          </w:rPr>
          <w:t xml:space="preserve"> sino más como una herramienta tipo </w:t>
        </w:r>
      </w:ins>
      <w:del w:id="309" w:author="Jorgg A. Cotera" w:date="2015-11-01T13:19:00Z">
        <w:r w:rsidR="003038CB" w:rsidRPr="00CD257D" w:rsidDel="004F6130">
          <w:rPr>
            <w:rFonts w:cs="Times New Roman"/>
            <w:bCs/>
            <w:szCs w:val="24"/>
          </w:rPr>
          <w:delText xml:space="preserve"> como una “agenda rígida” </w:delText>
        </w:r>
        <w:r w:rsidR="00303612" w:rsidRPr="00CD257D" w:rsidDel="004F6130">
          <w:rPr>
            <w:rFonts w:cs="Times New Roman"/>
            <w:bCs/>
            <w:szCs w:val="24"/>
          </w:rPr>
          <w:delText>espera</w:delText>
        </w:r>
        <w:r w:rsidR="005C269A" w:rsidRPr="00CD257D" w:rsidDel="004F6130">
          <w:rPr>
            <w:rFonts w:cs="Times New Roman"/>
            <w:bCs/>
            <w:szCs w:val="24"/>
          </w:rPr>
          <w:delText xml:space="preserve"> nuestro arribo,</w:delText>
        </w:r>
        <w:r w:rsidR="003038CB" w:rsidRPr="00CD257D" w:rsidDel="004F6130">
          <w:rPr>
            <w:rFonts w:cs="Times New Roman"/>
            <w:bCs/>
            <w:szCs w:val="24"/>
          </w:rPr>
          <w:delText xml:space="preserve"> sino </w:delText>
        </w:r>
        <w:r w:rsidR="005C269A" w:rsidRPr="00CD257D" w:rsidDel="004F6130">
          <w:rPr>
            <w:rFonts w:cs="Times New Roman"/>
            <w:bCs/>
            <w:szCs w:val="24"/>
          </w:rPr>
          <w:delText xml:space="preserve">como </w:delText>
        </w:r>
        <w:r w:rsidR="003038CB" w:rsidRPr="00CD257D" w:rsidDel="004F6130">
          <w:rPr>
            <w:rFonts w:cs="Times New Roman"/>
            <w:bCs/>
            <w:szCs w:val="24"/>
          </w:rPr>
          <w:delText xml:space="preserve">la de una </w:delText>
        </w:r>
      </w:del>
      <w:r w:rsidR="003038CB" w:rsidRPr="00CD257D">
        <w:rPr>
          <w:rFonts w:cs="Times New Roman"/>
          <w:bCs/>
          <w:szCs w:val="24"/>
        </w:rPr>
        <w:t xml:space="preserve">linterna de mano, cuyo foco (Enfoque) </w:t>
      </w:r>
      <w:del w:id="310" w:author="Jorgg A. Cotera" w:date="2015-11-01T13:20:00Z">
        <w:r w:rsidR="005C269A" w:rsidRPr="00CD257D" w:rsidDel="004F6130">
          <w:rPr>
            <w:rFonts w:cs="Times New Roman"/>
            <w:bCs/>
            <w:szCs w:val="24"/>
          </w:rPr>
          <w:delText xml:space="preserve">ha </w:delText>
        </w:r>
      </w:del>
      <w:ins w:id="311" w:author="Jorgg A. Cotera" w:date="2015-11-01T13:20:00Z">
        <w:r>
          <w:rPr>
            <w:rFonts w:cs="Times New Roman"/>
            <w:bCs/>
            <w:szCs w:val="24"/>
          </w:rPr>
          <w:t>fue</w:t>
        </w:r>
        <w:r w:rsidRPr="00CD257D">
          <w:rPr>
            <w:rFonts w:cs="Times New Roman"/>
            <w:bCs/>
            <w:szCs w:val="24"/>
          </w:rPr>
          <w:t xml:space="preserve"> </w:t>
        </w:r>
      </w:ins>
      <w:r w:rsidR="003038CB" w:rsidRPr="00CD257D">
        <w:rPr>
          <w:rFonts w:cs="Times New Roman"/>
          <w:bCs/>
          <w:szCs w:val="24"/>
        </w:rPr>
        <w:t>provoca</w:t>
      </w:r>
      <w:ins w:id="312" w:author="Jorgg A. Cotera" w:date="2015-11-01T13:20:00Z">
        <w:r>
          <w:rPr>
            <w:rFonts w:cs="Times New Roman"/>
            <w:bCs/>
            <w:szCs w:val="24"/>
          </w:rPr>
          <w:t>n</w:t>
        </w:r>
      </w:ins>
      <w:r w:rsidR="005C269A" w:rsidRPr="00CD257D">
        <w:rPr>
          <w:rFonts w:cs="Times New Roman"/>
          <w:bCs/>
          <w:szCs w:val="24"/>
        </w:rPr>
        <w:t>do</w:t>
      </w:r>
      <w:r w:rsidR="003038CB" w:rsidRPr="00CD257D">
        <w:rPr>
          <w:rFonts w:cs="Times New Roman"/>
          <w:bCs/>
          <w:szCs w:val="24"/>
        </w:rPr>
        <w:t xml:space="preserve"> y </w:t>
      </w:r>
      <w:r w:rsidR="005C269A" w:rsidRPr="00CD257D">
        <w:rPr>
          <w:rFonts w:cs="Times New Roman"/>
          <w:bCs/>
          <w:szCs w:val="24"/>
        </w:rPr>
        <w:t>posibilita</w:t>
      </w:r>
      <w:ins w:id="313" w:author="Jorgg A. Cotera" w:date="2015-11-01T13:20:00Z">
        <w:r>
          <w:rPr>
            <w:rFonts w:cs="Times New Roman"/>
            <w:bCs/>
            <w:szCs w:val="24"/>
          </w:rPr>
          <w:t>n</w:t>
        </w:r>
      </w:ins>
      <w:r w:rsidR="005C269A" w:rsidRPr="00CD257D">
        <w:rPr>
          <w:rFonts w:cs="Times New Roman"/>
          <w:bCs/>
          <w:szCs w:val="24"/>
        </w:rPr>
        <w:t>do</w:t>
      </w:r>
      <w:r w:rsidR="003038CB" w:rsidRPr="00CD257D">
        <w:rPr>
          <w:rFonts w:cs="Times New Roman"/>
          <w:bCs/>
          <w:szCs w:val="24"/>
        </w:rPr>
        <w:t xml:space="preserve"> </w:t>
      </w:r>
      <w:del w:id="314" w:author="Jorgg A. Cotera" w:date="2015-11-01T13:20:00Z">
        <w:r w:rsidR="003038CB" w:rsidRPr="00CD257D" w:rsidDel="004F6130">
          <w:rPr>
            <w:rFonts w:cs="Times New Roman"/>
            <w:bCs/>
            <w:szCs w:val="24"/>
          </w:rPr>
          <w:delText>nuestro</w:delText>
        </w:r>
        <w:r w:rsidR="00303612" w:rsidRPr="00CD257D" w:rsidDel="004F6130">
          <w:rPr>
            <w:rFonts w:cs="Times New Roman"/>
            <w:bCs/>
            <w:szCs w:val="24"/>
          </w:rPr>
          <w:delText xml:space="preserve">s </w:delText>
        </w:r>
      </w:del>
      <w:ins w:id="315" w:author="Jorgg A. Cotera" w:date="2015-11-01T13:20:00Z">
        <w:r>
          <w:rPr>
            <w:rFonts w:cs="Times New Roman"/>
            <w:bCs/>
            <w:szCs w:val="24"/>
          </w:rPr>
          <w:t>mis</w:t>
        </w:r>
        <w:r w:rsidRPr="00CD257D">
          <w:rPr>
            <w:rFonts w:cs="Times New Roman"/>
            <w:bCs/>
            <w:szCs w:val="24"/>
          </w:rPr>
          <w:t xml:space="preserve"> </w:t>
        </w:r>
      </w:ins>
      <w:r w:rsidR="00303612" w:rsidRPr="00CD257D">
        <w:rPr>
          <w:rFonts w:cs="Times New Roman"/>
          <w:bCs/>
          <w:szCs w:val="24"/>
        </w:rPr>
        <w:t xml:space="preserve">pasos, </w:t>
      </w:r>
      <w:del w:id="316" w:author="Jorgg A. Cotera" w:date="2015-11-01T13:20:00Z">
        <w:r w:rsidR="00303612" w:rsidRPr="00CD257D" w:rsidDel="004F6130">
          <w:rPr>
            <w:rFonts w:cs="Times New Roman"/>
            <w:bCs/>
            <w:szCs w:val="24"/>
          </w:rPr>
          <w:delText xml:space="preserve">nuestro </w:delText>
        </w:r>
      </w:del>
      <w:ins w:id="317" w:author="Jorgg A. Cotera" w:date="2015-11-01T13:20:00Z">
        <w:r>
          <w:rPr>
            <w:rFonts w:cs="Times New Roman"/>
            <w:bCs/>
            <w:szCs w:val="24"/>
          </w:rPr>
          <w:t>mi</w:t>
        </w:r>
        <w:r w:rsidRPr="00CD257D">
          <w:rPr>
            <w:rFonts w:cs="Times New Roman"/>
            <w:bCs/>
            <w:szCs w:val="24"/>
          </w:rPr>
          <w:t xml:space="preserve"> </w:t>
        </w:r>
      </w:ins>
      <w:r w:rsidR="00303612" w:rsidRPr="00CD257D">
        <w:rPr>
          <w:rFonts w:cs="Times New Roman"/>
          <w:bCs/>
          <w:szCs w:val="24"/>
        </w:rPr>
        <w:t xml:space="preserve">andar descalzo </w:t>
      </w:r>
      <w:ins w:id="318" w:author="Jorgg A. Cotera" w:date="2015-11-01T13:20:00Z">
        <w:r>
          <w:rPr>
            <w:rFonts w:cs="Times New Roman"/>
            <w:bCs/>
            <w:szCs w:val="24"/>
          </w:rPr>
          <w:t xml:space="preserve">como investigador </w:t>
        </w:r>
      </w:ins>
      <w:ins w:id="319" w:author="Jorgg A. Cotera" w:date="2015-11-01T13:21:00Z">
        <w:r>
          <w:rPr>
            <w:rFonts w:cs="Times New Roman"/>
            <w:bCs/>
            <w:szCs w:val="24"/>
          </w:rPr>
          <w:t>neófito</w:t>
        </w:r>
      </w:ins>
      <w:ins w:id="320" w:author="Jorgg A. Cotera" w:date="2015-11-01T13:20:00Z">
        <w:r>
          <w:rPr>
            <w:rFonts w:cs="Times New Roman"/>
            <w:bCs/>
            <w:szCs w:val="24"/>
          </w:rPr>
          <w:t>,</w:t>
        </w:r>
      </w:ins>
      <w:ins w:id="321" w:author="Jorgg A. Cotera" w:date="2015-11-01T13:21:00Z">
        <w:r>
          <w:rPr>
            <w:rFonts w:cs="Times New Roman"/>
            <w:bCs/>
            <w:szCs w:val="24"/>
          </w:rPr>
          <w:t xml:space="preserve"> </w:t>
        </w:r>
      </w:ins>
      <w:r w:rsidR="003038CB" w:rsidRPr="00CD257D">
        <w:rPr>
          <w:rFonts w:cs="Times New Roman"/>
          <w:bCs/>
          <w:szCs w:val="24"/>
        </w:rPr>
        <w:t>sobre la maraña</w:t>
      </w:r>
      <w:ins w:id="322" w:author="Jorgg A. Cotera" w:date="2015-11-01T13:21:00Z">
        <w:r>
          <w:rPr>
            <w:rFonts w:cs="Times New Roman"/>
            <w:bCs/>
            <w:szCs w:val="24"/>
          </w:rPr>
          <w:t xml:space="preserve"> teórica que representó la revisión de la literatura, de las fuentes</w:t>
        </w:r>
      </w:ins>
      <w:ins w:id="323" w:author="Jorgg A. Cotera" w:date="2015-11-01T13:22:00Z">
        <w:r>
          <w:rPr>
            <w:rFonts w:cs="Times New Roman"/>
            <w:bCs/>
            <w:szCs w:val="24"/>
          </w:rPr>
          <w:t xml:space="preserve"> y en consecuencia, también las formas que adoptó el componente metodológico</w:t>
        </w:r>
      </w:ins>
      <w:del w:id="324" w:author="Jorgg A. Cotera" w:date="2015-11-01T13:21:00Z">
        <w:r w:rsidR="003038CB" w:rsidRPr="00CD257D" w:rsidDel="004F6130">
          <w:rPr>
            <w:rFonts w:cs="Times New Roman"/>
            <w:bCs/>
            <w:szCs w:val="24"/>
          </w:rPr>
          <w:delText xml:space="preserve">, y que </w:delText>
        </w:r>
        <w:r w:rsidR="005C269A" w:rsidRPr="00CD257D" w:rsidDel="004F6130">
          <w:rPr>
            <w:rFonts w:cs="Times New Roman"/>
            <w:bCs/>
            <w:szCs w:val="24"/>
          </w:rPr>
          <w:delText xml:space="preserve">ha </w:delText>
        </w:r>
        <w:r w:rsidR="003038CB" w:rsidRPr="00CD257D" w:rsidDel="004F6130">
          <w:rPr>
            <w:rFonts w:cs="Times New Roman"/>
            <w:bCs/>
            <w:szCs w:val="24"/>
          </w:rPr>
          <w:delText>exig</w:delText>
        </w:r>
        <w:r w:rsidR="005C269A" w:rsidRPr="00CD257D" w:rsidDel="004F6130">
          <w:rPr>
            <w:rFonts w:cs="Times New Roman"/>
            <w:bCs/>
            <w:szCs w:val="24"/>
          </w:rPr>
          <w:delText>ido</w:delText>
        </w:r>
        <w:r w:rsidR="003038CB" w:rsidRPr="00CD257D" w:rsidDel="004F6130">
          <w:rPr>
            <w:rFonts w:cs="Times New Roman"/>
            <w:bCs/>
            <w:szCs w:val="24"/>
          </w:rPr>
          <w:delText xml:space="preserve"> por tanto </w:delText>
        </w:r>
        <w:r w:rsidR="005C269A" w:rsidRPr="00CD257D" w:rsidDel="004F6130">
          <w:rPr>
            <w:rFonts w:cs="Times New Roman"/>
            <w:bCs/>
            <w:szCs w:val="24"/>
          </w:rPr>
          <w:delText>pensar en una multiplicidad</w:delText>
        </w:r>
        <w:r w:rsidR="003038CB" w:rsidRPr="00CD257D" w:rsidDel="004F6130">
          <w:rPr>
            <w:rFonts w:cs="Times New Roman"/>
            <w:bCs/>
            <w:szCs w:val="24"/>
          </w:rPr>
          <w:delText xml:space="preserve"> de formas </w:delText>
        </w:r>
        <w:r w:rsidR="005C269A" w:rsidRPr="00CD257D" w:rsidDel="004F6130">
          <w:rPr>
            <w:rFonts w:cs="Times New Roman"/>
            <w:bCs/>
            <w:szCs w:val="24"/>
          </w:rPr>
          <w:delText xml:space="preserve">para ese </w:delText>
        </w:r>
        <w:r w:rsidR="003038CB" w:rsidRPr="00CD257D" w:rsidDel="004F6130">
          <w:rPr>
            <w:rFonts w:cs="Times New Roman"/>
            <w:bCs/>
            <w:szCs w:val="24"/>
          </w:rPr>
          <w:delText>andar</w:delText>
        </w:r>
      </w:del>
      <w:r w:rsidR="003038CB" w:rsidRPr="00CD257D">
        <w:rPr>
          <w:rFonts w:cs="Times New Roman"/>
          <w:bCs/>
          <w:szCs w:val="24"/>
        </w:rPr>
        <w:t xml:space="preserve">. </w:t>
      </w:r>
    </w:p>
    <w:p w14:paraId="0F554A28" w14:textId="48B178F4" w:rsidR="00B40707" w:rsidRPr="00CD257D" w:rsidDel="00F2585E" w:rsidRDefault="004F6130">
      <w:pPr>
        <w:spacing w:after="120"/>
        <w:ind w:firstLine="0"/>
        <w:rPr>
          <w:del w:id="325" w:author="Jorgg A. Cotera" w:date="2015-11-01T13:28:00Z"/>
          <w:rFonts w:cs="Times New Roman"/>
          <w:bCs/>
          <w:szCs w:val="24"/>
        </w:rPr>
      </w:pPr>
      <w:ins w:id="326" w:author="Jorgg A. Cotera" w:date="2015-11-01T13:23:00Z">
        <w:r>
          <w:rPr>
            <w:rFonts w:cs="Times New Roman"/>
            <w:bCs/>
            <w:szCs w:val="24"/>
          </w:rPr>
          <w:t xml:space="preserve">En </w:t>
        </w:r>
      </w:ins>
      <w:ins w:id="327" w:author="Jorgg A. Cotera" w:date="2015-11-01T13:45:00Z">
        <w:r w:rsidR="00503285">
          <w:rPr>
            <w:rFonts w:cs="Times New Roman"/>
            <w:bCs/>
            <w:szCs w:val="24"/>
          </w:rPr>
          <w:t>suma, aunque al parecer</w:t>
        </w:r>
      </w:ins>
      <w:del w:id="328" w:author="Jorgg A. Cotera" w:date="2015-11-01T13:24:00Z">
        <w:r w:rsidR="00303612" w:rsidRPr="00CD257D" w:rsidDel="00F2585E">
          <w:rPr>
            <w:rFonts w:cs="Times New Roman"/>
            <w:bCs/>
            <w:szCs w:val="24"/>
          </w:rPr>
          <w:delText xml:space="preserve">De ahí que </w:delText>
        </w:r>
        <w:r w:rsidR="003038CB" w:rsidRPr="00CD257D" w:rsidDel="00F2585E">
          <w:rPr>
            <w:rFonts w:cs="Times New Roman"/>
            <w:bCs/>
            <w:szCs w:val="24"/>
          </w:rPr>
          <w:delText xml:space="preserve">nosotros tampoco </w:delText>
        </w:r>
        <w:r w:rsidR="00303612" w:rsidRPr="00CD257D" w:rsidDel="00F2585E">
          <w:rPr>
            <w:rFonts w:cs="Times New Roman"/>
            <w:bCs/>
            <w:szCs w:val="24"/>
          </w:rPr>
          <w:delText>hayamos</w:delText>
        </w:r>
        <w:r w:rsidR="005C269A" w:rsidRPr="00CD257D" w:rsidDel="00F2585E">
          <w:rPr>
            <w:rFonts w:cs="Times New Roman"/>
            <w:bCs/>
            <w:szCs w:val="24"/>
          </w:rPr>
          <w:delText xml:space="preserve"> sido</w:delText>
        </w:r>
        <w:r w:rsidR="00303612" w:rsidRPr="00CD257D" w:rsidDel="00F2585E">
          <w:rPr>
            <w:rFonts w:cs="Times New Roman"/>
            <w:bCs/>
            <w:szCs w:val="24"/>
          </w:rPr>
          <w:delText xml:space="preserve"> homogéneos, uniformes</w:delText>
        </w:r>
        <w:r w:rsidR="003038CB" w:rsidRPr="00CD257D" w:rsidDel="00F2585E">
          <w:rPr>
            <w:rFonts w:cs="Times New Roman"/>
            <w:bCs/>
            <w:szCs w:val="24"/>
          </w:rPr>
          <w:delText>; cada uno de nosotros</w:delText>
        </w:r>
        <w:r w:rsidR="005C269A" w:rsidRPr="00CD257D" w:rsidDel="00F2585E">
          <w:rPr>
            <w:rFonts w:cs="Times New Roman"/>
            <w:bCs/>
            <w:szCs w:val="24"/>
          </w:rPr>
          <w:delText>, tutora</w:delText>
        </w:r>
        <w:r w:rsidR="00303612" w:rsidRPr="00CD257D" w:rsidDel="00F2585E">
          <w:rPr>
            <w:rFonts w:cs="Times New Roman"/>
            <w:bCs/>
            <w:szCs w:val="24"/>
          </w:rPr>
          <w:delText xml:space="preserve"> </w:delText>
        </w:r>
        <w:r w:rsidR="005C269A" w:rsidRPr="00CD257D" w:rsidDel="00F2585E">
          <w:rPr>
            <w:rFonts w:cs="Times New Roman"/>
            <w:bCs/>
            <w:szCs w:val="24"/>
          </w:rPr>
          <w:delText>e investigador</w:delText>
        </w:r>
        <w:r w:rsidR="003038CB" w:rsidRPr="00CD257D" w:rsidDel="00F2585E">
          <w:rPr>
            <w:rFonts w:cs="Times New Roman"/>
            <w:bCs/>
            <w:szCs w:val="24"/>
          </w:rPr>
          <w:delText xml:space="preserve">, </w:delText>
        </w:r>
        <w:r w:rsidR="005C269A" w:rsidRPr="00CD257D" w:rsidDel="00F2585E">
          <w:rPr>
            <w:rFonts w:cs="Times New Roman"/>
            <w:bCs/>
            <w:szCs w:val="24"/>
          </w:rPr>
          <w:delText xml:space="preserve">ha </w:delText>
        </w:r>
        <w:r w:rsidR="005A5CBB" w:rsidRPr="00CD257D" w:rsidDel="00F2585E">
          <w:rPr>
            <w:rFonts w:cs="Times New Roman"/>
            <w:bCs/>
            <w:szCs w:val="24"/>
          </w:rPr>
          <w:delText>procurado</w:delText>
        </w:r>
        <w:r w:rsidR="005C269A" w:rsidRPr="00CD257D" w:rsidDel="00F2585E">
          <w:rPr>
            <w:rFonts w:cs="Times New Roman"/>
            <w:bCs/>
            <w:szCs w:val="24"/>
          </w:rPr>
          <w:delText xml:space="preserve"> una</w:delText>
        </w:r>
        <w:r w:rsidR="00DC6147" w:rsidRPr="00CD257D" w:rsidDel="00F2585E">
          <w:rPr>
            <w:rFonts w:cs="Times New Roman"/>
            <w:bCs/>
            <w:szCs w:val="24"/>
          </w:rPr>
          <w:delText>s</w:delText>
        </w:r>
        <w:r w:rsidR="005C269A" w:rsidRPr="00CD257D" w:rsidDel="00F2585E">
          <w:rPr>
            <w:rFonts w:cs="Times New Roman"/>
            <w:bCs/>
            <w:szCs w:val="24"/>
          </w:rPr>
          <w:delText xml:space="preserve"> mirada</w:delText>
        </w:r>
        <w:r w:rsidR="00DC6147" w:rsidRPr="00CD257D" w:rsidDel="00F2585E">
          <w:rPr>
            <w:rFonts w:cs="Times New Roman"/>
            <w:bCs/>
            <w:szCs w:val="24"/>
          </w:rPr>
          <w:delText>s</w:delText>
        </w:r>
        <w:r w:rsidR="005C269A" w:rsidRPr="00CD257D" w:rsidDel="00F2585E">
          <w:rPr>
            <w:rFonts w:cs="Times New Roman"/>
            <w:bCs/>
            <w:szCs w:val="24"/>
          </w:rPr>
          <w:delText xml:space="preserve">, </w:delText>
        </w:r>
        <w:r w:rsidR="003038CB" w:rsidRPr="00CD257D" w:rsidDel="00F2585E">
          <w:rPr>
            <w:rFonts w:cs="Times New Roman"/>
            <w:bCs/>
            <w:szCs w:val="24"/>
          </w:rPr>
          <w:delText>una</w:delText>
        </w:r>
        <w:r w:rsidR="00DC6147" w:rsidRPr="00CD257D" w:rsidDel="00F2585E">
          <w:rPr>
            <w:rFonts w:cs="Times New Roman"/>
            <w:bCs/>
            <w:szCs w:val="24"/>
          </w:rPr>
          <w:delText>s</w:delText>
        </w:r>
        <w:r w:rsidR="005C269A" w:rsidRPr="00CD257D" w:rsidDel="00F2585E">
          <w:rPr>
            <w:rFonts w:cs="Times New Roman"/>
            <w:bCs/>
            <w:szCs w:val="24"/>
          </w:rPr>
          <w:delText xml:space="preserve"> postura</w:delText>
        </w:r>
        <w:r w:rsidR="00DC6147" w:rsidRPr="00CD257D" w:rsidDel="00F2585E">
          <w:rPr>
            <w:rFonts w:cs="Times New Roman"/>
            <w:bCs/>
            <w:szCs w:val="24"/>
          </w:rPr>
          <w:delText>s</w:delText>
        </w:r>
        <w:r w:rsidR="005A5CBB" w:rsidRPr="00CD257D" w:rsidDel="00F2585E">
          <w:rPr>
            <w:rFonts w:cs="Times New Roman"/>
            <w:bCs/>
            <w:szCs w:val="24"/>
          </w:rPr>
          <w:delText>,</w:delText>
        </w:r>
        <w:r w:rsidR="005C269A" w:rsidRPr="00CD257D" w:rsidDel="00F2585E">
          <w:rPr>
            <w:rFonts w:cs="Times New Roman"/>
            <w:bCs/>
            <w:szCs w:val="24"/>
          </w:rPr>
          <w:delText xml:space="preserve"> </w:delText>
        </w:r>
        <w:r w:rsidR="00DC6147" w:rsidRPr="00CD257D" w:rsidDel="00F2585E">
          <w:rPr>
            <w:rFonts w:cs="Times New Roman"/>
            <w:bCs/>
            <w:szCs w:val="24"/>
          </w:rPr>
          <w:delText>las cuales</w:delText>
        </w:r>
        <w:r w:rsidR="005C269A" w:rsidRPr="00CD257D" w:rsidDel="00F2585E">
          <w:rPr>
            <w:rFonts w:cs="Times New Roman"/>
            <w:bCs/>
            <w:szCs w:val="24"/>
          </w:rPr>
          <w:delText xml:space="preserve"> en la dialéctica de la enseñanza y el aprendizaje</w:delText>
        </w:r>
        <w:r w:rsidR="00DC6147" w:rsidRPr="00CD257D" w:rsidDel="00F2585E">
          <w:rPr>
            <w:rFonts w:cs="Times New Roman"/>
            <w:bCs/>
            <w:szCs w:val="24"/>
          </w:rPr>
          <w:delText>, me han posibilitado ser productor</w:delText>
        </w:r>
        <w:r w:rsidR="005C269A" w:rsidRPr="00CD257D" w:rsidDel="00F2585E">
          <w:rPr>
            <w:rFonts w:cs="Times New Roman"/>
            <w:bCs/>
            <w:szCs w:val="24"/>
          </w:rPr>
          <w:delText xml:space="preserve"> de </w:delText>
        </w:r>
        <w:r w:rsidR="00303612" w:rsidRPr="00CD257D" w:rsidDel="00F2585E">
          <w:rPr>
            <w:rFonts w:cs="Times New Roman"/>
            <w:bCs/>
            <w:szCs w:val="24"/>
          </w:rPr>
          <w:delText>este</w:delText>
        </w:r>
        <w:r w:rsidR="005C269A" w:rsidRPr="00CD257D" w:rsidDel="00F2585E">
          <w:rPr>
            <w:rFonts w:cs="Times New Roman"/>
            <w:bCs/>
            <w:szCs w:val="24"/>
          </w:rPr>
          <w:delText xml:space="preserve"> marco metodológico</w:delText>
        </w:r>
        <w:commentRangeEnd w:id="279"/>
        <w:r w:rsidR="002C1EBC" w:rsidDel="00F2585E">
          <w:rPr>
            <w:rStyle w:val="Refdecomentario"/>
          </w:rPr>
          <w:commentReference w:id="279"/>
        </w:r>
        <w:r w:rsidR="00B40707" w:rsidRPr="00CD257D" w:rsidDel="00F2585E">
          <w:rPr>
            <w:rFonts w:cs="Times New Roman"/>
            <w:bCs/>
            <w:szCs w:val="24"/>
          </w:rPr>
          <w:delText>.</w:delText>
        </w:r>
      </w:del>
    </w:p>
    <w:p w14:paraId="4BDA7C8E" w14:textId="77777777" w:rsidR="00503285" w:rsidRDefault="00B40707" w:rsidP="00666959">
      <w:pPr>
        <w:spacing w:after="120"/>
        <w:ind w:firstLine="0"/>
        <w:rPr>
          <w:ins w:id="329" w:author="Jorgg A. Cotera" w:date="2015-11-01T13:49:00Z"/>
          <w:rFonts w:cs="Times New Roman"/>
          <w:szCs w:val="24"/>
        </w:rPr>
      </w:pPr>
      <w:del w:id="330" w:author="Jorgg A. Cotera" w:date="2015-11-01T13:28:00Z">
        <w:r w:rsidRPr="00CD257D" w:rsidDel="00F2585E">
          <w:rPr>
            <w:rFonts w:cs="Times New Roman"/>
            <w:bCs/>
            <w:szCs w:val="24"/>
          </w:rPr>
          <w:delText xml:space="preserve">A </w:delText>
        </w:r>
      </w:del>
      <w:del w:id="331" w:author="Jorgg A. Cotera" w:date="2015-11-01T13:35:00Z">
        <w:r w:rsidRPr="00CD257D" w:rsidDel="00A42E0C">
          <w:rPr>
            <w:rFonts w:cs="Times New Roman"/>
            <w:bCs/>
            <w:szCs w:val="24"/>
          </w:rPr>
          <w:delText>amplia escala</w:delText>
        </w:r>
      </w:del>
      <w:del w:id="332" w:author="Jorgg A. Cotera" w:date="2015-11-01T13:45:00Z">
        <w:r w:rsidRPr="00CD257D" w:rsidDel="00503285">
          <w:rPr>
            <w:rFonts w:cs="Times New Roman"/>
            <w:bCs/>
            <w:szCs w:val="24"/>
          </w:rPr>
          <w:delText>, da la impresión que</w:delText>
        </w:r>
      </w:del>
      <w:r w:rsidRPr="00CD257D">
        <w:rPr>
          <w:rFonts w:cs="Times New Roman"/>
          <w:bCs/>
          <w:szCs w:val="24"/>
        </w:rPr>
        <w:t xml:space="preserve"> </w:t>
      </w:r>
      <w:del w:id="333" w:author="Jorgg A. Cotera" w:date="2015-11-01T13:41:00Z">
        <w:r w:rsidR="003038CB" w:rsidRPr="00CD257D" w:rsidDel="00486F8B">
          <w:rPr>
            <w:rFonts w:cs="Times New Roman"/>
            <w:bCs/>
            <w:szCs w:val="24"/>
          </w:rPr>
          <w:delText>la pregunta</w:delText>
        </w:r>
      </w:del>
      <w:ins w:id="334" w:author="Jorgg A. Cotera" w:date="2015-11-01T13:41:00Z">
        <w:r w:rsidR="00486F8B">
          <w:rPr>
            <w:rFonts w:cs="Times New Roman"/>
            <w:bCs/>
            <w:szCs w:val="24"/>
          </w:rPr>
          <w:t>el interrogante</w:t>
        </w:r>
      </w:ins>
      <w:r w:rsidR="003038CB" w:rsidRPr="00CD257D">
        <w:rPr>
          <w:rFonts w:cs="Times New Roman"/>
          <w:bCs/>
          <w:szCs w:val="24"/>
        </w:rPr>
        <w:t xml:space="preserve"> que </w:t>
      </w:r>
      <w:del w:id="335" w:author="Jorgg A. Cotera" w:date="2015-11-01T13:28:00Z">
        <w:r w:rsidR="003038CB" w:rsidRPr="00CD257D" w:rsidDel="00F2585E">
          <w:rPr>
            <w:rFonts w:cs="Times New Roman"/>
            <w:bCs/>
            <w:szCs w:val="24"/>
          </w:rPr>
          <w:delText xml:space="preserve">formulamos </w:delText>
        </w:r>
      </w:del>
      <w:ins w:id="336" w:author="Jorgg A. Cotera" w:date="2015-11-01T13:28:00Z">
        <w:r w:rsidR="00F2585E" w:rsidRPr="00CD257D">
          <w:rPr>
            <w:rFonts w:cs="Times New Roman"/>
            <w:bCs/>
            <w:szCs w:val="24"/>
          </w:rPr>
          <w:t>formul</w:t>
        </w:r>
        <w:r w:rsidR="00F2585E">
          <w:rPr>
            <w:rFonts w:cs="Times New Roman"/>
            <w:bCs/>
            <w:szCs w:val="24"/>
          </w:rPr>
          <w:t>é</w:t>
        </w:r>
        <w:r w:rsidR="00F2585E" w:rsidRPr="00CD257D">
          <w:rPr>
            <w:rFonts w:cs="Times New Roman"/>
            <w:bCs/>
            <w:szCs w:val="24"/>
          </w:rPr>
          <w:t xml:space="preserve"> </w:t>
        </w:r>
      </w:ins>
      <w:r w:rsidR="005C269A" w:rsidRPr="00CD257D">
        <w:rPr>
          <w:rFonts w:cs="Times New Roman"/>
          <w:bCs/>
          <w:szCs w:val="24"/>
        </w:rPr>
        <w:t xml:space="preserve">en un </w:t>
      </w:r>
      <w:del w:id="337" w:author="Jorgg A. Cotera" w:date="2015-11-01T13:28:00Z">
        <w:r w:rsidR="005C269A" w:rsidRPr="00CD257D" w:rsidDel="00F2585E">
          <w:rPr>
            <w:rFonts w:cs="Times New Roman"/>
            <w:bCs/>
            <w:szCs w:val="24"/>
          </w:rPr>
          <w:delText>principio</w:delText>
        </w:r>
      </w:del>
      <w:ins w:id="338" w:author="Jorgg A. Cotera" w:date="2015-11-01T13:28:00Z">
        <w:r w:rsidR="00F2585E">
          <w:rPr>
            <w:rFonts w:cs="Times New Roman"/>
            <w:bCs/>
            <w:szCs w:val="24"/>
          </w:rPr>
          <w:t>comienzo</w:t>
        </w:r>
      </w:ins>
      <w:r w:rsidR="003038CB" w:rsidRPr="00CD257D">
        <w:rPr>
          <w:rFonts w:cs="Times New Roman"/>
          <w:bCs/>
          <w:szCs w:val="24"/>
        </w:rPr>
        <w:t xml:space="preserve">, </w:t>
      </w:r>
      <w:r w:rsidR="005C269A" w:rsidRPr="00CD257D">
        <w:rPr>
          <w:rFonts w:cs="Times New Roman"/>
          <w:bCs/>
          <w:szCs w:val="24"/>
        </w:rPr>
        <w:t xml:space="preserve">sobre ¿Cómo asume la comunidad de aprendizaje el problema de la baja capacidad de restructuración cognitiva que se presenta en estos contextos?, </w:t>
      </w:r>
      <w:r w:rsidRPr="00CD257D">
        <w:rPr>
          <w:rFonts w:cs="Times New Roman"/>
          <w:bCs/>
          <w:szCs w:val="24"/>
        </w:rPr>
        <w:t>ha</w:t>
      </w:r>
      <w:r w:rsidR="002573EF" w:rsidRPr="00CD257D">
        <w:rPr>
          <w:rFonts w:cs="Times New Roman"/>
          <w:bCs/>
          <w:szCs w:val="24"/>
        </w:rPr>
        <w:t xml:space="preserve"> desapa</w:t>
      </w:r>
      <w:r w:rsidRPr="00CD257D">
        <w:rPr>
          <w:rFonts w:cs="Times New Roman"/>
          <w:bCs/>
          <w:szCs w:val="24"/>
        </w:rPr>
        <w:t xml:space="preserve">recido por completo y </w:t>
      </w:r>
      <w:ins w:id="339" w:author="Jorgg A. Cotera" w:date="2015-11-01T13:29:00Z">
        <w:r w:rsidR="00F2585E">
          <w:rPr>
            <w:rFonts w:cs="Times New Roman"/>
            <w:bCs/>
            <w:szCs w:val="24"/>
          </w:rPr>
          <w:t xml:space="preserve">que </w:t>
        </w:r>
      </w:ins>
      <w:r w:rsidRPr="00CD257D">
        <w:rPr>
          <w:rFonts w:cs="Times New Roman"/>
          <w:bCs/>
          <w:szCs w:val="24"/>
        </w:rPr>
        <w:t>no guarda</w:t>
      </w:r>
      <w:r w:rsidR="002573EF" w:rsidRPr="00CD257D">
        <w:rPr>
          <w:rFonts w:cs="Times New Roman"/>
          <w:bCs/>
          <w:szCs w:val="24"/>
        </w:rPr>
        <w:t xml:space="preserve"> </w:t>
      </w:r>
      <w:del w:id="340" w:author="Jorgg A. Cotera" w:date="2015-11-01T13:46:00Z">
        <w:r w:rsidR="002573EF" w:rsidRPr="00CD257D" w:rsidDel="00503285">
          <w:rPr>
            <w:rFonts w:cs="Times New Roman"/>
            <w:bCs/>
            <w:szCs w:val="24"/>
          </w:rPr>
          <w:delText xml:space="preserve">ninguna </w:delText>
        </w:r>
      </w:del>
      <w:ins w:id="341" w:author="Jorgg A. Cotera" w:date="2015-11-01T13:46:00Z">
        <w:r w:rsidR="00503285">
          <w:rPr>
            <w:rFonts w:cs="Times New Roman"/>
            <w:bCs/>
            <w:szCs w:val="24"/>
          </w:rPr>
          <w:t>mayor</w:t>
        </w:r>
        <w:r w:rsidR="00503285" w:rsidRPr="00CD257D">
          <w:rPr>
            <w:rFonts w:cs="Times New Roman"/>
            <w:bCs/>
            <w:szCs w:val="24"/>
          </w:rPr>
          <w:t xml:space="preserve"> </w:t>
        </w:r>
      </w:ins>
      <w:r w:rsidR="002573EF" w:rsidRPr="00CD257D">
        <w:rPr>
          <w:rFonts w:cs="Times New Roman"/>
          <w:bCs/>
          <w:szCs w:val="24"/>
        </w:rPr>
        <w:t xml:space="preserve">relación con </w:t>
      </w:r>
      <w:del w:id="342" w:author="Jorgg A. Cotera" w:date="2015-11-01T13:42:00Z">
        <w:r w:rsidR="002573EF" w:rsidRPr="00CD257D" w:rsidDel="00486F8B">
          <w:rPr>
            <w:rFonts w:cs="Times New Roman"/>
            <w:bCs/>
            <w:szCs w:val="24"/>
          </w:rPr>
          <w:delText xml:space="preserve">la pregunta </w:delText>
        </w:r>
      </w:del>
      <w:del w:id="343" w:author="Jorgg A. Cotera" w:date="2015-11-01T13:29:00Z">
        <w:r w:rsidR="002573EF" w:rsidRPr="00CD257D" w:rsidDel="00F2585E">
          <w:rPr>
            <w:rFonts w:cs="Times New Roman"/>
            <w:bCs/>
            <w:szCs w:val="24"/>
          </w:rPr>
          <w:delText xml:space="preserve">ahora </w:delText>
        </w:r>
      </w:del>
      <w:del w:id="344" w:author="Jorgg A. Cotera" w:date="2015-11-01T13:42:00Z">
        <w:r w:rsidR="002573EF" w:rsidRPr="00CD257D" w:rsidDel="00486F8B">
          <w:rPr>
            <w:rFonts w:cs="Times New Roman"/>
            <w:bCs/>
            <w:szCs w:val="24"/>
          </w:rPr>
          <w:delText>formulada así</w:delText>
        </w:r>
      </w:del>
      <w:ins w:id="345" w:author="Jorgg A. Cotera" w:date="2015-11-01T13:42:00Z">
        <w:r w:rsidR="00503285">
          <w:rPr>
            <w:rFonts w:cs="Times New Roman"/>
            <w:bCs/>
            <w:szCs w:val="24"/>
          </w:rPr>
          <w:t>el actual</w:t>
        </w:r>
      </w:ins>
      <w:r w:rsidR="002573EF" w:rsidRPr="00CD257D">
        <w:rPr>
          <w:rFonts w:cs="Times New Roman"/>
          <w:bCs/>
          <w:szCs w:val="24"/>
        </w:rPr>
        <w:t xml:space="preserve">: </w:t>
      </w:r>
      <w:r w:rsidR="002573EF" w:rsidRPr="00CD257D">
        <w:rPr>
          <w:rFonts w:cs="Times New Roman"/>
          <w:szCs w:val="24"/>
        </w:rPr>
        <w:t>¿Cómo es objetivado, por estudiantes de grado quinto, el (los) concepto(s) de perpendicularidad en cuerpos geométricos y en figuras geométricas?</w:t>
      </w:r>
      <w:ins w:id="346" w:author="Jorgg A. Cotera" w:date="2015-11-01T13:29:00Z">
        <w:r w:rsidR="00F2585E">
          <w:rPr>
            <w:rFonts w:cs="Times New Roman"/>
            <w:szCs w:val="24"/>
          </w:rPr>
          <w:t xml:space="preserve">; </w:t>
        </w:r>
      </w:ins>
      <w:ins w:id="347" w:author="Jorgg A. Cotera" w:date="2015-11-01T13:46:00Z">
        <w:r w:rsidR="00503285">
          <w:rPr>
            <w:rFonts w:cs="Times New Roman"/>
            <w:szCs w:val="24"/>
          </w:rPr>
          <w:t>la importancia de</w:t>
        </w:r>
      </w:ins>
      <w:ins w:id="348" w:author="Jorgg A. Cotera" w:date="2015-11-01T13:47:00Z">
        <w:r w:rsidR="00503285">
          <w:rPr>
            <w:rFonts w:cs="Times New Roman"/>
            <w:szCs w:val="24"/>
          </w:rPr>
          <w:t xml:space="preserve"> esa primera pregunta estuvo dada en cuanto a que como afirman</w:t>
        </w:r>
      </w:ins>
      <w:del w:id="349" w:author="Jorgg A. Cotera" w:date="2015-11-01T13:29:00Z">
        <w:r w:rsidR="00E67391" w:rsidRPr="00CD257D" w:rsidDel="00F2585E">
          <w:rPr>
            <w:rFonts w:cs="Times New Roman"/>
            <w:szCs w:val="24"/>
          </w:rPr>
          <w:delText xml:space="preserve"> </w:delText>
        </w:r>
        <w:r w:rsidRPr="00CD257D" w:rsidDel="00F2585E">
          <w:rPr>
            <w:rFonts w:cs="Times New Roman"/>
            <w:szCs w:val="24"/>
          </w:rPr>
          <w:delText>S</w:delText>
        </w:r>
      </w:del>
      <w:del w:id="350" w:author="Jorgg A. Cotera" w:date="2015-11-01T13:42:00Z">
        <w:r w:rsidRPr="00CD257D" w:rsidDel="00486F8B">
          <w:rPr>
            <w:rFonts w:cs="Times New Roman"/>
            <w:szCs w:val="24"/>
          </w:rPr>
          <w:delText>in embargo</w:delText>
        </w:r>
      </w:del>
      <w:del w:id="351" w:author="Jorgg A. Cotera" w:date="2015-11-01T13:47:00Z">
        <w:r w:rsidRPr="00CD257D" w:rsidDel="00503285">
          <w:rPr>
            <w:rFonts w:cs="Times New Roman"/>
            <w:szCs w:val="24"/>
          </w:rPr>
          <w:delText xml:space="preserve">, esta aparente desconexión la </w:delText>
        </w:r>
      </w:del>
      <w:del w:id="352" w:author="Jorgg A. Cotera" w:date="2015-11-01T13:43:00Z">
        <w:r w:rsidRPr="00CD257D" w:rsidDel="00486F8B">
          <w:rPr>
            <w:rFonts w:cs="Times New Roman"/>
            <w:szCs w:val="24"/>
          </w:rPr>
          <w:delText>leemos a la luz de lo</w:delText>
        </w:r>
      </w:del>
      <w:del w:id="353" w:author="Jorgg A. Cotera" w:date="2015-11-01T13:47:00Z">
        <w:r w:rsidRPr="00CD257D" w:rsidDel="00503285">
          <w:rPr>
            <w:rFonts w:cs="Times New Roman"/>
            <w:szCs w:val="24"/>
          </w:rPr>
          <w:delText xml:space="preserve"> que </w:delText>
        </w:r>
      </w:del>
      <w:ins w:id="354" w:author="Jorgg A. Cotera" w:date="2015-11-01T13:43:00Z">
        <w:r w:rsidR="00486F8B">
          <w:rPr>
            <w:rFonts w:cs="Times New Roman"/>
            <w:szCs w:val="24"/>
          </w:rPr>
          <w:t xml:space="preserve"> </w:t>
        </w:r>
      </w:ins>
      <w:proofErr w:type="spellStart"/>
      <w:r w:rsidR="00E67391" w:rsidRPr="00CD257D">
        <w:rPr>
          <w:rFonts w:cs="Times New Roman"/>
          <w:szCs w:val="24"/>
        </w:rPr>
        <w:t>Borba</w:t>
      </w:r>
      <w:proofErr w:type="spellEnd"/>
      <w:r w:rsidR="00E67391" w:rsidRPr="00CD257D">
        <w:rPr>
          <w:rFonts w:cs="Times New Roman"/>
          <w:szCs w:val="24"/>
        </w:rPr>
        <w:t xml:space="preserve"> &amp; </w:t>
      </w:r>
      <w:proofErr w:type="spellStart"/>
      <w:r w:rsidR="00E67391" w:rsidRPr="00CD257D">
        <w:rPr>
          <w:rFonts w:cs="Times New Roman"/>
          <w:szCs w:val="24"/>
        </w:rPr>
        <w:t>Araújo</w:t>
      </w:r>
      <w:proofErr w:type="spellEnd"/>
      <w:r w:rsidR="00E67391" w:rsidRPr="00CD257D">
        <w:rPr>
          <w:rFonts w:cs="Times New Roman"/>
          <w:szCs w:val="24"/>
        </w:rPr>
        <w:t xml:space="preserve"> </w:t>
      </w:r>
      <w:sdt>
        <w:sdtPr>
          <w:rPr>
            <w:rFonts w:cs="Times New Roman"/>
            <w:szCs w:val="24"/>
          </w:rPr>
          <w:id w:val="1854909282"/>
          <w:citation/>
        </w:sdtPr>
        <w:sdtEndPr/>
        <w:sdtContent>
          <w:r w:rsidR="00E67391" w:rsidRPr="00CD257D">
            <w:rPr>
              <w:rFonts w:cs="Times New Roman"/>
              <w:szCs w:val="24"/>
            </w:rPr>
            <w:fldChar w:fldCharType="begin"/>
          </w:r>
          <w:r w:rsidR="00E67391" w:rsidRPr="00CD257D">
            <w:rPr>
              <w:rFonts w:cs="Times New Roman"/>
              <w:szCs w:val="24"/>
            </w:rPr>
            <w:instrText xml:space="preserve">CITATION Bor \n  \t  \l 9226 </w:instrText>
          </w:r>
          <w:r w:rsidR="00E67391" w:rsidRPr="00CD257D">
            <w:rPr>
              <w:rFonts w:cs="Times New Roman"/>
              <w:szCs w:val="24"/>
            </w:rPr>
            <w:fldChar w:fldCharType="separate"/>
          </w:r>
          <w:r w:rsidR="00E67391" w:rsidRPr="00CD257D">
            <w:rPr>
              <w:rFonts w:cs="Times New Roman"/>
              <w:noProof/>
              <w:szCs w:val="24"/>
            </w:rPr>
            <w:t>(2008)</w:t>
          </w:r>
          <w:r w:rsidR="00E67391" w:rsidRPr="00CD257D">
            <w:rPr>
              <w:rFonts w:cs="Times New Roman"/>
              <w:szCs w:val="24"/>
            </w:rPr>
            <w:fldChar w:fldCharType="end"/>
          </w:r>
        </w:sdtContent>
      </w:sdt>
      <w:ins w:id="355" w:author="Jorgg A. Cotera" w:date="2015-11-01T13:48:00Z">
        <w:r w:rsidR="00503285">
          <w:rPr>
            <w:rFonts w:cs="Times New Roman"/>
            <w:szCs w:val="24"/>
          </w:rPr>
          <w:t xml:space="preserve"> </w:t>
        </w:r>
      </w:ins>
      <w:del w:id="356" w:author="Jorgg A. Cotera" w:date="2015-11-01T13:48:00Z">
        <w:r w:rsidR="00E67391" w:rsidRPr="00CD257D" w:rsidDel="00503285">
          <w:rPr>
            <w:rFonts w:cs="Times New Roman"/>
            <w:szCs w:val="24"/>
          </w:rPr>
          <w:delText xml:space="preserve"> </w:delText>
        </w:r>
      </w:del>
      <w:del w:id="357" w:author="Jorgg A. Cotera" w:date="2015-11-01T13:43:00Z">
        <w:r w:rsidRPr="00CD257D" w:rsidDel="00486F8B">
          <w:rPr>
            <w:rFonts w:cs="Times New Roman"/>
            <w:szCs w:val="24"/>
          </w:rPr>
          <w:delText xml:space="preserve">manifiestan </w:delText>
        </w:r>
      </w:del>
      <w:del w:id="358" w:author="Jorgg A. Cotera" w:date="2015-11-01T13:48:00Z">
        <w:r w:rsidRPr="00CD257D" w:rsidDel="00503285">
          <w:rPr>
            <w:rFonts w:cs="Times New Roman"/>
            <w:szCs w:val="24"/>
          </w:rPr>
          <w:delText xml:space="preserve">cuando </w:delText>
        </w:r>
        <w:r w:rsidR="00E67391" w:rsidRPr="00CD257D" w:rsidDel="00503285">
          <w:rPr>
            <w:rFonts w:cs="Times New Roman"/>
            <w:szCs w:val="24"/>
          </w:rPr>
          <w:delText>afirm</w:delText>
        </w:r>
        <w:r w:rsidRPr="00CD257D" w:rsidDel="00503285">
          <w:rPr>
            <w:rFonts w:cs="Times New Roman"/>
            <w:szCs w:val="24"/>
          </w:rPr>
          <w:delText>a</w:delText>
        </w:r>
        <w:r w:rsidR="00E67391" w:rsidRPr="00CD257D" w:rsidDel="00503285">
          <w:rPr>
            <w:rFonts w:cs="Times New Roman"/>
            <w:szCs w:val="24"/>
          </w:rPr>
          <w:delText xml:space="preserve">n que </w:delText>
        </w:r>
      </w:del>
      <w:r w:rsidR="00E67391" w:rsidRPr="00CD257D">
        <w:rPr>
          <w:rFonts w:cs="Times New Roman"/>
          <w:szCs w:val="24"/>
        </w:rPr>
        <w:t>“</w:t>
      </w:r>
      <w:r w:rsidR="00E4789C" w:rsidRPr="00CD257D">
        <w:rPr>
          <w:rFonts w:cs="Times New Roman"/>
          <w:szCs w:val="24"/>
        </w:rPr>
        <w:t>…aun oculta…continua funcionando, mostrándonos la ruta que, al ser caminada, nos permite encontrar el mejor camino”</w:t>
      </w:r>
      <w:r w:rsidR="00E67391" w:rsidRPr="00CD257D">
        <w:rPr>
          <w:rFonts w:cs="Times New Roman"/>
          <w:szCs w:val="24"/>
        </w:rPr>
        <w:t xml:space="preserve"> (p.30).</w:t>
      </w:r>
      <w:ins w:id="359" w:author="Jorgg A. Cotera" w:date="2015-11-01T13:48:00Z">
        <w:r w:rsidR="00503285">
          <w:rPr>
            <w:rFonts w:cs="Times New Roman"/>
            <w:szCs w:val="24"/>
          </w:rPr>
          <w:t xml:space="preserve"> </w:t>
        </w:r>
      </w:ins>
    </w:p>
    <w:p w14:paraId="471D96C9" w14:textId="6DCA295A" w:rsidR="00E4789C" w:rsidRPr="00CD257D" w:rsidDel="00503285" w:rsidRDefault="00503285">
      <w:pPr>
        <w:spacing w:after="120"/>
        <w:ind w:firstLine="0"/>
        <w:rPr>
          <w:del w:id="360" w:author="Jorgg A. Cotera" w:date="2015-11-01T13:48:00Z"/>
          <w:rFonts w:cs="Times New Roman"/>
          <w:szCs w:val="24"/>
        </w:rPr>
      </w:pPr>
      <w:ins w:id="361" w:author="Jorgg A. Cotera" w:date="2015-11-01T13:49:00Z">
        <w:r>
          <w:rPr>
            <w:rFonts w:cs="Times New Roman"/>
            <w:szCs w:val="24"/>
          </w:rPr>
          <w:t xml:space="preserve">Ahora que, en </w:t>
        </w:r>
      </w:ins>
      <w:ins w:id="362" w:author="Jorgg A. Cotera" w:date="2015-11-03T12:15:00Z">
        <w:r w:rsidR="004033F2">
          <w:rPr>
            <w:rFonts w:cs="Times New Roman"/>
            <w:szCs w:val="24"/>
          </w:rPr>
          <w:t>el</w:t>
        </w:r>
      </w:ins>
      <w:ins w:id="363" w:author="Jorgg A. Cotera" w:date="2015-11-01T13:49:00Z">
        <w:r>
          <w:rPr>
            <w:rFonts w:cs="Times New Roman"/>
            <w:szCs w:val="24"/>
          </w:rPr>
          <w:t xml:space="preserve"> </w:t>
        </w:r>
      </w:ins>
    </w:p>
    <w:p w14:paraId="090D7732" w14:textId="39F03A0C" w:rsidR="006124BB" w:rsidRPr="00CD257D" w:rsidRDefault="00FC19C0" w:rsidP="00666959">
      <w:pPr>
        <w:spacing w:after="120"/>
        <w:ind w:firstLine="0"/>
        <w:rPr>
          <w:rFonts w:cs="Times New Roman"/>
          <w:szCs w:val="24"/>
        </w:rPr>
      </w:pPr>
      <w:del w:id="364" w:author="Jorgg A. Cotera" w:date="2015-11-01T13:48:00Z">
        <w:r w:rsidRPr="00CD257D" w:rsidDel="00503285">
          <w:rPr>
            <w:rFonts w:cs="Times New Roman"/>
            <w:szCs w:val="24"/>
          </w:rPr>
          <w:delText xml:space="preserve">Ese </w:delText>
        </w:r>
      </w:del>
      <w:r w:rsidRPr="00CD257D">
        <w:rPr>
          <w:rFonts w:cs="Times New Roman"/>
          <w:szCs w:val="24"/>
        </w:rPr>
        <w:t xml:space="preserve">tránsito de una pregunta a otra </w:t>
      </w:r>
      <w:ins w:id="365" w:author="Jorgg A. Cotera" w:date="2015-11-01T13:49:00Z">
        <w:r w:rsidR="00503285">
          <w:rPr>
            <w:rFonts w:cs="Times New Roman"/>
            <w:szCs w:val="24"/>
          </w:rPr>
          <w:t xml:space="preserve">no estuve nunca solo, </w:t>
        </w:r>
      </w:ins>
      <w:del w:id="366" w:author="Jorgg A. Cotera" w:date="2015-11-01T13:49:00Z">
        <w:r w:rsidRPr="00CD257D" w:rsidDel="00503285">
          <w:rPr>
            <w:rFonts w:cs="Times New Roman"/>
            <w:szCs w:val="24"/>
          </w:rPr>
          <w:delText>estuvo marcado por</w:delText>
        </w:r>
      </w:del>
      <w:ins w:id="367" w:author="Jorgg A. Cotera" w:date="2015-11-01T13:49:00Z">
        <w:r w:rsidR="00503285">
          <w:rPr>
            <w:rFonts w:cs="Times New Roman"/>
            <w:szCs w:val="24"/>
          </w:rPr>
          <w:t>sino en cambio mediado e inmerso en</w:t>
        </w:r>
      </w:ins>
      <w:r w:rsidRPr="00CD257D">
        <w:rPr>
          <w:rFonts w:cs="Times New Roman"/>
          <w:szCs w:val="24"/>
        </w:rPr>
        <w:t xml:space="preserve"> continuas discusiones </w:t>
      </w:r>
      <w:del w:id="368" w:author="Jorgg A. Cotera" w:date="2015-11-01T13:50:00Z">
        <w:r w:rsidR="00666959" w:rsidRPr="00CD257D" w:rsidDel="00503285">
          <w:rPr>
            <w:rFonts w:cs="Times New Roman"/>
            <w:szCs w:val="24"/>
          </w:rPr>
          <w:delText>en busca de</w:delText>
        </w:r>
      </w:del>
      <w:ins w:id="369" w:author="Jorgg A. Cotera" w:date="2015-11-01T13:50:00Z">
        <w:r w:rsidR="00503285">
          <w:rPr>
            <w:rFonts w:cs="Times New Roman"/>
            <w:szCs w:val="24"/>
          </w:rPr>
          <w:t>tras</w:t>
        </w:r>
      </w:ins>
      <w:r w:rsidR="00666959" w:rsidRPr="00CD257D">
        <w:rPr>
          <w:rFonts w:cs="Times New Roman"/>
          <w:szCs w:val="24"/>
        </w:rPr>
        <w:t xml:space="preserve"> la comprensión, </w:t>
      </w:r>
      <w:ins w:id="370" w:author="Jorgg A. Cotera" w:date="2015-11-01T13:50:00Z">
        <w:r w:rsidR="00503285">
          <w:rPr>
            <w:rFonts w:cs="Times New Roman"/>
            <w:szCs w:val="24"/>
          </w:rPr>
          <w:t xml:space="preserve">sosteniendo </w:t>
        </w:r>
      </w:ins>
      <w:del w:id="371" w:author="Jorgg A. Cotera" w:date="2015-11-01T13:50:00Z">
        <w:r w:rsidR="006124BB" w:rsidRPr="00CD257D" w:rsidDel="00503285">
          <w:rPr>
            <w:rFonts w:cs="Times New Roman"/>
            <w:szCs w:val="24"/>
          </w:rPr>
          <w:delText xml:space="preserve">en el marco de </w:delText>
        </w:r>
      </w:del>
      <w:r w:rsidRPr="00CD257D">
        <w:rPr>
          <w:rFonts w:cs="Times New Roman"/>
          <w:szCs w:val="24"/>
        </w:rPr>
        <w:t xml:space="preserve">lo que </w:t>
      </w:r>
      <w:r w:rsidR="00666959" w:rsidRPr="00CD257D">
        <w:rPr>
          <w:rFonts w:cs="Times New Roman"/>
          <w:szCs w:val="24"/>
        </w:rPr>
        <w:t>Bajtín</w:t>
      </w:r>
      <w:sdt>
        <w:sdtPr>
          <w:rPr>
            <w:rFonts w:cs="Times New Roman"/>
            <w:szCs w:val="24"/>
          </w:rPr>
          <w:id w:val="-559324243"/>
          <w:citation/>
        </w:sdtPr>
        <w:sdtEndPr/>
        <w:sdtContent>
          <w:r w:rsidR="00666959" w:rsidRPr="00CD257D">
            <w:rPr>
              <w:rFonts w:cs="Times New Roman"/>
              <w:szCs w:val="24"/>
            </w:rPr>
            <w:fldChar w:fldCharType="begin"/>
          </w:r>
          <w:r w:rsidR="004C43E1" w:rsidRPr="00CD257D">
            <w:rPr>
              <w:rFonts w:cs="Times New Roman"/>
              <w:szCs w:val="24"/>
            </w:rPr>
            <w:instrText xml:space="preserve">CITATION Baj \n  \t  \l 9226 </w:instrText>
          </w:r>
          <w:r w:rsidR="00666959" w:rsidRPr="00CD257D">
            <w:rPr>
              <w:rFonts w:cs="Times New Roman"/>
              <w:szCs w:val="24"/>
            </w:rPr>
            <w:fldChar w:fldCharType="separate"/>
          </w:r>
          <w:r w:rsidR="004C43E1" w:rsidRPr="00CD257D">
            <w:rPr>
              <w:rFonts w:cs="Times New Roman"/>
              <w:noProof/>
              <w:szCs w:val="24"/>
            </w:rPr>
            <w:t xml:space="preserve"> (1982)</w:t>
          </w:r>
          <w:r w:rsidR="00666959" w:rsidRPr="00CD257D">
            <w:rPr>
              <w:rFonts w:cs="Times New Roman"/>
              <w:szCs w:val="24"/>
            </w:rPr>
            <w:fldChar w:fldCharType="end"/>
          </w:r>
        </w:sdtContent>
      </w:sdt>
      <w:r w:rsidRPr="00CD257D">
        <w:rPr>
          <w:rFonts w:cs="Times New Roman"/>
          <w:szCs w:val="24"/>
        </w:rPr>
        <w:t xml:space="preserve"> llama una </w:t>
      </w:r>
      <w:r w:rsidR="00666959" w:rsidRPr="00CD257D">
        <w:rPr>
          <w:rFonts w:cs="Times New Roman"/>
          <w:szCs w:val="24"/>
        </w:rPr>
        <w:t>“</w:t>
      </w:r>
      <w:r w:rsidRPr="00CD257D">
        <w:rPr>
          <w:rFonts w:cs="Times New Roman"/>
          <w:szCs w:val="24"/>
        </w:rPr>
        <w:t>relación dialógica</w:t>
      </w:r>
      <w:r w:rsidR="00666959" w:rsidRPr="00CD257D">
        <w:rPr>
          <w:rFonts w:cs="Times New Roman"/>
          <w:szCs w:val="24"/>
        </w:rPr>
        <w:t>”</w:t>
      </w:r>
      <w:r w:rsidR="004C43E1" w:rsidRPr="00CD257D">
        <w:rPr>
          <w:rFonts w:cs="Times New Roman"/>
          <w:szCs w:val="24"/>
        </w:rPr>
        <w:t xml:space="preserve"> </w:t>
      </w:r>
      <w:r w:rsidR="00666959" w:rsidRPr="00CD257D">
        <w:rPr>
          <w:rFonts w:cs="Times New Roman"/>
          <w:szCs w:val="24"/>
        </w:rPr>
        <w:t>(p.309)</w:t>
      </w:r>
      <w:r w:rsidR="006124BB" w:rsidRPr="00CD257D">
        <w:rPr>
          <w:rFonts w:cs="Times New Roman"/>
          <w:szCs w:val="24"/>
        </w:rPr>
        <w:t xml:space="preserve"> entre el grupo de investigación </w:t>
      </w:r>
      <w:del w:id="372" w:author="Jorgg A. Cotera" w:date="2015-11-03T12:16:00Z">
        <w:r w:rsidR="006124BB" w:rsidRPr="00CD257D" w:rsidDel="004033F2">
          <w:rPr>
            <w:rFonts w:cs="Times New Roman"/>
            <w:szCs w:val="24"/>
          </w:rPr>
          <w:delText>Matemática</w:delText>
        </w:r>
      </w:del>
      <w:ins w:id="373" w:author="Jorgg A. Cotera" w:date="2015-11-03T12:16:00Z">
        <w:r w:rsidR="004033F2">
          <w:rPr>
            <w:rFonts w:cs="Times New Roman"/>
            <w:szCs w:val="24"/>
          </w:rPr>
          <w:t>m</w:t>
        </w:r>
        <w:r w:rsidR="004033F2" w:rsidRPr="00CD257D">
          <w:rPr>
            <w:rFonts w:cs="Times New Roman"/>
            <w:szCs w:val="24"/>
          </w:rPr>
          <w:t>atemática</w:t>
        </w:r>
      </w:ins>
      <w:r w:rsidR="006124BB" w:rsidRPr="00CD257D">
        <w:rPr>
          <w:rFonts w:cs="Times New Roman"/>
          <w:szCs w:val="24"/>
        </w:rPr>
        <w:t xml:space="preserve">, </w:t>
      </w:r>
      <w:del w:id="374" w:author="Jorgg A. Cotera" w:date="2015-11-03T12:16:00Z">
        <w:r w:rsidR="006124BB" w:rsidRPr="00CD257D" w:rsidDel="004033F2">
          <w:rPr>
            <w:rFonts w:cs="Times New Roman"/>
            <w:szCs w:val="24"/>
          </w:rPr>
          <w:delText xml:space="preserve">Educación </w:delText>
        </w:r>
      </w:del>
      <w:ins w:id="375" w:author="Jorgg A. Cotera" w:date="2015-11-03T12:16:00Z">
        <w:r w:rsidR="004033F2">
          <w:rPr>
            <w:rFonts w:cs="Times New Roman"/>
            <w:szCs w:val="24"/>
          </w:rPr>
          <w:t>e</w:t>
        </w:r>
        <w:r w:rsidR="004033F2" w:rsidRPr="00CD257D">
          <w:rPr>
            <w:rFonts w:cs="Times New Roman"/>
            <w:szCs w:val="24"/>
          </w:rPr>
          <w:t xml:space="preserve">ducación </w:t>
        </w:r>
      </w:ins>
      <w:r w:rsidR="006124BB" w:rsidRPr="00CD257D">
        <w:rPr>
          <w:rFonts w:cs="Times New Roman"/>
          <w:szCs w:val="24"/>
        </w:rPr>
        <w:t xml:space="preserve">y </w:t>
      </w:r>
      <w:del w:id="376" w:author="Jorgg A. Cotera" w:date="2015-11-03T12:16:00Z">
        <w:r w:rsidR="006124BB" w:rsidRPr="00CD257D" w:rsidDel="004033F2">
          <w:rPr>
            <w:rFonts w:cs="Times New Roman"/>
            <w:szCs w:val="24"/>
          </w:rPr>
          <w:delText>Sociedad</w:delText>
        </w:r>
        <w:r w:rsidR="00BB467C" w:rsidRPr="00CD257D" w:rsidDel="004033F2">
          <w:rPr>
            <w:rFonts w:cs="Times New Roman"/>
            <w:szCs w:val="24"/>
          </w:rPr>
          <w:delText xml:space="preserve"> </w:delText>
        </w:r>
      </w:del>
      <w:ins w:id="377" w:author="Jorgg A. Cotera" w:date="2015-11-03T12:16:00Z">
        <w:r w:rsidR="004033F2">
          <w:rPr>
            <w:rFonts w:cs="Times New Roman"/>
            <w:szCs w:val="24"/>
          </w:rPr>
          <w:t>s</w:t>
        </w:r>
        <w:r w:rsidR="004033F2" w:rsidRPr="00CD257D">
          <w:rPr>
            <w:rFonts w:cs="Times New Roman"/>
            <w:szCs w:val="24"/>
          </w:rPr>
          <w:t xml:space="preserve">ociedad </w:t>
        </w:r>
      </w:ins>
      <w:r w:rsidR="00BB467C" w:rsidRPr="00CD257D">
        <w:rPr>
          <w:rFonts w:cs="Times New Roman"/>
          <w:szCs w:val="24"/>
        </w:rPr>
        <w:t>(MES)</w:t>
      </w:r>
      <w:r w:rsidR="006124BB" w:rsidRPr="00CD257D">
        <w:rPr>
          <w:rFonts w:cs="Times New Roman"/>
          <w:szCs w:val="24"/>
        </w:rPr>
        <w:t xml:space="preserve">, mi </w:t>
      </w:r>
      <w:r w:rsidRPr="00CD257D">
        <w:rPr>
          <w:rFonts w:cs="Times New Roman"/>
          <w:szCs w:val="24"/>
        </w:rPr>
        <w:t>tutora</w:t>
      </w:r>
      <w:r w:rsidR="006124BB" w:rsidRPr="00CD257D">
        <w:rPr>
          <w:rFonts w:cs="Times New Roman"/>
          <w:szCs w:val="24"/>
        </w:rPr>
        <w:t xml:space="preserve"> y yo</w:t>
      </w:r>
      <w:r w:rsidR="001050F4">
        <w:rPr>
          <w:rFonts w:cs="Times New Roman"/>
          <w:szCs w:val="24"/>
        </w:rPr>
        <w:t>;</w:t>
      </w:r>
      <w:r w:rsidR="006124BB" w:rsidRPr="00CD257D">
        <w:rPr>
          <w:rFonts w:cs="Times New Roman"/>
          <w:szCs w:val="24"/>
        </w:rPr>
        <w:t xml:space="preserve"> </w:t>
      </w:r>
      <w:del w:id="378" w:author="Jorgg A. Cotera" w:date="2015-11-01T13:51:00Z">
        <w:r w:rsidR="006124BB" w:rsidRPr="00CD257D" w:rsidDel="00503285">
          <w:rPr>
            <w:rFonts w:cs="Times New Roman"/>
            <w:szCs w:val="24"/>
          </w:rPr>
          <w:delText>y por tanto sujeto a</w:delText>
        </w:r>
        <w:r w:rsidR="00237079" w:rsidRPr="00CD257D" w:rsidDel="00503285">
          <w:rPr>
            <w:rFonts w:cs="Times New Roman"/>
            <w:szCs w:val="24"/>
          </w:rPr>
          <w:delText xml:space="preserve"> lo </w:delText>
        </w:r>
        <w:r w:rsidR="006124BB" w:rsidRPr="00CD257D" w:rsidDel="00503285">
          <w:rPr>
            <w:rFonts w:cs="Times New Roman"/>
            <w:szCs w:val="24"/>
          </w:rPr>
          <w:delText>que ellos reconocen como:</w:delText>
        </w:r>
      </w:del>
      <w:ins w:id="379" w:author="Jorgg A. Cotera" w:date="2015-11-01T13:51:00Z">
        <w:r w:rsidR="00503285">
          <w:rPr>
            <w:rFonts w:cs="Times New Roman"/>
            <w:szCs w:val="24"/>
          </w:rPr>
          <w:t xml:space="preserve">de ahí que también al hablar de un diseño emergente debo pensar en la posibilidad de un </w:t>
        </w:r>
      </w:ins>
      <w:ins w:id="380" w:author="Jorgg A. Cotera" w:date="2015-11-01T13:52:00Z">
        <w:r w:rsidR="00503285">
          <w:rPr>
            <w:rFonts w:cs="Times New Roman"/>
            <w:szCs w:val="24"/>
          </w:rPr>
          <w:t>aprendizaje</w:t>
        </w:r>
      </w:ins>
      <w:ins w:id="381" w:author="Jorgg A. Cotera" w:date="2015-11-01T13:51:00Z">
        <w:r w:rsidR="00503285">
          <w:rPr>
            <w:rFonts w:cs="Times New Roman"/>
            <w:szCs w:val="24"/>
          </w:rPr>
          <w:t xml:space="preserve"> colectivo </w:t>
        </w:r>
      </w:ins>
      <w:ins w:id="382" w:author="Jorgg A. Cotera" w:date="2015-11-01T13:52:00Z">
        <w:r w:rsidR="00503285">
          <w:rPr>
            <w:rFonts w:cs="Times New Roman"/>
            <w:szCs w:val="24"/>
          </w:rPr>
          <w:t>y ancorado, como dice este autor, en:</w:t>
        </w:r>
      </w:ins>
    </w:p>
    <w:p w14:paraId="5D2C47DA" w14:textId="36FFAD80" w:rsidR="00666959" w:rsidRPr="00CD257D" w:rsidRDefault="00666959" w:rsidP="006124BB">
      <w:pPr>
        <w:pStyle w:val="Subttulo"/>
        <w:numPr>
          <w:ilvl w:val="0"/>
          <w:numId w:val="0"/>
        </w:numPr>
        <w:ind w:left="794" w:firstLine="709"/>
        <w:rPr>
          <w:rFonts w:cs="Times New Roman"/>
          <w:szCs w:val="24"/>
        </w:rPr>
      </w:pPr>
      <w:r w:rsidRPr="00CD257D">
        <w:rPr>
          <w:rFonts w:cs="Times New Roman"/>
          <w:szCs w:val="24"/>
        </w:rPr>
        <w:t>La confi</w:t>
      </w:r>
      <w:r w:rsidR="006124BB" w:rsidRPr="00CD257D">
        <w:rPr>
          <w:rFonts w:cs="Times New Roman"/>
          <w:szCs w:val="24"/>
        </w:rPr>
        <w:t>anza hacia la palabra ajena, la aceptación</w:t>
      </w:r>
      <w:r w:rsidRPr="00CD257D">
        <w:rPr>
          <w:rFonts w:cs="Times New Roman"/>
          <w:szCs w:val="24"/>
        </w:rPr>
        <w:t xml:space="preserve"> piadosa (la palabra de la </w:t>
      </w:r>
      <w:r w:rsidR="006124BB" w:rsidRPr="00CD257D">
        <w:rPr>
          <w:rFonts w:cs="Times New Roman"/>
          <w:szCs w:val="24"/>
        </w:rPr>
        <w:t>autoridad</w:t>
      </w:r>
      <w:r w:rsidRPr="00CD257D">
        <w:rPr>
          <w:rFonts w:cs="Times New Roman"/>
          <w:szCs w:val="24"/>
        </w:rPr>
        <w:t>), el aprendizaje,</w:t>
      </w:r>
      <w:r w:rsidR="006124BB" w:rsidRPr="00CD257D">
        <w:rPr>
          <w:rFonts w:cs="Times New Roman"/>
          <w:szCs w:val="24"/>
        </w:rPr>
        <w:t xml:space="preserve"> </w:t>
      </w:r>
      <w:ins w:id="383" w:author="Diana Victoria Jaramillo Quiceno" w:date="2015-09-19T09:33:00Z">
        <w:r w:rsidR="002C1EBC">
          <w:rPr>
            <w:rFonts w:cs="Times New Roman"/>
            <w:szCs w:val="24"/>
          </w:rPr>
          <w:t>l</w:t>
        </w:r>
      </w:ins>
      <w:r w:rsidR="006124BB" w:rsidRPr="00CD257D">
        <w:rPr>
          <w:rFonts w:cs="Times New Roman"/>
          <w:szCs w:val="24"/>
        </w:rPr>
        <w:t>a búsqueda y el</w:t>
      </w:r>
      <w:r w:rsidRPr="00CD257D">
        <w:rPr>
          <w:rFonts w:cs="Times New Roman"/>
          <w:szCs w:val="24"/>
        </w:rPr>
        <w:t xml:space="preserve"> encuentro forzado de</w:t>
      </w:r>
      <w:r w:rsidR="006124BB" w:rsidRPr="00CD257D">
        <w:rPr>
          <w:rFonts w:cs="Times New Roman"/>
          <w:szCs w:val="24"/>
        </w:rPr>
        <w:t xml:space="preserve">l sentido profundo, </w:t>
      </w:r>
      <w:r w:rsidRPr="00CD257D">
        <w:rPr>
          <w:rFonts w:cs="Times New Roman"/>
          <w:szCs w:val="24"/>
        </w:rPr>
        <w:t>el consentimiento,</w:t>
      </w:r>
      <w:r w:rsidR="006124BB" w:rsidRPr="00CD257D">
        <w:rPr>
          <w:rFonts w:cs="Times New Roman"/>
          <w:szCs w:val="24"/>
        </w:rPr>
        <w:t xml:space="preserve"> </w:t>
      </w:r>
      <w:r w:rsidRPr="00CD257D">
        <w:rPr>
          <w:rFonts w:cs="Times New Roman"/>
          <w:szCs w:val="24"/>
        </w:rPr>
        <w:t>con sus gradaciones y matices infinito</w:t>
      </w:r>
      <w:r w:rsidR="006124BB" w:rsidRPr="00CD257D">
        <w:rPr>
          <w:rFonts w:cs="Times New Roman"/>
          <w:szCs w:val="24"/>
        </w:rPr>
        <w:t xml:space="preserve">s (pera no </w:t>
      </w:r>
      <w:r w:rsidRPr="00CD257D">
        <w:rPr>
          <w:rFonts w:cs="Times New Roman"/>
          <w:szCs w:val="24"/>
        </w:rPr>
        <w:t>las</w:t>
      </w:r>
      <w:r w:rsidR="006124BB" w:rsidRPr="00CD257D">
        <w:rPr>
          <w:rFonts w:cs="Times New Roman"/>
          <w:szCs w:val="24"/>
        </w:rPr>
        <w:t xml:space="preserve"> </w:t>
      </w:r>
      <w:r w:rsidRPr="00CD257D">
        <w:rPr>
          <w:rFonts w:cs="Times New Roman"/>
          <w:szCs w:val="24"/>
        </w:rPr>
        <w:t xml:space="preserve">limitaciones </w:t>
      </w:r>
      <w:r w:rsidR="006124BB" w:rsidRPr="00CD257D">
        <w:rPr>
          <w:rFonts w:cs="Times New Roman"/>
          <w:szCs w:val="24"/>
        </w:rPr>
        <w:t>lógicas ni las correcciones puramente objetuales), l</w:t>
      </w:r>
      <w:r w:rsidRPr="00CD257D">
        <w:rPr>
          <w:rFonts w:cs="Times New Roman"/>
          <w:szCs w:val="24"/>
        </w:rPr>
        <w:t>as</w:t>
      </w:r>
      <w:r w:rsidR="006124BB" w:rsidRPr="00CD257D">
        <w:rPr>
          <w:rFonts w:cs="Times New Roman"/>
          <w:szCs w:val="24"/>
        </w:rPr>
        <w:t xml:space="preserve"> estratificaciones</w:t>
      </w:r>
      <w:r w:rsidRPr="00CD257D">
        <w:rPr>
          <w:rFonts w:cs="Times New Roman"/>
          <w:szCs w:val="24"/>
        </w:rPr>
        <w:t xml:space="preserve"> de los sentidos, de las voces, el </w:t>
      </w:r>
      <w:r w:rsidR="006124BB" w:rsidRPr="00CD257D">
        <w:rPr>
          <w:rFonts w:cs="Times New Roman"/>
          <w:szCs w:val="24"/>
        </w:rPr>
        <w:t xml:space="preserve">reforzamiento </w:t>
      </w:r>
      <w:r w:rsidRPr="00CD257D">
        <w:rPr>
          <w:rFonts w:cs="Times New Roman"/>
          <w:szCs w:val="24"/>
        </w:rPr>
        <w:t xml:space="preserve">mediante </w:t>
      </w:r>
      <w:r w:rsidR="006124BB" w:rsidRPr="00CD257D">
        <w:rPr>
          <w:rFonts w:cs="Times New Roman"/>
          <w:szCs w:val="24"/>
        </w:rPr>
        <w:t>fusión</w:t>
      </w:r>
      <w:r w:rsidRPr="00CD257D">
        <w:rPr>
          <w:rFonts w:cs="Times New Roman"/>
          <w:szCs w:val="24"/>
        </w:rPr>
        <w:t xml:space="preserve"> (pero no mediante </w:t>
      </w:r>
      <w:r w:rsidR="006124BB" w:rsidRPr="00CD257D">
        <w:rPr>
          <w:rFonts w:cs="Times New Roman"/>
          <w:szCs w:val="24"/>
        </w:rPr>
        <w:t>identificación), el con</w:t>
      </w:r>
      <w:r w:rsidRPr="00CD257D">
        <w:rPr>
          <w:rFonts w:cs="Times New Roman"/>
          <w:szCs w:val="24"/>
        </w:rPr>
        <w:t>junto</w:t>
      </w:r>
      <w:r w:rsidR="006124BB" w:rsidRPr="00CD257D">
        <w:rPr>
          <w:rFonts w:cs="Times New Roman"/>
          <w:szCs w:val="24"/>
        </w:rPr>
        <w:t xml:space="preserve"> </w:t>
      </w:r>
      <w:r w:rsidRPr="00CD257D">
        <w:rPr>
          <w:rFonts w:cs="Times New Roman"/>
          <w:szCs w:val="24"/>
        </w:rPr>
        <w:t>de mu</w:t>
      </w:r>
      <w:r w:rsidR="006124BB" w:rsidRPr="00CD257D">
        <w:rPr>
          <w:rFonts w:cs="Times New Roman"/>
          <w:szCs w:val="24"/>
        </w:rPr>
        <w:t xml:space="preserve">chas voces (corredor de </w:t>
      </w:r>
      <w:r w:rsidR="006124BB" w:rsidRPr="00CD257D">
        <w:rPr>
          <w:rFonts w:cs="Times New Roman"/>
          <w:szCs w:val="24"/>
        </w:rPr>
        <w:lastRenderedPageBreak/>
        <w:t xml:space="preserve">voces) </w:t>
      </w:r>
      <w:r w:rsidRPr="00CD257D">
        <w:rPr>
          <w:rFonts w:cs="Times New Roman"/>
          <w:szCs w:val="24"/>
        </w:rPr>
        <w:t xml:space="preserve">que completa la </w:t>
      </w:r>
      <w:r w:rsidR="006124BB" w:rsidRPr="00CD257D">
        <w:rPr>
          <w:rFonts w:cs="Times New Roman"/>
          <w:szCs w:val="24"/>
        </w:rPr>
        <w:t>comprensión</w:t>
      </w:r>
      <w:r w:rsidRPr="00CD257D">
        <w:rPr>
          <w:rFonts w:cs="Times New Roman"/>
          <w:szCs w:val="24"/>
        </w:rPr>
        <w:t>,</w:t>
      </w:r>
      <w:r w:rsidR="006124BB" w:rsidRPr="00CD257D">
        <w:rPr>
          <w:rFonts w:cs="Times New Roman"/>
          <w:szCs w:val="24"/>
        </w:rPr>
        <w:t xml:space="preserve"> </w:t>
      </w:r>
      <w:r w:rsidRPr="00CD257D">
        <w:rPr>
          <w:rFonts w:cs="Times New Roman"/>
          <w:szCs w:val="24"/>
        </w:rPr>
        <w:t xml:space="preserve">la salida fuera de lo </w:t>
      </w:r>
      <w:r w:rsidR="006124BB" w:rsidRPr="00CD257D">
        <w:rPr>
          <w:rFonts w:cs="Times New Roman"/>
          <w:szCs w:val="24"/>
        </w:rPr>
        <w:t>comprensible</w:t>
      </w:r>
      <w:r w:rsidR="009B6F8B">
        <w:rPr>
          <w:rFonts w:cs="Times New Roman"/>
          <w:szCs w:val="24"/>
        </w:rPr>
        <w:t xml:space="preserve">, </w:t>
      </w:r>
      <w:r w:rsidRPr="00CD257D">
        <w:rPr>
          <w:rFonts w:cs="Times New Roman"/>
          <w:szCs w:val="24"/>
        </w:rPr>
        <w:t>etc</w:t>
      </w:r>
      <w:r w:rsidR="009B6F8B">
        <w:rPr>
          <w:rFonts w:cs="Times New Roman"/>
          <w:szCs w:val="24"/>
        </w:rPr>
        <w:t>.</w:t>
      </w:r>
      <w:r w:rsidR="00B918AD">
        <w:rPr>
          <w:rFonts w:cs="Times New Roman"/>
          <w:szCs w:val="24"/>
        </w:rPr>
        <w:t xml:space="preserve"> </w:t>
      </w:r>
      <w:r w:rsidR="006124BB" w:rsidRPr="00CD257D">
        <w:rPr>
          <w:rFonts w:cs="Times New Roman"/>
          <w:szCs w:val="24"/>
        </w:rPr>
        <w:t>(p.312)</w:t>
      </w:r>
    </w:p>
    <w:p w14:paraId="1513C01A" w14:textId="35BAF73D" w:rsidR="00C62CB7" w:rsidRPr="00CD257D" w:rsidRDefault="00C62CB7" w:rsidP="00C62CB7">
      <w:pPr>
        <w:pStyle w:val="Ttulo1"/>
        <w:numPr>
          <w:ilvl w:val="1"/>
          <w:numId w:val="16"/>
        </w:numPr>
        <w:ind w:hanging="720"/>
        <w:rPr>
          <w:rFonts w:cs="Times New Roman"/>
          <w:szCs w:val="24"/>
        </w:rPr>
      </w:pPr>
      <w:r>
        <w:rPr>
          <w:rFonts w:cs="Times New Roman"/>
          <w:szCs w:val="24"/>
        </w:rPr>
        <w:t>¿Por qué la Objetivación del Concepto de Perpendicularidad?</w:t>
      </w:r>
    </w:p>
    <w:p w14:paraId="18C19B62" w14:textId="77777777" w:rsidR="007D0946" w:rsidRDefault="007D0946" w:rsidP="007D0946">
      <w:pPr>
        <w:spacing w:after="120"/>
        <w:ind w:firstLine="0"/>
        <w:rPr>
          <w:ins w:id="384" w:author="Jorgg A. Cotera" w:date="2015-11-03T12:41:00Z"/>
          <w:rFonts w:cs="Times New Roman"/>
          <w:szCs w:val="24"/>
        </w:rPr>
      </w:pPr>
      <w:ins w:id="385" w:author="Jorgg A. Cotera" w:date="2015-11-03T12:38:00Z">
        <w:r>
          <w:rPr>
            <w:rFonts w:cs="Times New Roman"/>
            <w:szCs w:val="24"/>
          </w:rPr>
          <w:t>Como fue expresado en la justificación</w:t>
        </w:r>
      </w:ins>
      <w:ins w:id="386" w:author="Jorgg A. Cotera" w:date="2015-11-03T12:37:00Z">
        <w:r>
          <w:rPr>
            <w:rFonts w:cs="Times New Roman"/>
            <w:szCs w:val="24"/>
          </w:rPr>
          <w:t>,</w:t>
        </w:r>
      </w:ins>
      <w:ins w:id="387" w:author="Jorgg A. Cotera" w:date="2015-11-03T12:38:00Z">
        <w:r>
          <w:rPr>
            <w:rFonts w:cs="Times New Roman"/>
            <w:szCs w:val="24"/>
          </w:rPr>
          <w:t xml:space="preserve"> </w:t>
        </w:r>
      </w:ins>
      <w:ins w:id="388" w:author="Jorgg A. Cotera" w:date="2015-11-03T12:37:00Z">
        <w:r>
          <w:rPr>
            <w:rFonts w:cs="Times New Roman"/>
            <w:szCs w:val="24"/>
          </w:rPr>
          <w:t xml:space="preserve"> </w:t>
        </w:r>
      </w:ins>
      <w:del w:id="389" w:author="Jorgg A. Cotera" w:date="2015-11-03T12:31:00Z">
        <w:r w:rsidR="00FC19C0" w:rsidRPr="00CD257D" w:rsidDel="00CF7817">
          <w:rPr>
            <w:rFonts w:cs="Times New Roman"/>
            <w:szCs w:val="24"/>
          </w:rPr>
          <w:delText xml:space="preserve"> </w:delText>
        </w:r>
      </w:del>
      <w:commentRangeStart w:id="390"/>
      <w:del w:id="391" w:author="Jorgg A. Cotera" w:date="2015-11-03T12:38:00Z">
        <w:r w:rsidR="00FC19C0" w:rsidRPr="00CD257D" w:rsidDel="007D0946">
          <w:rPr>
            <w:rFonts w:cs="Times New Roman"/>
            <w:szCs w:val="24"/>
          </w:rPr>
          <w:delText xml:space="preserve">Desde el comienzo, </w:delText>
        </w:r>
      </w:del>
      <w:ins w:id="392" w:author="Jorgg A. Cotera" w:date="2015-11-03T12:39:00Z">
        <w:r>
          <w:rPr>
            <w:rFonts w:cs="Times New Roman"/>
            <w:szCs w:val="24"/>
          </w:rPr>
          <w:t>m</w:t>
        </w:r>
      </w:ins>
      <w:del w:id="393" w:author="Jorgg A. Cotera" w:date="2015-11-03T12:38:00Z">
        <w:r w:rsidR="00FC19C0" w:rsidRPr="00CD257D" w:rsidDel="007D0946">
          <w:rPr>
            <w:rFonts w:cs="Times New Roman"/>
            <w:szCs w:val="24"/>
          </w:rPr>
          <w:delText>m</w:delText>
        </w:r>
      </w:del>
      <w:r w:rsidR="00FC19C0" w:rsidRPr="00CD257D">
        <w:rPr>
          <w:rFonts w:cs="Times New Roman"/>
          <w:szCs w:val="24"/>
        </w:rPr>
        <w:t xml:space="preserve">i interés </w:t>
      </w:r>
      <w:del w:id="394" w:author="Jorgg A. Cotera" w:date="2015-11-03T12:39:00Z">
        <w:r w:rsidR="00FC19C0" w:rsidRPr="00CD257D" w:rsidDel="007D0946">
          <w:rPr>
            <w:rFonts w:cs="Times New Roman"/>
            <w:szCs w:val="24"/>
          </w:rPr>
          <w:delText>ha sido</w:delText>
        </w:r>
      </w:del>
      <w:ins w:id="395" w:author="Jorgg A. Cotera" w:date="2015-11-03T12:39:00Z">
        <w:r>
          <w:rPr>
            <w:rFonts w:cs="Times New Roman"/>
            <w:szCs w:val="24"/>
          </w:rPr>
          <w:t>en</w:t>
        </w:r>
      </w:ins>
      <w:r w:rsidR="00FC19C0" w:rsidRPr="00CD257D">
        <w:rPr>
          <w:rFonts w:cs="Times New Roman"/>
          <w:szCs w:val="24"/>
        </w:rPr>
        <w:t xml:space="preserve"> </w:t>
      </w:r>
      <w:del w:id="396" w:author="Jorgg A. Cotera" w:date="2015-11-03T12:17:00Z">
        <w:r w:rsidR="00FC19C0" w:rsidRPr="00CD257D" w:rsidDel="007343FE">
          <w:rPr>
            <w:rFonts w:cs="Times New Roman"/>
            <w:szCs w:val="24"/>
          </w:rPr>
          <w:delText xml:space="preserve">el </w:delText>
        </w:r>
      </w:del>
      <w:r w:rsidR="00FC19C0" w:rsidRPr="00CD257D">
        <w:rPr>
          <w:rFonts w:cs="Times New Roman"/>
          <w:szCs w:val="24"/>
        </w:rPr>
        <w:t xml:space="preserve">indagar </w:t>
      </w:r>
      <w:del w:id="397" w:author="Jorgg A. Cotera" w:date="2015-11-03T12:39:00Z">
        <w:r w:rsidR="00FC19C0" w:rsidRPr="00CD257D" w:rsidDel="007D0946">
          <w:rPr>
            <w:rFonts w:cs="Times New Roman"/>
            <w:szCs w:val="24"/>
          </w:rPr>
          <w:delText xml:space="preserve">en </w:delText>
        </w:r>
      </w:del>
      <w:r>
        <w:rPr>
          <w:rFonts w:cs="Times New Roman"/>
          <w:szCs w:val="24"/>
        </w:rPr>
        <w:t>sobre</w:t>
      </w:r>
      <w:r w:rsidRPr="00CD257D">
        <w:rPr>
          <w:rFonts w:cs="Times New Roman"/>
          <w:szCs w:val="24"/>
        </w:rPr>
        <w:t xml:space="preserve"> </w:t>
      </w:r>
      <w:r>
        <w:rPr>
          <w:rFonts w:cs="Times New Roman"/>
          <w:szCs w:val="24"/>
        </w:rPr>
        <w:t xml:space="preserve">otras formas de enseñar la relación de perpendicularidad, más allá de la forma </w:t>
      </w:r>
      <w:del w:id="398" w:author="Jorgg A. Cotera" w:date="2015-11-03T12:41:00Z">
        <w:r w:rsidDel="007D0946">
          <w:rPr>
            <w:rFonts w:cs="Times New Roman"/>
            <w:szCs w:val="24"/>
          </w:rPr>
          <w:delText xml:space="preserve">canónica </w:delText>
        </w:r>
      </w:del>
      <w:r>
        <w:rPr>
          <w:rFonts w:cs="Times New Roman"/>
          <w:szCs w:val="24"/>
        </w:rPr>
        <w:t>tradicional</w:t>
      </w:r>
      <w:ins w:id="399" w:author="Jorgg A. Cotera" w:date="2015-11-03T12:41:00Z">
        <w:r>
          <w:rPr>
            <w:rFonts w:cs="Times New Roman"/>
            <w:szCs w:val="24"/>
          </w:rPr>
          <w:t xml:space="preserve">, </w:t>
        </w:r>
        <w:proofErr w:type="spellStart"/>
        <w:r>
          <w:rPr>
            <w:rFonts w:cs="Times New Roman"/>
            <w:szCs w:val="24"/>
          </w:rPr>
          <w:t>e</w:t>
        </w:r>
        <w:proofErr w:type="spellEnd"/>
        <w:r>
          <w:rPr>
            <w:rFonts w:cs="Times New Roman"/>
            <w:szCs w:val="24"/>
          </w:rPr>
          <w:t xml:space="preserve"> intentado responder</w:t>
        </w:r>
      </w:ins>
    </w:p>
    <w:p w14:paraId="0D484B59" w14:textId="77777777" w:rsidR="007D0946" w:rsidRDefault="007D0946" w:rsidP="007D0946">
      <w:pPr>
        <w:spacing w:after="120"/>
        <w:ind w:firstLine="0"/>
        <w:rPr>
          <w:ins w:id="400" w:author="Jorgg A. Cotera" w:date="2015-11-03T12:41:00Z"/>
          <w:rFonts w:cs="Times New Roman"/>
          <w:szCs w:val="24"/>
        </w:rPr>
      </w:pPr>
    </w:p>
    <w:p w14:paraId="144BFF4F" w14:textId="5672CDA6" w:rsidR="00D220F9" w:rsidRPr="00CD257D" w:rsidRDefault="007D0946" w:rsidP="007D0946">
      <w:pPr>
        <w:spacing w:after="120"/>
        <w:ind w:firstLine="0"/>
        <w:rPr>
          <w:rFonts w:cs="Times New Roman"/>
          <w:szCs w:val="24"/>
        </w:rPr>
      </w:pPr>
      <w:r>
        <w:rPr>
          <w:rFonts w:cs="Times New Roman"/>
          <w:szCs w:val="24"/>
        </w:rPr>
        <w:t xml:space="preserve"> </w:t>
      </w:r>
      <w:del w:id="401" w:author="Jorgg A. Cotera" w:date="2015-11-03T12:40:00Z">
        <w:r w:rsidR="00FC19C0" w:rsidRPr="00CD257D" w:rsidDel="007D0946">
          <w:rPr>
            <w:rFonts w:cs="Times New Roman"/>
            <w:szCs w:val="24"/>
          </w:rPr>
          <w:delText xml:space="preserve">los </w:delText>
        </w:r>
      </w:del>
      <w:r w:rsidR="00FC19C0" w:rsidRPr="00CD257D">
        <w:rPr>
          <w:rFonts w:cs="Times New Roman"/>
          <w:szCs w:val="24"/>
        </w:rPr>
        <w:t xml:space="preserve">motivos por los cuales a ciertos estudiantes de la escuela primaria se le dificulta dar cuenta de la relación de perpendicularidad; especialmente, cuando esta </w:t>
      </w:r>
      <w:r w:rsidR="006E36E8" w:rsidRPr="00CD257D">
        <w:rPr>
          <w:rFonts w:cs="Times New Roman"/>
          <w:szCs w:val="24"/>
        </w:rPr>
        <w:t>es constitutiva</w:t>
      </w:r>
      <w:r w:rsidR="00FC19C0" w:rsidRPr="00CD257D">
        <w:rPr>
          <w:rFonts w:cs="Times New Roman"/>
          <w:szCs w:val="24"/>
        </w:rPr>
        <w:t xml:space="preserve"> de una figura (bidimensional) o de un cuerpo (tridimensional); </w:t>
      </w:r>
      <w:r w:rsidR="006E36E8" w:rsidRPr="00CD257D">
        <w:rPr>
          <w:rFonts w:cs="Times New Roman"/>
          <w:szCs w:val="24"/>
        </w:rPr>
        <w:t xml:space="preserve">problema que se evidencia </w:t>
      </w:r>
      <w:r w:rsidR="00FC19C0" w:rsidRPr="00CD257D">
        <w:rPr>
          <w:rFonts w:cs="Times New Roman"/>
          <w:szCs w:val="24"/>
        </w:rPr>
        <w:t xml:space="preserve">hasta el punto </w:t>
      </w:r>
      <w:r w:rsidR="006E36E8" w:rsidRPr="00CD257D">
        <w:rPr>
          <w:rFonts w:cs="Times New Roman"/>
          <w:szCs w:val="24"/>
        </w:rPr>
        <w:t xml:space="preserve">en </w:t>
      </w:r>
      <w:r w:rsidR="00FC19C0" w:rsidRPr="00CD257D">
        <w:rPr>
          <w:rFonts w:cs="Times New Roman"/>
          <w:szCs w:val="24"/>
        </w:rPr>
        <w:t>que, algunos de ellos en medio del aula de clase llegan a afirmar que no “ven” dicha relación.</w:t>
      </w:r>
      <w:r w:rsidR="006E36E8" w:rsidRPr="00CD257D">
        <w:rPr>
          <w:rFonts w:cs="Times New Roman"/>
          <w:szCs w:val="24"/>
        </w:rPr>
        <w:t xml:space="preserve"> No </w:t>
      </w:r>
      <w:proofErr w:type="gramStart"/>
      <w:r w:rsidR="006E36E8" w:rsidRPr="00CD257D">
        <w:rPr>
          <w:rFonts w:cs="Times New Roman"/>
          <w:szCs w:val="24"/>
        </w:rPr>
        <w:t>obstante</w:t>
      </w:r>
      <w:proofErr w:type="gramEnd"/>
      <w:r w:rsidR="006E36E8" w:rsidRPr="00CD257D">
        <w:rPr>
          <w:rFonts w:cs="Times New Roman"/>
          <w:szCs w:val="24"/>
        </w:rPr>
        <w:t xml:space="preserve"> en ese momento se puso en discusión </w:t>
      </w:r>
      <w:r w:rsidR="00AB4FB0" w:rsidRPr="00CD257D">
        <w:rPr>
          <w:rFonts w:cs="Times New Roman"/>
          <w:szCs w:val="24"/>
        </w:rPr>
        <w:t>l</w:t>
      </w:r>
      <w:r w:rsidR="006E36E8" w:rsidRPr="00CD257D">
        <w:rPr>
          <w:rFonts w:cs="Times New Roman"/>
          <w:szCs w:val="24"/>
        </w:rPr>
        <w:t>a pertinencia de las nociones de</w:t>
      </w:r>
      <w:r w:rsidR="00AB4FB0" w:rsidRPr="00CD257D">
        <w:rPr>
          <w:rFonts w:cs="Times New Roman"/>
          <w:szCs w:val="24"/>
        </w:rPr>
        <w:t xml:space="preserve"> </w:t>
      </w:r>
      <w:r w:rsidR="006E36E8" w:rsidRPr="00CD257D">
        <w:rPr>
          <w:rFonts w:cs="Times New Roman"/>
          <w:szCs w:val="24"/>
        </w:rPr>
        <w:t xml:space="preserve">“comunidad de aprendizaje” </w:t>
      </w:r>
      <w:r w:rsidR="006C7E07" w:rsidRPr="00CD257D">
        <w:rPr>
          <w:rFonts w:cs="Times New Roman"/>
          <w:szCs w:val="24"/>
        </w:rPr>
        <w:t xml:space="preserve">y de “capacidad de restructuración </w:t>
      </w:r>
      <w:r w:rsidR="005D14E2" w:rsidRPr="00CD257D">
        <w:rPr>
          <w:rFonts w:cs="Times New Roman"/>
          <w:szCs w:val="24"/>
        </w:rPr>
        <w:t>cognitiva</w:t>
      </w:r>
      <w:r w:rsidR="006C7E07" w:rsidRPr="00CD257D">
        <w:rPr>
          <w:rFonts w:cs="Times New Roman"/>
          <w:szCs w:val="24"/>
        </w:rPr>
        <w:t>”</w:t>
      </w:r>
      <w:r w:rsidR="006E36E8" w:rsidRPr="00CD257D">
        <w:rPr>
          <w:rFonts w:cs="Times New Roman"/>
          <w:szCs w:val="24"/>
        </w:rPr>
        <w:t xml:space="preserve"> incluidas como elementos </w:t>
      </w:r>
      <w:r w:rsidR="00AB4FB0" w:rsidRPr="00CD257D">
        <w:rPr>
          <w:rFonts w:cs="Times New Roman"/>
          <w:szCs w:val="24"/>
        </w:rPr>
        <w:t>del tema</w:t>
      </w:r>
      <w:r w:rsidR="006E36E8" w:rsidRPr="00CD257D">
        <w:rPr>
          <w:rFonts w:cs="Times New Roman"/>
          <w:szCs w:val="24"/>
        </w:rPr>
        <w:t xml:space="preserve"> inicial. La </w:t>
      </w:r>
      <w:r w:rsidR="009E46F8" w:rsidRPr="00CD257D">
        <w:rPr>
          <w:rFonts w:cs="Times New Roman"/>
          <w:szCs w:val="24"/>
        </w:rPr>
        <w:t>revisión</w:t>
      </w:r>
      <w:r w:rsidR="006E36E8" w:rsidRPr="00CD257D">
        <w:rPr>
          <w:rFonts w:cs="Times New Roman"/>
          <w:szCs w:val="24"/>
        </w:rPr>
        <w:t xml:space="preserve"> se </w:t>
      </w:r>
      <w:r w:rsidR="009E46F8" w:rsidRPr="00CD257D">
        <w:rPr>
          <w:rFonts w:cs="Times New Roman"/>
          <w:szCs w:val="24"/>
        </w:rPr>
        <w:t>suscitó</w:t>
      </w:r>
      <w:r w:rsidR="006E36E8" w:rsidRPr="00CD257D">
        <w:rPr>
          <w:rFonts w:cs="Times New Roman"/>
          <w:szCs w:val="24"/>
        </w:rPr>
        <w:t xml:space="preserve"> a</w:t>
      </w:r>
      <w:r w:rsidR="00FC5BC5" w:rsidRPr="00CD257D">
        <w:rPr>
          <w:rFonts w:cs="Times New Roman"/>
          <w:szCs w:val="24"/>
        </w:rPr>
        <w:t xml:space="preserve"> raíz de</w:t>
      </w:r>
      <w:r w:rsidR="006E36E8" w:rsidRPr="00CD257D">
        <w:rPr>
          <w:rFonts w:cs="Times New Roman"/>
          <w:szCs w:val="24"/>
        </w:rPr>
        <w:t xml:space="preserve"> la poca certidumbre </w:t>
      </w:r>
      <w:r w:rsidR="00FC5BC5" w:rsidRPr="00CD257D">
        <w:rPr>
          <w:rFonts w:cs="Times New Roman"/>
          <w:szCs w:val="24"/>
        </w:rPr>
        <w:t>sobre si la noción “comunidad de aprendizaje” es suficientemente comprendida por la TCO o si se trata de una referencia en el discurso. En cuanto a la noción de “capacidad de restructuración cognitiva” que guarda una estrecha relación con el tema de la Visualización en el ámbito de lo geométrico y de lo espacial, tomamos la decisión de hacerlo a un lado, al considerarlo por fuera de</w:t>
      </w:r>
      <w:r w:rsidR="009E46F8" w:rsidRPr="00CD257D">
        <w:rPr>
          <w:rFonts w:cs="Times New Roman"/>
          <w:szCs w:val="24"/>
        </w:rPr>
        <w:t xml:space="preserve"> </w:t>
      </w:r>
      <w:r w:rsidR="00FC5BC5" w:rsidRPr="00CD257D">
        <w:rPr>
          <w:rFonts w:cs="Times New Roman"/>
          <w:szCs w:val="24"/>
        </w:rPr>
        <w:t>l</w:t>
      </w:r>
      <w:r w:rsidR="009E46F8" w:rsidRPr="00CD257D">
        <w:rPr>
          <w:rFonts w:cs="Times New Roman"/>
          <w:szCs w:val="24"/>
        </w:rPr>
        <w:t>os</w:t>
      </w:r>
      <w:r w:rsidR="00FC5BC5" w:rsidRPr="00CD257D">
        <w:rPr>
          <w:rFonts w:cs="Times New Roman"/>
          <w:szCs w:val="24"/>
        </w:rPr>
        <w:t xml:space="preserve"> posicionamiento</w:t>
      </w:r>
      <w:r w:rsidR="009E46F8" w:rsidRPr="00CD257D">
        <w:rPr>
          <w:rFonts w:cs="Times New Roman"/>
          <w:szCs w:val="24"/>
        </w:rPr>
        <w:t>s</w:t>
      </w:r>
      <w:r w:rsidR="00FC5BC5" w:rsidRPr="00CD257D">
        <w:rPr>
          <w:rFonts w:cs="Times New Roman"/>
          <w:szCs w:val="24"/>
        </w:rPr>
        <w:t xml:space="preserve"> ontológico</w:t>
      </w:r>
      <w:r w:rsidR="009E46F8" w:rsidRPr="00CD257D">
        <w:rPr>
          <w:rFonts w:cs="Times New Roman"/>
          <w:szCs w:val="24"/>
        </w:rPr>
        <w:t>s, antropológicos</w:t>
      </w:r>
      <w:r w:rsidR="00FC5BC5" w:rsidRPr="00CD257D">
        <w:rPr>
          <w:rFonts w:cs="Times New Roman"/>
          <w:szCs w:val="24"/>
        </w:rPr>
        <w:t xml:space="preserve"> y epistemológico</w:t>
      </w:r>
      <w:r w:rsidR="009E46F8" w:rsidRPr="00CD257D">
        <w:rPr>
          <w:rFonts w:cs="Times New Roman"/>
          <w:szCs w:val="24"/>
        </w:rPr>
        <w:t>s</w:t>
      </w:r>
      <w:r w:rsidR="00FC5BC5" w:rsidRPr="00CD257D">
        <w:rPr>
          <w:rFonts w:cs="Times New Roman"/>
          <w:szCs w:val="24"/>
        </w:rPr>
        <w:t xml:space="preserve"> </w:t>
      </w:r>
      <w:r w:rsidR="009E46F8" w:rsidRPr="00CD257D">
        <w:rPr>
          <w:rFonts w:cs="Times New Roman"/>
          <w:szCs w:val="24"/>
        </w:rPr>
        <w:t xml:space="preserve">de la TCO. </w:t>
      </w:r>
    </w:p>
    <w:p w14:paraId="3A94B5C9" w14:textId="1684F546" w:rsidR="00984133" w:rsidRPr="00CD257D" w:rsidRDefault="009E46F8" w:rsidP="00D220F9">
      <w:pPr>
        <w:spacing w:after="120"/>
        <w:ind w:firstLine="0"/>
        <w:rPr>
          <w:rFonts w:cs="Times New Roman"/>
          <w:szCs w:val="24"/>
        </w:rPr>
      </w:pPr>
      <w:r w:rsidRPr="00CD257D">
        <w:rPr>
          <w:rFonts w:cs="Times New Roman"/>
          <w:szCs w:val="24"/>
        </w:rPr>
        <w:t xml:space="preserve">Es a partir de esta ruptura y de las continuas revisiones de algunos trabajos de Luis Radford </w:t>
      </w:r>
      <w:sdt>
        <w:sdtPr>
          <w:rPr>
            <w:rFonts w:cs="Times New Roman"/>
            <w:szCs w:val="24"/>
          </w:rPr>
          <w:id w:val="612409089"/>
          <w:citation/>
        </w:sdtPr>
        <w:sdtEndPr/>
        <w:sdtContent>
          <w:r w:rsidRPr="00CD257D">
            <w:rPr>
              <w:rFonts w:cs="Times New Roman"/>
              <w:szCs w:val="24"/>
            </w:rPr>
            <w:fldChar w:fldCharType="begin"/>
          </w:r>
          <w:r w:rsidRPr="00CD257D">
            <w:rPr>
              <w:rFonts w:cs="Times New Roman"/>
              <w:szCs w:val="24"/>
            </w:rPr>
            <w:instrText xml:space="preserve">CITATION Rad \n  \t  \l 9226 </w:instrText>
          </w:r>
          <w:r w:rsidRPr="00CD257D">
            <w:rPr>
              <w:rFonts w:cs="Times New Roman"/>
              <w:szCs w:val="24"/>
            </w:rPr>
            <w:fldChar w:fldCharType="separate"/>
          </w:r>
          <w:r w:rsidRPr="00CD257D">
            <w:rPr>
              <w:rFonts w:cs="Times New Roman"/>
              <w:szCs w:val="24"/>
            </w:rPr>
            <w:t>(2000)</w:t>
          </w:r>
          <w:r w:rsidRPr="00CD257D">
            <w:rPr>
              <w:rFonts w:cs="Times New Roman"/>
              <w:szCs w:val="24"/>
            </w:rPr>
            <w:fldChar w:fldCharType="end"/>
          </w:r>
        </w:sdtContent>
      </w:sdt>
      <w:r w:rsidRPr="00CD257D">
        <w:rPr>
          <w:rFonts w:cs="Times New Roman"/>
          <w:szCs w:val="24"/>
        </w:rPr>
        <w:t xml:space="preserve"> </w:t>
      </w:r>
      <w:sdt>
        <w:sdtPr>
          <w:rPr>
            <w:rFonts w:cs="Times New Roman"/>
            <w:szCs w:val="24"/>
          </w:rPr>
          <w:id w:val="1382443662"/>
          <w:citation/>
        </w:sdtPr>
        <w:sdtEndPr/>
        <w:sdtContent>
          <w:r w:rsidRPr="00CD257D">
            <w:rPr>
              <w:rFonts w:cs="Times New Roman"/>
              <w:szCs w:val="24"/>
            </w:rPr>
            <w:fldChar w:fldCharType="begin"/>
          </w:r>
          <w:r w:rsidRPr="00CD257D">
            <w:rPr>
              <w:rFonts w:cs="Times New Roman"/>
              <w:szCs w:val="24"/>
            </w:rPr>
            <w:instrText xml:space="preserve">CITATION Rad06 \n  \t  \l 9226 </w:instrText>
          </w:r>
          <w:r w:rsidRPr="00CD257D">
            <w:rPr>
              <w:rFonts w:cs="Times New Roman"/>
              <w:szCs w:val="24"/>
            </w:rPr>
            <w:fldChar w:fldCharType="separate"/>
          </w:r>
          <w:r w:rsidRPr="00CD257D">
            <w:rPr>
              <w:rFonts w:cs="Times New Roman"/>
              <w:szCs w:val="24"/>
            </w:rPr>
            <w:t>(2006)</w:t>
          </w:r>
          <w:r w:rsidRPr="00CD257D">
            <w:rPr>
              <w:rFonts w:cs="Times New Roman"/>
              <w:szCs w:val="24"/>
            </w:rPr>
            <w:fldChar w:fldCharType="end"/>
          </w:r>
        </w:sdtContent>
      </w:sdt>
      <w:r w:rsidRPr="00CD257D">
        <w:rPr>
          <w:rFonts w:cs="Times New Roman"/>
          <w:szCs w:val="24"/>
        </w:rPr>
        <w:t xml:space="preserve">  </w:t>
      </w:r>
      <w:r w:rsidR="00BE12D2" w:rsidRPr="00CD257D">
        <w:rPr>
          <w:rFonts w:cs="Times New Roman"/>
          <w:szCs w:val="24"/>
        </w:rPr>
        <w:t xml:space="preserve">como nos vamos </w:t>
      </w:r>
      <w:r w:rsidR="00A44C38" w:rsidRPr="00CD257D">
        <w:rPr>
          <w:rFonts w:cs="Times New Roman"/>
          <w:szCs w:val="24"/>
        </w:rPr>
        <w:t>centrando en el</w:t>
      </w:r>
      <w:r w:rsidR="00BE12D2" w:rsidRPr="00CD257D">
        <w:rPr>
          <w:rFonts w:cs="Times New Roman"/>
          <w:szCs w:val="24"/>
        </w:rPr>
        <w:t xml:space="preserve"> concepto </w:t>
      </w:r>
      <w:r w:rsidRPr="00CD257D">
        <w:rPr>
          <w:rFonts w:cs="Times New Roman"/>
          <w:szCs w:val="24"/>
        </w:rPr>
        <w:t>de Objetivación del conocimiento, y como vamos reconociéndol</w:t>
      </w:r>
      <w:r w:rsidR="00A44C38" w:rsidRPr="00CD257D">
        <w:rPr>
          <w:rFonts w:cs="Times New Roman"/>
          <w:szCs w:val="24"/>
        </w:rPr>
        <w:t>o</w:t>
      </w:r>
      <w:r w:rsidRPr="00CD257D">
        <w:rPr>
          <w:rFonts w:cs="Times New Roman"/>
          <w:szCs w:val="24"/>
        </w:rPr>
        <w:t xml:space="preserve"> como el </w:t>
      </w:r>
      <w:r w:rsidR="00D5688E">
        <w:rPr>
          <w:rFonts w:cs="Times New Roman"/>
          <w:szCs w:val="24"/>
        </w:rPr>
        <w:t>referente</w:t>
      </w:r>
      <w:r w:rsidRPr="00CD257D">
        <w:rPr>
          <w:rFonts w:cs="Times New Roman"/>
          <w:szCs w:val="24"/>
        </w:rPr>
        <w:t xml:space="preserve"> en la indagación sobre la conceptualización de los objetos geométrico</w:t>
      </w:r>
      <w:ins w:id="402" w:author="Diana Victoria Jaramillo Quiceno" w:date="2015-09-19T09:34:00Z">
        <w:r w:rsidR="00DF32A5">
          <w:rPr>
            <w:rFonts w:cs="Times New Roman"/>
            <w:szCs w:val="24"/>
          </w:rPr>
          <w:t>s</w:t>
        </w:r>
      </w:ins>
      <w:r w:rsidRPr="00CD257D">
        <w:rPr>
          <w:rFonts w:cs="Times New Roman"/>
          <w:szCs w:val="24"/>
        </w:rPr>
        <w:t xml:space="preserve">, en particular sobre esa forma de conceptualización más interesada en lo </w:t>
      </w:r>
      <w:r w:rsidR="00D220F9" w:rsidRPr="00CD257D">
        <w:rPr>
          <w:rFonts w:cs="Times New Roman"/>
          <w:szCs w:val="24"/>
        </w:rPr>
        <w:t xml:space="preserve">fenomenológico y en lo dinámico intuitivo, en donde el propio </w:t>
      </w:r>
      <w:r w:rsidR="00614BD5" w:rsidRPr="00CD257D">
        <w:rPr>
          <w:rFonts w:cs="Times New Roman"/>
          <w:szCs w:val="24"/>
        </w:rPr>
        <w:t xml:space="preserve">Radford </w:t>
      </w:r>
      <w:sdt>
        <w:sdtPr>
          <w:rPr>
            <w:rFonts w:cs="Times New Roman"/>
            <w:szCs w:val="24"/>
          </w:rPr>
          <w:id w:val="-1623293684"/>
          <w:citation/>
        </w:sdtPr>
        <w:sdtEndPr/>
        <w:sdtContent>
          <w:r w:rsidR="00614BD5" w:rsidRPr="00CD257D">
            <w:rPr>
              <w:rFonts w:cs="Times New Roman"/>
              <w:szCs w:val="24"/>
            </w:rPr>
            <w:fldChar w:fldCharType="begin"/>
          </w:r>
          <w:r w:rsidR="00614BD5" w:rsidRPr="00CD257D">
            <w:rPr>
              <w:rFonts w:cs="Times New Roman"/>
              <w:szCs w:val="24"/>
            </w:rPr>
            <w:instrText xml:space="preserve">CITATION Rad94 \n  \t  \l 9226 </w:instrText>
          </w:r>
          <w:r w:rsidR="00614BD5" w:rsidRPr="00CD257D">
            <w:rPr>
              <w:rFonts w:cs="Times New Roman"/>
              <w:szCs w:val="24"/>
            </w:rPr>
            <w:fldChar w:fldCharType="separate"/>
          </w:r>
          <w:r w:rsidR="00614BD5" w:rsidRPr="00CD257D">
            <w:rPr>
              <w:rFonts w:cs="Times New Roman"/>
              <w:szCs w:val="24"/>
            </w:rPr>
            <w:t>(1994)</w:t>
          </w:r>
          <w:r w:rsidR="00614BD5" w:rsidRPr="00CD257D">
            <w:rPr>
              <w:rFonts w:cs="Times New Roman"/>
              <w:szCs w:val="24"/>
            </w:rPr>
            <w:fldChar w:fldCharType="end"/>
          </w:r>
        </w:sdtContent>
      </w:sdt>
      <w:r w:rsidR="00D220F9" w:rsidRPr="00CD257D">
        <w:rPr>
          <w:rFonts w:cs="Times New Roman"/>
          <w:szCs w:val="24"/>
        </w:rPr>
        <w:t xml:space="preserve"> afirma que “</w:t>
      </w:r>
      <w:r w:rsidR="00614BD5" w:rsidRPr="00CD257D">
        <w:rPr>
          <w:rFonts w:cs="Times New Roman"/>
          <w:szCs w:val="24"/>
        </w:rPr>
        <w:t>tal conceptualización se caracteriza por el hecho que el aspecto conceptual de los objetos geométricos existe solo en términos del aspecto figurativo, el cual se restringe a la imagen concreta</w:t>
      </w:r>
      <w:r w:rsidR="00D220F9" w:rsidRPr="00CD257D">
        <w:rPr>
          <w:rFonts w:cs="Times New Roman"/>
          <w:szCs w:val="24"/>
        </w:rPr>
        <w:t xml:space="preserve">” </w:t>
      </w:r>
      <w:r w:rsidR="00614BD5" w:rsidRPr="00CD257D">
        <w:rPr>
          <w:rFonts w:cs="Times New Roman"/>
          <w:szCs w:val="24"/>
        </w:rPr>
        <w:t>(p.7)</w:t>
      </w:r>
      <w:r w:rsidR="00D220F9" w:rsidRPr="00CD257D">
        <w:rPr>
          <w:rFonts w:cs="Times New Roman"/>
          <w:szCs w:val="24"/>
        </w:rPr>
        <w:t xml:space="preserve">. </w:t>
      </w:r>
      <w:r w:rsidR="00A44C38" w:rsidRPr="00CD257D">
        <w:rPr>
          <w:rFonts w:cs="Times New Roman"/>
          <w:szCs w:val="24"/>
        </w:rPr>
        <w:t xml:space="preserve">Este aspecto es crucial en cuanto a la conexión entre el marco teórico y el planteamiento del problema, pues si bien el concepto de perpendicularidad puede alcanzar una dimensión analítica y deductiva, </w:t>
      </w:r>
      <w:r w:rsidR="00D5688E">
        <w:rPr>
          <w:rFonts w:cs="Times New Roman"/>
          <w:szCs w:val="24"/>
        </w:rPr>
        <w:t xml:space="preserve">en </w:t>
      </w:r>
      <w:r w:rsidR="00A44C38" w:rsidRPr="00CD257D">
        <w:rPr>
          <w:rFonts w:cs="Times New Roman"/>
          <w:szCs w:val="24"/>
        </w:rPr>
        <w:t xml:space="preserve">el problema que se planeta </w:t>
      </w:r>
      <w:r w:rsidR="00D5688E">
        <w:rPr>
          <w:rFonts w:cs="Times New Roman"/>
          <w:szCs w:val="24"/>
        </w:rPr>
        <w:t xml:space="preserve">se </w:t>
      </w:r>
      <w:r w:rsidR="00A44C38" w:rsidRPr="00CD257D">
        <w:rPr>
          <w:rFonts w:cs="Times New Roman"/>
          <w:szCs w:val="24"/>
        </w:rPr>
        <w:t xml:space="preserve">establece un alcance en cuanto a lo </w:t>
      </w:r>
      <w:proofErr w:type="spellStart"/>
      <w:r w:rsidR="00A44C38" w:rsidRPr="00CD257D">
        <w:rPr>
          <w:rFonts w:cs="Times New Roman"/>
          <w:szCs w:val="24"/>
        </w:rPr>
        <w:t>figural</w:t>
      </w:r>
      <w:proofErr w:type="spellEnd"/>
      <w:r w:rsidR="00A44C38" w:rsidRPr="00CD257D">
        <w:rPr>
          <w:rFonts w:cs="Times New Roman"/>
          <w:szCs w:val="24"/>
        </w:rPr>
        <w:t xml:space="preserve">, </w:t>
      </w:r>
      <w:r w:rsidR="00D5688E">
        <w:rPr>
          <w:rFonts w:cs="Times New Roman"/>
          <w:szCs w:val="24"/>
        </w:rPr>
        <w:t xml:space="preserve">a lo </w:t>
      </w:r>
      <w:r w:rsidR="00A44C38" w:rsidRPr="00CD257D">
        <w:rPr>
          <w:rFonts w:cs="Times New Roman"/>
          <w:szCs w:val="24"/>
        </w:rPr>
        <w:t xml:space="preserve">visual, </w:t>
      </w:r>
      <w:r w:rsidR="00D5688E">
        <w:rPr>
          <w:rFonts w:cs="Times New Roman"/>
          <w:szCs w:val="24"/>
        </w:rPr>
        <w:t xml:space="preserve">a lo </w:t>
      </w:r>
      <w:r w:rsidR="00A44C38" w:rsidRPr="00CD257D">
        <w:rPr>
          <w:rFonts w:cs="Times New Roman"/>
          <w:szCs w:val="24"/>
        </w:rPr>
        <w:t>sensible</w:t>
      </w:r>
      <w:r w:rsidR="00D5688E">
        <w:rPr>
          <w:rFonts w:cs="Times New Roman"/>
          <w:szCs w:val="24"/>
        </w:rPr>
        <w:t>. En resumen</w:t>
      </w:r>
      <w:r w:rsidR="00A44C38" w:rsidRPr="00CD257D">
        <w:rPr>
          <w:rFonts w:cs="Times New Roman"/>
          <w:szCs w:val="24"/>
        </w:rPr>
        <w:t>,</w:t>
      </w:r>
      <w:r w:rsidR="00D5688E">
        <w:rPr>
          <w:rFonts w:cs="Times New Roman"/>
          <w:szCs w:val="24"/>
        </w:rPr>
        <w:t xml:space="preserve"> lo que se ha identificado como problemático, es </w:t>
      </w:r>
      <w:r w:rsidR="00A44C38" w:rsidRPr="00CD257D">
        <w:rPr>
          <w:rFonts w:cs="Times New Roman"/>
          <w:szCs w:val="24"/>
        </w:rPr>
        <w:t xml:space="preserve">dificultad para </w:t>
      </w:r>
      <w:r w:rsidR="006D6FA3" w:rsidRPr="00CD257D">
        <w:rPr>
          <w:rFonts w:cs="Times New Roman"/>
          <w:szCs w:val="24"/>
        </w:rPr>
        <w:t xml:space="preserve">objetivar la relación </w:t>
      </w:r>
      <w:r w:rsidR="006D6FA3" w:rsidRPr="00CD257D">
        <w:rPr>
          <w:rFonts w:cs="Times New Roman"/>
          <w:szCs w:val="24"/>
        </w:rPr>
        <w:lastRenderedPageBreak/>
        <w:t>de perpendicularidad cuando esta se presenta en contextos diferentes a los regularmente tratados por el discurso escolar tradicional</w:t>
      </w:r>
      <w:r w:rsidR="00D5688E">
        <w:rPr>
          <w:rFonts w:cs="Times New Roman"/>
          <w:szCs w:val="24"/>
        </w:rPr>
        <w:t>.</w:t>
      </w:r>
      <w:commentRangeEnd w:id="390"/>
      <w:r w:rsidR="00DF32A5">
        <w:rPr>
          <w:rStyle w:val="Refdecomentario"/>
        </w:rPr>
        <w:commentReference w:id="390"/>
      </w:r>
    </w:p>
    <w:p w14:paraId="7108D913" w14:textId="4161AD6C" w:rsidR="00C62CB7" w:rsidRPr="00CD257D" w:rsidRDefault="00C62CB7" w:rsidP="00C62CB7">
      <w:pPr>
        <w:pStyle w:val="Ttulo1"/>
        <w:numPr>
          <w:ilvl w:val="1"/>
          <w:numId w:val="16"/>
        </w:numPr>
        <w:ind w:hanging="720"/>
        <w:rPr>
          <w:rFonts w:cs="Times New Roman"/>
          <w:szCs w:val="24"/>
        </w:rPr>
      </w:pPr>
      <w:r>
        <w:rPr>
          <w:rFonts w:cs="Times New Roman"/>
          <w:szCs w:val="24"/>
        </w:rPr>
        <w:t>¿Por qué con estudiantes de grado quinto?</w:t>
      </w:r>
    </w:p>
    <w:p w14:paraId="135DEC58" w14:textId="760EC4B8" w:rsidR="00BE12D2" w:rsidRPr="00CD257D" w:rsidRDefault="00D220F9" w:rsidP="00D220F9">
      <w:pPr>
        <w:spacing w:after="120"/>
        <w:ind w:firstLine="0"/>
        <w:rPr>
          <w:rFonts w:cs="Times New Roman"/>
          <w:szCs w:val="24"/>
        </w:rPr>
      </w:pPr>
      <w:commentRangeStart w:id="403"/>
      <w:r w:rsidRPr="00CD257D">
        <w:rPr>
          <w:rFonts w:cs="Times New Roman"/>
          <w:szCs w:val="24"/>
        </w:rPr>
        <w:t>Además, el concepto de Objetivación</w:t>
      </w:r>
      <w:r w:rsidR="00BE12D2" w:rsidRPr="00CD257D">
        <w:rPr>
          <w:rFonts w:cs="Times New Roman"/>
          <w:szCs w:val="24"/>
        </w:rPr>
        <w:t xml:space="preserve"> de la TCO</w:t>
      </w:r>
      <w:r w:rsidRPr="00CD257D">
        <w:rPr>
          <w:rFonts w:cs="Times New Roman"/>
          <w:szCs w:val="24"/>
        </w:rPr>
        <w:t xml:space="preserve"> está </w:t>
      </w:r>
      <w:r w:rsidR="00BE12D2" w:rsidRPr="00CD257D">
        <w:rPr>
          <w:rFonts w:cs="Times New Roman"/>
          <w:szCs w:val="24"/>
        </w:rPr>
        <w:t>planteado</w:t>
      </w:r>
      <w:r w:rsidRPr="00CD257D">
        <w:rPr>
          <w:rFonts w:cs="Times New Roman"/>
          <w:szCs w:val="24"/>
        </w:rPr>
        <w:t xml:space="preserve"> en dialéctica con el proceso de Subjetivació</w:t>
      </w:r>
      <w:r w:rsidR="00BE12D2" w:rsidRPr="00CD257D">
        <w:rPr>
          <w:rFonts w:cs="Times New Roman"/>
          <w:szCs w:val="24"/>
        </w:rPr>
        <w:t xml:space="preserve">n, es decir, en ella el </w:t>
      </w:r>
      <w:proofErr w:type="spellStart"/>
      <w:r w:rsidR="00BE12D2" w:rsidRPr="00CD257D">
        <w:rPr>
          <w:rFonts w:cs="Times New Roman"/>
          <w:szCs w:val="24"/>
        </w:rPr>
        <w:t>Ob</w:t>
      </w:r>
      <w:proofErr w:type="spellEnd"/>
      <w:r w:rsidR="00BE12D2" w:rsidRPr="00CD257D">
        <w:rPr>
          <w:rFonts w:cs="Times New Roman"/>
          <w:szCs w:val="24"/>
        </w:rPr>
        <w:t xml:space="preserve">-jeto </w:t>
      </w:r>
      <w:r w:rsidR="00313A67" w:rsidRPr="00CD257D">
        <w:rPr>
          <w:rFonts w:cs="Times New Roman"/>
          <w:szCs w:val="24"/>
        </w:rPr>
        <w:t>es entendido también como “</w:t>
      </w:r>
      <w:r w:rsidR="00BE12D2" w:rsidRPr="00CD257D">
        <w:rPr>
          <w:rFonts w:cs="Times New Roman"/>
          <w:szCs w:val="24"/>
        </w:rPr>
        <w:t>algo que me objeta, que, con su presencia, me pone resistencia</w:t>
      </w:r>
      <w:r w:rsidR="00313A67" w:rsidRPr="00CD257D">
        <w:rPr>
          <w:rFonts w:cs="Times New Roman"/>
          <w:szCs w:val="24"/>
        </w:rPr>
        <w:t xml:space="preserve">” </w:t>
      </w:r>
      <w:sdt>
        <w:sdtPr>
          <w:rPr>
            <w:rFonts w:cs="Times New Roman"/>
            <w:szCs w:val="24"/>
          </w:rPr>
          <w:id w:val="-1070885665"/>
          <w:citation/>
        </w:sdtPr>
        <w:sdtEndPr/>
        <w:sdtContent>
          <w:r w:rsidR="00313A67" w:rsidRPr="00CD257D">
            <w:rPr>
              <w:rFonts w:cs="Times New Roman"/>
              <w:szCs w:val="24"/>
            </w:rPr>
            <w:fldChar w:fldCharType="begin"/>
          </w:r>
          <w:r w:rsidR="00313A67" w:rsidRPr="00CD257D">
            <w:rPr>
              <w:rFonts w:cs="Times New Roman"/>
              <w:szCs w:val="24"/>
            </w:rPr>
            <w:instrText xml:space="preserve">CITATION Rad14 \p 10 \t  \l 9226 </w:instrText>
          </w:r>
          <w:r w:rsidR="00313A67" w:rsidRPr="00CD257D">
            <w:rPr>
              <w:rFonts w:cs="Times New Roman"/>
              <w:szCs w:val="24"/>
            </w:rPr>
            <w:fldChar w:fldCharType="separate"/>
          </w:r>
          <w:r w:rsidR="00313A67" w:rsidRPr="00CD257D">
            <w:rPr>
              <w:rFonts w:cs="Times New Roman"/>
              <w:noProof/>
              <w:szCs w:val="24"/>
            </w:rPr>
            <w:t>(Radford, 2014, pág. 10)</w:t>
          </w:r>
          <w:r w:rsidR="00313A67" w:rsidRPr="00CD257D">
            <w:rPr>
              <w:rFonts w:cs="Times New Roman"/>
              <w:szCs w:val="24"/>
            </w:rPr>
            <w:fldChar w:fldCharType="end"/>
          </w:r>
        </w:sdtContent>
      </w:sdt>
      <w:r w:rsidR="00313A67" w:rsidRPr="00CD257D">
        <w:rPr>
          <w:rFonts w:cs="Times New Roman"/>
          <w:szCs w:val="24"/>
        </w:rPr>
        <w:t xml:space="preserve">, por tanto, para </w:t>
      </w:r>
      <w:r w:rsidR="008F532E" w:rsidRPr="00CD257D">
        <w:rPr>
          <w:rFonts w:cs="Times New Roman"/>
          <w:szCs w:val="24"/>
        </w:rPr>
        <w:t>mí</w:t>
      </w:r>
      <w:r w:rsidR="00313A67" w:rsidRPr="00CD257D">
        <w:rPr>
          <w:rFonts w:cs="Times New Roman"/>
          <w:szCs w:val="24"/>
        </w:rPr>
        <w:t xml:space="preserve"> como investigador me cuestionaba la </w:t>
      </w:r>
      <w:r w:rsidR="008F532E" w:rsidRPr="00CD257D">
        <w:rPr>
          <w:rFonts w:cs="Times New Roman"/>
          <w:szCs w:val="24"/>
        </w:rPr>
        <w:t>decisión</w:t>
      </w:r>
      <w:r w:rsidR="00313A67" w:rsidRPr="00CD257D">
        <w:rPr>
          <w:rFonts w:cs="Times New Roman"/>
          <w:szCs w:val="24"/>
        </w:rPr>
        <w:t xml:space="preserve"> de seleccionar </w:t>
      </w:r>
      <w:r w:rsidR="008F532E" w:rsidRPr="00CD257D">
        <w:rPr>
          <w:rFonts w:cs="Times New Roman"/>
          <w:szCs w:val="24"/>
        </w:rPr>
        <w:t xml:space="preserve">el nivel educativo con el cual iría a realizar el trabajo de campo. </w:t>
      </w:r>
    </w:p>
    <w:p w14:paraId="369FB4A3" w14:textId="74966A3D" w:rsidR="00083FF6" w:rsidRDefault="008F532E" w:rsidP="00083FF6">
      <w:pPr>
        <w:spacing w:after="120"/>
        <w:ind w:firstLine="0"/>
        <w:rPr>
          <w:rFonts w:cs="Times New Roman"/>
          <w:color w:val="000000"/>
          <w:szCs w:val="24"/>
        </w:rPr>
      </w:pPr>
      <w:r w:rsidRPr="00CD257D">
        <w:rPr>
          <w:rFonts w:cs="Times New Roman"/>
          <w:szCs w:val="24"/>
        </w:rPr>
        <w:t>También aquí se generó una ruptura con relación al trabajo de pregrado, pues ahora en diálogo con mi tutora, decidí que se podía y que además resultaría interesante realizar las practicas con estudiantes de básica primaria, y que procesos como los de la conceptualización de la perpendicularidad no necesariamente tendría que ser trabajados con estudiantes de secundaria, pues al tratarse de la Objetivación del concepto, también en dialogo con el grupo de investigaci</w:t>
      </w:r>
      <w:r w:rsidR="00083FF6" w:rsidRPr="00CD257D">
        <w:rPr>
          <w:rFonts w:cs="Times New Roman"/>
          <w:szCs w:val="24"/>
        </w:rPr>
        <w:t xml:space="preserve">ón MES, entiendo que se trata de una labor en conjunto pero en donde cada sujeto vive su propia objetivación, de esta manera los estudiantes de grado quinto, en este caso, no han estado solos frente al saber matemático, pues al tratarse de una </w:t>
      </w:r>
      <w:r w:rsidR="00083FF6" w:rsidRPr="00CD257D">
        <w:rPr>
          <w:rFonts w:cs="Times New Roman"/>
          <w:color w:val="000000"/>
          <w:szCs w:val="24"/>
        </w:rPr>
        <w:t>“</w:t>
      </w:r>
      <w:r w:rsidR="00BE12D2" w:rsidRPr="00BE12D2">
        <w:rPr>
          <w:rFonts w:cs="Times New Roman"/>
          <w:color w:val="000000"/>
          <w:szCs w:val="24"/>
        </w:rPr>
        <w:t>constitución dinámica y recíproca entre ser y cultura</w:t>
      </w:r>
      <w:r w:rsidR="009509F6" w:rsidRPr="00CD257D">
        <w:rPr>
          <w:rFonts w:cs="Times New Roman"/>
          <w:color w:val="000000"/>
          <w:szCs w:val="24"/>
        </w:rPr>
        <w:t xml:space="preserve"> (…) [</w:t>
      </w:r>
      <w:r w:rsidR="00083FF6" w:rsidRPr="00CD257D">
        <w:rPr>
          <w:rFonts w:cs="Times New Roman"/>
          <w:color w:val="000000"/>
          <w:szCs w:val="24"/>
        </w:rPr>
        <w:t>en donde</w:t>
      </w:r>
      <w:r w:rsidR="009509F6" w:rsidRPr="00CD257D">
        <w:rPr>
          <w:rFonts w:cs="Times New Roman"/>
          <w:color w:val="000000"/>
          <w:szCs w:val="24"/>
        </w:rPr>
        <w:t>]</w:t>
      </w:r>
      <w:r w:rsidR="00083FF6" w:rsidRPr="00CD257D">
        <w:rPr>
          <w:rFonts w:cs="Times New Roman"/>
          <w:color w:val="000000"/>
          <w:szCs w:val="24"/>
        </w:rPr>
        <w:t xml:space="preserve"> </w:t>
      </w:r>
      <w:r w:rsidR="00BE12D2" w:rsidRPr="00BE12D2">
        <w:rPr>
          <w:rFonts w:cs="Times New Roman"/>
          <w:color w:val="000000"/>
          <w:szCs w:val="24"/>
        </w:rPr>
        <w:t>Los individuos crean la cultura y la cultura crea a sus individuos</w:t>
      </w:r>
      <w:r w:rsidR="00083FF6" w:rsidRPr="00CD257D">
        <w:rPr>
          <w:rFonts w:cs="Times New Roman"/>
          <w:color w:val="000000"/>
          <w:szCs w:val="24"/>
        </w:rPr>
        <w:t>”</w:t>
      </w:r>
      <w:sdt>
        <w:sdtPr>
          <w:rPr>
            <w:rFonts w:cs="Times New Roman"/>
            <w:color w:val="000000"/>
            <w:szCs w:val="24"/>
          </w:rPr>
          <w:id w:val="1116714922"/>
          <w:citation/>
        </w:sdtPr>
        <w:sdtEndPr/>
        <w:sdtContent>
          <w:r w:rsidR="00083FF6" w:rsidRPr="00CD257D">
            <w:rPr>
              <w:rFonts w:cs="Times New Roman"/>
              <w:color w:val="000000"/>
              <w:szCs w:val="24"/>
            </w:rPr>
            <w:fldChar w:fldCharType="begin"/>
          </w:r>
          <w:r w:rsidR="009509F6" w:rsidRPr="00CD257D">
            <w:rPr>
              <w:rFonts w:cs="Times New Roman"/>
              <w:color w:val="000000"/>
              <w:szCs w:val="24"/>
            </w:rPr>
            <w:instrText xml:space="preserve">CITATION Rad14 \p 6 \t  \l 9226 </w:instrText>
          </w:r>
          <w:r w:rsidR="00083FF6" w:rsidRPr="00CD257D">
            <w:rPr>
              <w:rFonts w:cs="Times New Roman"/>
              <w:color w:val="000000"/>
              <w:szCs w:val="24"/>
            </w:rPr>
            <w:fldChar w:fldCharType="separate"/>
          </w:r>
          <w:r w:rsidR="009509F6" w:rsidRPr="00CD257D">
            <w:rPr>
              <w:rFonts w:cs="Times New Roman"/>
              <w:noProof/>
              <w:color w:val="000000"/>
              <w:szCs w:val="24"/>
            </w:rPr>
            <w:t xml:space="preserve"> (Radford, 2014, pág. 6)</w:t>
          </w:r>
          <w:r w:rsidR="00083FF6" w:rsidRPr="00CD257D">
            <w:rPr>
              <w:rFonts w:cs="Times New Roman"/>
              <w:color w:val="000000"/>
              <w:szCs w:val="24"/>
            </w:rPr>
            <w:fldChar w:fldCharType="end"/>
          </w:r>
        </w:sdtContent>
      </w:sdt>
      <w:r w:rsidR="00083FF6" w:rsidRPr="00CD257D">
        <w:rPr>
          <w:rFonts w:cs="Times New Roman"/>
          <w:color w:val="000000"/>
          <w:szCs w:val="24"/>
        </w:rPr>
        <w:t xml:space="preserve"> es apenas natural que en este nivel pueda analizarse a cabalidad la manera en que cada sujeto en medio de la labor conjunta se apropie de unas prácticas culturales y en medio de ellas objetive el concepto de perpendicularidad. </w:t>
      </w:r>
      <w:commentRangeEnd w:id="403"/>
      <w:r w:rsidR="00DF32A5">
        <w:rPr>
          <w:rStyle w:val="Refdecomentario"/>
        </w:rPr>
        <w:commentReference w:id="403"/>
      </w:r>
    </w:p>
    <w:p w14:paraId="56442C95" w14:textId="555121E9" w:rsidR="00D5688E" w:rsidRPr="00CD257D" w:rsidRDefault="00D5688E" w:rsidP="001E614D">
      <w:pPr>
        <w:pStyle w:val="Ttulo1"/>
        <w:numPr>
          <w:ilvl w:val="1"/>
          <w:numId w:val="16"/>
        </w:numPr>
        <w:ind w:hanging="720"/>
        <w:rPr>
          <w:rFonts w:cs="Times New Roman"/>
          <w:szCs w:val="24"/>
        </w:rPr>
      </w:pPr>
      <w:r>
        <w:rPr>
          <w:rFonts w:cs="Times New Roman"/>
          <w:szCs w:val="24"/>
        </w:rPr>
        <w:t>¿Por qué con Actividades Orientadoras de Enseñanza?</w:t>
      </w:r>
    </w:p>
    <w:p w14:paraId="207B299B" w14:textId="574CCD57" w:rsidR="00C60CFE" w:rsidRDefault="00D220F9" w:rsidP="00822F4B">
      <w:pPr>
        <w:spacing w:after="120"/>
        <w:ind w:firstLine="0"/>
        <w:rPr>
          <w:rFonts w:cs="Times New Roman"/>
          <w:szCs w:val="24"/>
        </w:rPr>
      </w:pPr>
      <w:commentRangeStart w:id="404"/>
      <w:r w:rsidRPr="00CD257D">
        <w:rPr>
          <w:rFonts w:cs="Times New Roman"/>
          <w:szCs w:val="24"/>
        </w:rPr>
        <w:t xml:space="preserve">Es </w:t>
      </w:r>
      <w:r w:rsidR="009509F6" w:rsidRPr="00CD257D">
        <w:rPr>
          <w:rFonts w:cs="Times New Roman"/>
          <w:szCs w:val="24"/>
        </w:rPr>
        <w:t xml:space="preserve">importante resaltar entonces, que </w:t>
      </w:r>
      <w:r w:rsidRPr="00CD257D">
        <w:rPr>
          <w:rFonts w:cs="Times New Roman"/>
          <w:szCs w:val="24"/>
        </w:rPr>
        <w:t>mi trabajo está enfocado sobre la objetivación del concepto de perpendicularidad y no sobre el concepto de perpendicularidad mismo</w:t>
      </w:r>
      <w:commentRangeEnd w:id="404"/>
      <w:r w:rsidR="00DF32A5">
        <w:rPr>
          <w:rStyle w:val="Refdecomentario"/>
        </w:rPr>
        <w:commentReference w:id="404"/>
      </w:r>
      <w:r w:rsidRPr="00CD257D">
        <w:rPr>
          <w:rFonts w:cs="Times New Roman"/>
          <w:szCs w:val="24"/>
        </w:rPr>
        <w:t xml:space="preserve">. De ahí que también en términos de lo teórico-metodológico, </w:t>
      </w:r>
      <w:r w:rsidR="006F38AD" w:rsidRPr="00CD257D">
        <w:rPr>
          <w:rFonts w:cs="Times New Roman"/>
          <w:szCs w:val="24"/>
        </w:rPr>
        <w:t>hayamos</w:t>
      </w:r>
      <w:r w:rsidRPr="00CD257D">
        <w:rPr>
          <w:rFonts w:cs="Times New Roman"/>
          <w:szCs w:val="24"/>
        </w:rPr>
        <w:t xml:space="preserve"> considerado pertinente</w:t>
      </w:r>
      <w:r w:rsidR="009509F6" w:rsidRPr="00CD257D">
        <w:rPr>
          <w:rFonts w:cs="Times New Roman"/>
          <w:szCs w:val="24"/>
        </w:rPr>
        <w:t xml:space="preserve"> pensar en unas acciones </w:t>
      </w:r>
      <w:r w:rsidR="006F38AD">
        <w:rPr>
          <w:rFonts w:cs="Times New Roman"/>
          <w:szCs w:val="24"/>
        </w:rPr>
        <w:t>ancoradas en</w:t>
      </w:r>
      <w:r w:rsidRPr="00CD257D">
        <w:rPr>
          <w:rFonts w:cs="Times New Roman"/>
          <w:szCs w:val="24"/>
        </w:rPr>
        <w:t xml:space="preserve"> un</w:t>
      </w:r>
      <w:r w:rsidR="006F38AD">
        <w:rPr>
          <w:rFonts w:cs="Times New Roman"/>
          <w:szCs w:val="24"/>
        </w:rPr>
        <w:t>a</w:t>
      </w:r>
      <w:r w:rsidRPr="00CD257D">
        <w:rPr>
          <w:rFonts w:cs="Times New Roman"/>
          <w:szCs w:val="24"/>
        </w:rPr>
        <w:t xml:space="preserve"> postura comprometida con la apropiación del conocimiento en tanto que proceso histórico-cultural</w:t>
      </w:r>
      <w:r w:rsidR="009509F6" w:rsidRPr="00CD257D">
        <w:rPr>
          <w:rFonts w:cs="Times New Roman"/>
          <w:szCs w:val="24"/>
        </w:rPr>
        <w:t xml:space="preserve">. </w:t>
      </w:r>
      <w:r w:rsidR="00280340">
        <w:rPr>
          <w:rFonts w:cs="Times New Roman"/>
          <w:szCs w:val="24"/>
        </w:rPr>
        <w:t xml:space="preserve">Por tanto, considerando la influencia de </w:t>
      </w:r>
      <w:r w:rsidR="00280340" w:rsidRPr="006F38AD">
        <w:rPr>
          <w:rFonts w:cs="Times New Roman"/>
          <w:szCs w:val="24"/>
        </w:rPr>
        <w:t>la Teoría de la Actividad</w:t>
      </w:r>
      <w:sdt>
        <w:sdtPr>
          <w:rPr>
            <w:rFonts w:cs="Times New Roman"/>
            <w:szCs w:val="24"/>
          </w:rPr>
          <w:id w:val="1366868802"/>
          <w:citation/>
        </w:sdtPr>
        <w:sdtEndPr/>
        <w:sdtContent>
          <w:r w:rsidR="00280340" w:rsidRPr="006F38AD">
            <w:rPr>
              <w:rFonts w:cs="Times New Roman"/>
              <w:szCs w:val="24"/>
            </w:rPr>
            <w:fldChar w:fldCharType="begin"/>
          </w:r>
          <w:r w:rsidR="00280340" w:rsidRPr="006F38AD">
            <w:rPr>
              <w:rFonts w:cs="Times New Roman"/>
              <w:szCs w:val="24"/>
            </w:rPr>
            <w:instrText xml:space="preserve">CITATION Leo84 \l 9226 </w:instrText>
          </w:r>
          <w:r w:rsidR="00280340" w:rsidRPr="006F38AD">
            <w:rPr>
              <w:rFonts w:cs="Times New Roman"/>
              <w:szCs w:val="24"/>
            </w:rPr>
            <w:fldChar w:fldCharType="separate"/>
          </w:r>
          <w:r w:rsidR="00280340" w:rsidRPr="006F38AD">
            <w:rPr>
              <w:rFonts w:cs="Times New Roman"/>
              <w:szCs w:val="24"/>
            </w:rPr>
            <w:t xml:space="preserve"> (Leontiev, 1984)</w:t>
          </w:r>
          <w:r w:rsidR="00280340" w:rsidRPr="006F38AD">
            <w:rPr>
              <w:rFonts w:cs="Times New Roman"/>
              <w:szCs w:val="24"/>
            </w:rPr>
            <w:fldChar w:fldCharType="end"/>
          </w:r>
        </w:sdtContent>
      </w:sdt>
      <w:r w:rsidR="00A258C4" w:rsidRPr="006F38AD">
        <w:rPr>
          <w:rFonts w:cs="Times New Roman"/>
          <w:szCs w:val="24"/>
        </w:rPr>
        <w:t xml:space="preserve"> en la </w:t>
      </w:r>
      <w:r w:rsidR="002E51B9" w:rsidRPr="006F38AD">
        <w:rPr>
          <w:rFonts w:cs="Times New Roman"/>
          <w:szCs w:val="24"/>
        </w:rPr>
        <w:t>TCO en tanto esta expo</w:t>
      </w:r>
      <w:r w:rsidR="006F38AD">
        <w:rPr>
          <w:rFonts w:cs="Times New Roman"/>
          <w:szCs w:val="24"/>
        </w:rPr>
        <w:t>nen como uno de sus fundamento</w:t>
      </w:r>
      <w:r w:rsidR="00C60CFE">
        <w:rPr>
          <w:rFonts w:cs="Times New Roman"/>
          <w:szCs w:val="24"/>
        </w:rPr>
        <w:t>s</w:t>
      </w:r>
      <w:r w:rsidR="002E51B9" w:rsidRPr="006F38AD">
        <w:rPr>
          <w:rFonts w:cs="Times New Roman"/>
          <w:szCs w:val="24"/>
        </w:rPr>
        <w:t xml:space="preserve"> la categoría de labor, trabajo o actividad, opte por tomar como referente metodológico l</w:t>
      </w:r>
      <w:r w:rsidR="00280340" w:rsidRPr="006F38AD">
        <w:rPr>
          <w:rFonts w:cs="Times New Roman"/>
          <w:szCs w:val="24"/>
        </w:rPr>
        <w:t>as Actividades Orientadoras de Enseñanza</w:t>
      </w:r>
      <w:r w:rsidR="002E51B9" w:rsidRPr="006F38AD">
        <w:rPr>
          <w:rFonts w:cs="Times New Roman"/>
          <w:szCs w:val="24"/>
        </w:rPr>
        <w:t xml:space="preserve"> propuestas por </w:t>
      </w:r>
      <w:proofErr w:type="spellStart"/>
      <w:r w:rsidR="002E51B9" w:rsidRPr="006F38AD">
        <w:rPr>
          <w:rFonts w:cs="Times New Roman"/>
          <w:szCs w:val="24"/>
        </w:rPr>
        <w:t>Moura</w:t>
      </w:r>
      <w:proofErr w:type="spellEnd"/>
      <w:sdt>
        <w:sdtPr>
          <w:rPr>
            <w:rFonts w:cs="Times New Roman"/>
            <w:szCs w:val="24"/>
          </w:rPr>
          <w:id w:val="1084652696"/>
          <w:citation/>
        </w:sdtPr>
        <w:sdtEndPr/>
        <w:sdtContent>
          <w:r w:rsidR="00280340" w:rsidRPr="006F38AD">
            <w:rPr>
              <w:rFonts w:cs="Times New Roman"/>
              <w:szCs w:val="24"/>
            </w:rPr>
            <w:fldChar w:fldCharType="begin"/>
          </w:r>
          <w:r w:rsidR="002E51B9" w:rsidRPr="006F38AD">
            <w:rPr>
              <w:rFonts w:cs="Times New Roman"/>
              <w:szCs w:val="24"/>
            </w:rPr>
            <w:instrText xml:space="preserve">CITATION Mou10 \n  \t  \l 9226 </w:instrText>
          </w:r>
          <w:r w:rsidR="00280340" w:rsidRPr="006F38AD">
            <w:rPr>
              <w:rFonts w:cs="Times New Roman"/>
              <w:szCs w:val="24"/>
            </w:rPr>
            <w:fldChar w:fldCharType="separate"/>
          </w:r>
          <w:r w:rsidR="002E51B9" w:rsidRPr="006F38AD">
            <w:rPr>
              <w:rFonts w:cs="Times New Roman"/>
              <w:szCs w:val="24"/>
            </w:rPr>
            <w:t xml:space="preserve"> (2010)</w:t>
          </w:r>
          <w:r w:rsidR="00280340" w:rsidRPr="006F38AD">
            <w:rPr>
              <w:rFonts w:cs="Times New Roman"/>
              <w:szCs w:val="24"/>
            </w:rPr>
            <w:fldChar w:fldCharType="end"/>
          </w:r>
        </w:sdtContent>
      </w:sdt>
      <w:r w:rsidR="006F38AD">
        <w:rPr>
          <w:rFonts w:cs="Times New Roman"/>
          <w:szCs w:val="24"/>
        </w:rPr>
        <w:t>; en la medida en que en esta</w:t>
      </w:r>
      <w:r w:rsidR="00637B7F">
        <w:rPr>
          <w:rFonts w:cs="Times New Roman"/>
          <w:szCs w:val="24"/>
        </w:rPr>
        <w:t>s</w:t>
      </w:r>
      <w:r w:rsidR="006F38AD">
        <w:rPr>
          <w:rFonts w:cs="Times New Roman"/>
          <w:szCs w:val="24"/>
        </w:rPr>
        <w:t xml:space="preserve"> también </w:t>
      </w:r>
      <w:r w:rsidR="00637B7F">
        <w:rPr>
          <w:rFonts w:cs="Times New Roman"/>
          <w:szCs w:val="24"/>
        </w:rPr>
        <w:t>es muy</w:t>
      </w:r>
      <w:r w:rsidR="006F38AD">
        <w:rPr>
          <w:rFonts w:cs="Times New Roman"/>
          <w:szCs w:val="24"/>
        </w:rPr>
        <w:t xml:space="preserve"> claro</w:t>
      </w:r>
      <w:r w:rsidR="00637B7F">
        <w:rPr>
          <w:rFonts w:cs="Times New Roman"/>
          <w:szCs w:val="24"/>
        </w:rPr>
        <w:t xml:space="preserve"> el</w:t>
      </w:r>
      <w:r w:rsidR="006F38AD">
        <w:rPr>
          <w:rFonts w:cs="Times New Roman"/>
          <w:szCs w:val="24"/>
        </w:rPr>
        <w:t xml:space="preserve"> </w:t>
      </w:r>
      <w:r w:rsidR="006F38AD">
        <w:rPr>
          <w:rFonts w:cs="Times New Roman"/>
          <w:szCs w:val="24"/>
        </w:rPr>
        <w:lastRenderedPageBreak/>
        <w:t xml:space="preserve">compromiso con la apuesta por la </w:t>
      </w:r>
      <w:r w:rsidR="00637B7F">
        <w:rPr>
          <w:rFonts w:cs="Times New Roman"/>
          <w:szCs w:val="24"/>
        </w:rPr>
        <w:t xml:space="preserve">actividad colectiva, </w:t>
      </w:r>
      <w:r w:rsidR="00C60CFE">
        <w:rPr>
          <w:rFonts w:cs="Times New Roman"/>
          <w:szCs w:val="24"/>
        </w:rPr>
        <w:t>como</w:t>
      </w:r>
      <w:r w:rsidR="00637B7F">
        <w:rPr>
          <w:rFonts w:cs="Times New Roman"/>
          <w:szCs w:val="24"/>
        </w:rPr>
        <w:t xml:space="preserve"> escenario privilegiado para el desenvolvimiento de los procesos psicológicos superiores, y </w:t>
      </w:r>
      <w:r w:rsidR="00822F4B">
        <w:rPr>
          <w:rFonts w:cs="Times New Roman"/>
          <w:szCs w:val="24"/>
        </w:rPr>
        <w:t xml:space="preserve">por tanto </w:t>
      </w:r>
      <w:r w:rsidR="00637B7F">
        <w:rPr>
          <w:rFonts w:cs="Times New Roman"/>
          <w:szCs w:val="24"/>
        </w:rPr>
        <w:t xml:space="preserve">en dialéctica con </w:t>
      </w:r>
      <w:r w:rsidR="00822F4B">
        <w:rPr>
          <w:rFonts w:cs="Times New Roman"/>
          <w:szCs w:val="24"/>
        </w:rPr>
        <w:t>la</w:t>
      </w:r>
      <w:r w:rsidR="00637B7F">
        <w:rPr>
          <w:rFonts w:cs="Times New Roman"/>
          <w:szCs w:val="24"/>
        </w:rPr>
        <w:t xml:space="preserve"> producción en el plano del individuo</w:t>
      </w:r>
      <w:r w:rsidR="00822F4B">
        <w:rPr>
          <w:rFonts w:cs="Times New Roman"/>
          <w:szCs w:val="24"/>
        </w:rPr>
        <w:t xml:space="preserve">. </w:t>
      </w:r>
    </w:p>
    <w:p w14:paraId="71CADC1D" w14:textId="1E2EC982" w:rsidR="00E051EF" w:rsidRDefault="00C60CFE" w:rsidP="0026562A">
      <w:pPr>
        <w:spacing w:after="120"/>
        <w:ind w:firstLine="0"/>
        <w:rPr>
          <w:rFonts w:cs="Times New Roman"/>
          <w:szCs w:val="24"/>
        </w:rPr>
      </w:pPr>
      <w:r>
        <w:rPr>
          <w:rFonts w:cs="Times New Roman"/>
          <w:szCs w:val="24"/>
        </w:rPr>
        <w:br/>
      </w:r>
      <w:r w:rsidR="00822F4B">
        <w:rPr>
          <w:rFonts w:cs="Times New Roman"/>
          <w:szCs w:val="24"/>
        </w:rPr>
        <w:t>Reconociendo</w:t>
      </w:r>
      <w:ins w:id="405" w:author="Diana Victoria Jaramillo Quiceno" w:date="2015-09-19T09:38:00Z">
        <w:r w:rsidR="00DF32A5">
          <w:rPr>
            <w:rFonts w:cs="Times New Roman"/>
            <w:szCs w:val="24"/>
          </w:rPr>
          <w:t>,</w:t>
        </w:r>
      </w:ins>
      <w:r w:rsidR="00822F4B">
        <w:rPr>
          <w:rFonts w:cs="Times New Roman"/>
          <w:szCs w:val="24"/>
        </w:rPr>
        <w:t xml:space="preserve"> en mí caso, un contexto en el que la </w:t>
      </w:r>
      <w:r w:rsidR="00637B7F">
        <w:rPr>
          <w:rFonts w:cs="Times New Roman"/>
          <w:szCs w:val="24"/>
        </w:rPr>
        <w:t>cultura</w:t>
      </w:r>
      <w:r w:rsidR="00822F4B">
        <w:rPr>
          <w:rFonts w:cs="Times New Roman"/>
          <w:szCs w:val="24"/>
        </w:rPr>
        <w:t xml:space="preserve"> representa para los estudiantes una oferta rica en espacios y escenarios compartidos</w:t>
      </w:r>
      <w:r w:rsidR="00637B7F">
        <w:rPr>
          <w:rFonts w:cs="Times New Roman"/>
          <w:szCs w:val="24"/>
        </w:rPr>
        <w:t xml:space="preserve">, </w:t>
      </w:r>
      <w:r w:rsidR="00822F4B">
        <w:rPr>
          <w:rFonts w:cs="Times New Roman"/>
          <w:szCs w:val="24"/>
        </w:rPr>
        <w:t xml:space="preserve">resultaba indispensable asumir en el terreno de las acciones, una metodología concebida desde la articulación entre el individuo y su cultura. Al pretender </w:t>
      </w:r>
      <w:r>
        <w:rPr>
          <w:rFonts w:cs="Times New Roman"/>
          <w:szCs w:val="24"/>
        </w:rPr>
        <w:t>romper</w:t>
      </w:r>
      <w:r w:rsidR="00822F4B">
        <w:rPr>
          <w:rFonts w:cs="Times New Roman"/>
          <w:szCs w:val="24"/>
        </w:rPr>
        <w:t xml:space="preserve"> </w:t>
      </w:r>
      <w:r>
        <w:rPr>
          <w:rFonts w:cs="Times New Roman"/>
          <w:szCs w:val="24"/>
        </w:rPr>
        <w:t xml:space="preserve">con la tradicional enseñanza de definiciones </w:t>
      </w:r>
      <w:r w:rsidR="005E5E9D">
        <w:rPr>
          <w:rFonts w:cs="Times New Roman"/>
          <w:szCs w:val="24"/>
        </w:rPr>
        <w:t xml:space="preserve">y </w:t>
      </w:r>
      <w:r>
        <w:rPr>
          <w:rFonts w:cs="Times New Roman"/>
          <w:szCs w:val="24"/>
        </w:rPr>
        <w:t>pr</w:t>
      </w:r>
      <w:r w:rsidR="00E7619A">
        <w:rPr>
          <w:rFonts w:cs="Times New Roman"/>
          <w:szCs w:val="24"/>
        </w:rPr>
        <w:t>opiciar</w:t>
      </w:r>
      <w:r>
        <w:rPr>
          <w:rFonts w:cs="Times New Roman"/>
          <w:szCs w:val="24"/>
        </w:rPr>
        <w:t xml:space="preserve"> aprendizajes </w:t>
      </w:r>
      <w:r w:rsidR="00E7619A">
        <w:rPr>
          <w:rFonts w:cs="Times New Roman"/>
          <w:szCs w:val="24"/>
        </w:rPr>
        <w:t>menos</w:t>
      </w:r>
      <w:r w:rsidR="005E5E9D">
        <w:rPr>
          <w:rFonts w:cs="Times New Roman"/>
          <w:szCs w:val="24"/>
        </w:rPr>
        <w:t xml:space="preserve"> individualista</w:t>
      </w:r>
      <w:r w:rsidR="00E7619A">
        <w:rPr>
          <w:rFonts w:cs="Times New Roman"/>
          <w:szCs w:val="24"/>
        </w:rPr>
        <w:t>s</w:t>
      </w:r>
      <w:r w:rsidR="00822F4B">
        <w:rPr>
          <w:rFonts w:cs="Times New Roman"/>
          <w:szCs w:val="24"/>
        </w:rPr>
        <w:t xml:space="preserve">, </w:t>
      </w:r>
      <w:r w:rsidR="00E7619A">
        <w:rPr>
          <w:rFonts w:cs="Times New Roman"/>
          <w:szCs w:val="24"/>
        </w:rPr>
        <w:t xml:space="preserve">fue </w:t>
      </w:r>
      <w:r w:rsidR="005E5E9D">
        <w:rPr>
          <w:rFonts w:cs="Times New Roman"/>
          <w:szCs w:val="24"/>
        </w:rPr>
        <w:t xml:space="preserve">necesario </w:t>
      </w:r>
      <w:r w:rsidR="00E7619A">
        <w:rPr>
          <w:rFonts w:cs="Times New Roman"/>
          <w:szCs w:val="24"/>
        </w:rPr>
        <w:t>la apuesta por un escenario de enseñanza en donde lo colectivo fuera el detonante de las acciones más individuales y que llegase a constituirse</w:t>
      </w:r>
      <w:r w:rsidR="005E5E9D">
        <w:rPr>
          <w:rFonts w:cs="Times New Roman"/>
          <w:szCs w:val="24"/>
        </w:rPr>
        <w:t xml:space="preserve"> como posibili</w:t>
      </w:r>
      <w:r w:rsidR="00E7619A">
        <w:rPr>
          <w:rFonts w:cs="Times New Roman"/>
          <w:szCs w:val="24"/>
        </w:rPr>
        <w:t>tador</w:t>
      </w:r>
      <w:r w:rsidR="005E5E9D">
        <w:rPr>
          <w:rFonts w:cs="Times New Roman"/>
          <w:szCs w:val="24"/>
        </w:rPr>
        <w:t xml:space="preserve"> </w:t>
      </w:r>
      <w:r w:rsidR="00E7619A">
        <w:rPr>
          <w:rFonts w:cs="Times New Roman"/>
          <w:szCs w:val="24"/>
        </w:rPr>
        <w:t>para la</w:t>
      </w:r>
      <w:r w:rsidR="005E5E9D">
        <w:rPr>
          <w:rFonts w:cs="Times New Roman"/>
          <w:szCs w:val="24"/>
        </w:rPr>
        <w:t xml:space="preserve"> apropiación de significados y sentidos cultural</w:t>
      </w:r>
      <w:r w:rsidR="00E7619A">
        <w:rPr>
          <w:rFonts w:cs="Times New Roman"/>
          <w:szCs w:val="24"/>
        </w:rPr>
        <w:t>es</w:t>
      </w:r>
      <w:r w:rsidR="005E5E9D">
        <w:rPr>
          <w:rFonts w:cs="Times New Roman"/>
          <w:szCs w:val="24"/>
        </w:rPr>
        <w:t xml:space="preserve">. </w:t>
      </w:r>
    </w:p>
    <w:p w14:paraId="447DD54E" w14:textId="77777777" w:rsidR="00E051EF" w:rsidRDefault="00E051EF" w:rsidP="0026562A">
      <w:pPr>
        <w:spacing w:after="120"/>
        <w:ind w:firstLine="0"/>
        <w:rPr>
          <w:rFonts w:cs="Times New Roman"/>
          <w:szCs w:val="24"/>
        </w:rPr>
      </w:pPr>
    </w:p>
    <w:p w14:paraId="2A6CDB84" w14:textId="77777777" w:rsidR="00E051EF" w:rsidRDefault="005E5E9D" w:rsidP="0026562A">
      <w:pPr>
        <w:spacing w:after="120"/>
        <w:ind w:firstLine="0"/>
        <w:rPr>
          <w:rFonts w:cs="Times New Roman"/>
          <w:szCs w:val="24"/>
        </w:rPr>
      </w:pPr>
      <w:r>
        <w:rPr>
          <w:rFonts w:cs="Times New Roman"/>
          <w:szCs w:val="24"/>
        </w:rPr>
        <w:t xml:space="preserve">Es en </w:t>
      </w:r>
      <w:r w:rsidR="00E7619A">
        <w:rPr>
          <w:rFonts w:cs="Times New Roman"/>
          <w:szCs w:val="24"/>
        </w:rPr>
        <w:t>este orden de ideas</w:t>
      </w:r>
      <w:r>
        <w:rPr>
          <w:rFonts w:cs="Times New Roman"/>
          <w:szCs w:val="24"/>
        </w:rPr>
        <w:t xml:space="preserve"> que </w:t>
      </w:r>
      <w:r w:rsidR="00822F4B">
        <w:rPr>
          <w:rFonts w:cs="Times New Roman"/>
          <w:szCs w:val="24"/>
        </w:rPr>
        <w:t xml:space="preserve">las </w:t>
      </w:r>
      <w:r w:rsidR="00637B7F">
        <w:rPr>
          <w:rFonts w:cs="Times New Roman"/>
          <w:szCs w:val="24"/>
        </w:rPr>
        <w:t xml:space="preserve">AOE </w:t>
      </w:r>
      <w:r w:rsidR="00CD1D85">
        <w:rPr>
          <w:rFonts w:cs="Times New Roman"/>
          <w:szCs w:val="24"/>
        </w:rPr>
        <w:t xml:space="preserve">de </w:t>
      </w:r>
      <w:proofErr w:type="spellStart"/>
      <w:r w:rsidR="00CD1D85">
        <w:rPr>
          <w:rFonts w:cs="Times New Roman"/>
          <w:szCs w:val="24"/>
        </w:rPr>
        <w:t>Moura</w:t>
      </w:r>
      <w:proofErr w:type="spellEnd"/>
      <w:r w:rsidR="00CD1D85" w:rsidRPr="00CD1D85">
        <w:rPr>
          <w:rFonts w:cs="Times New Roman"/>
          <w:szCs w:val="24"/>
        </w:rPr>
        <w:t xml:space="preserve"> </w:t>
      </w:r>
      <w:sdt>
        <w:sdtPr>
          <w:rPr>
            <w:rFonts w:cs="Times New Roman"/>
            <w:szCs w:val="24"/>
          </w:rPr>
          <w:id w:val="-57483416"/>
          <w:citation/>
        </w:sdtPr>
        <w:sdtEndPr/>
        <w:sdtContent>
          <w:r w:rsidR="00CD1D85">
            <w:rPr>
              <w:rFonts w:cs="Times New Roman"/>
              <w:szCs w:val="24"/>
            </w:rPr>
            <w:fldChar w:fldCharType="begin"/>
          </w:r>
          <w:r w:rsidR="00CD1D85">
            <w:rPr>
              <w:rFonts w:cs="Times New Roman"/>
              <w:szCs w:val="24"/>
            </w:rPr>
            <w:instrText xml:space="preserve">CITATION Mou10 \n  \t  \l 9226 </w:instrText>
          </w:r>
          <w:r w:rsidR="00CD1D85">
            <w:rPr>
              <w:rFonts w:cs="Times New Roman"/>
              <w:szCs w:val="24"/>
            </w:rPr>
            <w:fldChar w:fldCharType="separate"/>
          </w:r>
          <w:r w:rsidR="00CD1D85" w:rsidRPr="00CD1D85">
            <w:rPr>
              <w:rFonts w:cs="Times New Roman"/>
              <w:noProof/>
              <w:szCs w:val="24"/>
            </w:rPr>
            <w:t>(2010)</w:t>
          </w:r>
          <w:r w:rsidR="00CD1D85">
            <w:rPr>
              <w:rFonts w:cs="Times New Roman"/>
              <w:szCs w:val="24"/>
            </w:rPr>
            <w:fldChar w:fldCharType="end"/>
          </w:r>
        </w:sdtContent>
      </w:sdt>
      <w:r w:rsidR="00CD1D85">
        <w:rPr>
          <w:rFonts w:cs="Times New Roman"/>
          <w:szCs w:val="24"/>
        </w:rPr>
        <w:t xml:space="preserve"> </w:t>
      </w:r>
      <w:r w:rsidR="00822F4B">
        <w:rPr>
          <w:rFonts w:cs="Times New Roman"/>
          <w:szCs w:val="24"/>
        </w:rPr>
        <w:t>han sido una favorable elección</w:t>
      </w:r>
      <w:r>
        <w:rPr>
          <w:rFonts w:cs="Times New Roman"/>
          <w:szCs w:val="24"/>
        </w:rPr>
        <w:t>,</w:t>
      </w:r>
      <w:r w:rsidR="00822F4B">
        <w:rPr>
          <w:rFonts w:cs="Times New Roman"/>
          <w:szCs w:val="24"/>
        </w:rPr>
        <w:t xml:space="preserve"> dado que </w:t>
      </w:r>
      <w:r w:rsidR="00E7619A">
        <w:rPr>
          <w:rFonts w:cs="Times New Roman"/>
          <w:szCs w:val="24"/>
        </w:rPr>
        <w:t xml:space="preserve">en ellas se </w:t>
      </w:r>
      <w:r w:rsidR="00822F4B">
        <w:rPr>
          <w:rFonts w:cs="Times New Roman"/>
          <w:szCs w:val="24"/>
        </w:rPr>
        <w:t xml:space="preserve">asume </w:t>
      </w:r>
      <w:r>
        <w:rPr>
          <w:rFonts w:cs="Times New Roman"/>
          <w:szCs w:val="24"/>
        </w:rPr>
        <w:t>que en la “</w:t>
      </w:r>
      <w:r w:rsidR="00822F4B">
        <w:rPr>
          <w:rFonts w:cs="Times New Roman"/>
          <w:szCs w:val="24"/>
        </w:rPr>
        <w:t xml:space="preserve">coordinación de las acciones individuales en determinada situación-problema común a los </w:t>
      </w:r>
      <w:r w:rsidR="00C60CFE">
        <w:rPr>
          <w:rFonts w:cs="Times New Roman"/>
          <w:szCs w:val="24"/>
        </w:rPr>
        <w:t>individuos.</w:t>
      </w:r>
      <w:r>
        <w:rPr>
          <w:rFonts w:cs="Times New Roman"/>
          <w:szCs w:val="24"/>
        </w:rPr>
        <w:t xml:space="preserve"> </w:t>
      </w:r>
      <w:r w:rsidR="00C60CFE">
        <w:rPr>
          <w:rFonts w:cs="Times New Roman"/>
          <w:szCs w:val="24"/>
        </w:rPr>
        <w:t xml:space="preserve">(…) </w:t>
      </w:r>
      <w:r>
        <w:rPr>
          <w:rFonts w:cs="Times New Roman"/>
          <w:szCs w:val="24"/>
        </w:rPr>
        <w:t xml:space="preserve">[se pasa] por la identificación de las características del objeto, por su trasformación y por la creación de </w:t>
      </w:r>
      <w:r w:rsidR="00C60CFE">
        <w:rPr>
          <w:rFonts w:cs="Times New Roman"/>
          <w:szCs w:val="24"/>
        </w:rPr>
        <w:t>resultados</w:t>
      </w:r>
      <w:r>
        <w:rPr>
          <w:rFonts w:cs="Times New Roman"/>
          <w:szCs w:val="24"/>
        </w:rPr>
        <w:t xml:space="preserve"> en </w:t>
      </w:r>
      <w:r w:rsidR="00C60CFE">
        <w:rPr>
          <w:rFonts w:cs="Times New Roman"/>
          <w:szCs w:val="24"/>
        </w:rPr>
        <w:t>común”</w:t>
      </w:r>
      <w:r w:rsidR="00CD1D85">
        <w:rPr>
          <w:rFonts w:cs="Times New Roman"/>
          <w:szCs w:val="24"/>
        </w:rPr>
        <w:t xml:space="preserve"> (p.107)</w:t>
      </w:r>
      <w:r w:rsidR="00822F4B">
        <w:rPr>
          <w:rFonts w:cs="Times New Roman"/>
          <w:szCs w:val="24"/>
        </w:rPr>
        <w:t>.</w:t>
      </w:r>
      <w:r w:rsidR="0026562A">
        <w:rPr>
          <w:rFonts w:cs="Times New Roman"/>
          <w:szCs w:val="24"/>
        </w:rPr>
        <w:t xml:space="preserve"> </w:t>
      </w:r>
    </w:p>
    <w:p w14:paraId="5F0FF90E" w14:textId="77777777" w:rsidR="00E051EF" w:rsidRDefault="00E051EF" w:rsidP="0026562A">
      <w:pPr>
        <w:spacing w:after="120"/>
        <w:ind w:firstLine="0"/>
        <w:rPr>
          <w:rFonts w:cs="Times New Roman"/>
          <w:szCs w:val="24"/>
        </w:rPr>
      </w:pPr>
    </w:p>
    <w:p w14:paraId="0A361ADF" w14:textId="2D2E2A0D" w:rsidR="00822F4B" w:rsidRDefault="0026562A" w:rsidP="0026562A">
      <w:pPr>
        <w:spacing w:after="120"/>
        <w:ind w:firstLine="0"/>
        <w:rPr>
          <w:rFonts w:cs="Times New Roman"/>
          <w:szCs w:val="24"/>
        </w:rPr>
      </w:pPr>
      <w:r>
        <w:rPr>
          <w:rFonts w:cs="Times New Roman"/>
          <w:szCs w:val="24"/>
        </w:rPr>
        <w:t>Además, consecuente con nuestro objeto</w:t>
      </w:r>
      <w:r w:rsidR="00CD1D85">
        <w:rPr>
          <w:rFonts w:cs="Times New Roman"/>
          <w:szCs w:val="24"/>
        </w:rPr>
        <w:t xml:space="preserve"> de investigación</w:t>
      </w:r>
      <w:r>
        <w:rPr>
          <w:rFonts w:cs="Times New Roman"/>
          <w:szCs w:val="24"/>
        </w:rPr>
        <w:t>, para esta postura, lo que es objetivado “</w:t>
      </w:r>
      <w:commentRangeStart w:id="406"/>
      <w:r>
        <w:rPr>
          <w:rFonts w:cs="Times New Roman"/>
          <w:szCs w:val="24"/>
        </w:rPr>
        <w:t xml:space="preserve">es la </w:t>
      </w:r>
      <w:r w:rsidRPr="0026562A">
        <w:rPr>
          <w:rFonts w:cs="Times New Roman"/>
          <w:szCs w:val="24"/>
        </w:rPr>
        <w:t>trans</w:t>
      </w:r>
      <w:r>
        <w:rPr>
          <w:rFonts w:cs="Times New Roman"/>
          <w:szCs w:val="24"/>
        </w:rPr>
        <w:t>formación</w:t>
      </w:r>
      <w:r w:rsidRPr="0026562A">
        <w:rPr>
          <w:rFonts w:cs="Times New Roman"/>
          <w:szCs w:val="24"/>
        </w:rPr>
        <w:t xml:space="preserve"> d</w:t>
      </w:r>
      <w:r>
        <w:rPr>
          <w:rFonts w:cs="Times New Roman"/>
          <w:szCs w:val="24"/>
        </w:rPr>
        <w:t>el</w:t>
      </w:r>
      <w:r w:rsidRPr="0026562A">
        <w:rPr>
          <w:rFonts w:cs="Times New Roman"/>
          <w:szCs w:val="24"/>
        </w:rPr>
        <w:t xml:space="preserve"> psiquismo d</w:t>
      </w:r>
      <w:r>
        <w:rPr>
          <w:rFonts w:cs="Times New Roman"/>
          <w:szCs w:val="24"/>
        </w:rPr>
        <w:t>el suje</w:t>
      </w:r>
      <w:r w:rsidRPr="0026562A">
        <w:rPr>
          <w:rFonts w:cs="Times New Roman"/>
          <w:szCs w:val="24"/>
        </w:rPr>
        <w:t>to que está e</w:t>
      </w:r>
      <w:r w:rsidR="00CD1D85">
        <w:rPr>
          <w:rFonts w:cs="Times New Roman"/>
          <w:szCs w:val="24"/>
        </w:rPr>
        <w:t>n una actividad de aprendizaje</w:t>
      </w:r>
      <w:commentRangeEnd w:id="406"/>
      <w:r w:rsidR="00971D67">
        <w:rPr>
          <w:rStyle w:val="Refdecomentario"/>
        </w:rPr>
        <w:commentReference w:id="406"/>
      </w:r>
      <w:r w:rsidR="00CD1D85">
        <w:rPr>
          <w:rFonts w:cs="Times New Roman"/>
          <w:szCs w:val="24"/>
        </w:rPr>
        <w:t>”</w:t>
      </w:r>
      <w:r w:rsidR="00B918AD">
        <w:rPr>
          <w:rFonts w:cs="Times New Roman"/>
          <w:szCs w:val="24"/>
        </w:rPr>
        <w:t xml:space="preserve"> (p.97)</w:t>
      </w:r>
      <w:r w:rsidR="00CD1D85">
        <w:rPr>
          <w:rFonts w:cs="Times New Roman"/>
          <w:szCs w:val="24"/>
        </w:rPr>
        <w:t xml:space="preserve">, en este caso y en diálogos con la TCO, en tanto los estudiantes objetivan el concepto de perpendicularidad en cuerpos geométricos y en figuras geométricas, ello mismo son objeto en la actividad de enseñanza propuesta por mi como maestro-investigador, quien estoy interesado en analizar cómo objetivado el concepto de perpendicularidad como trasformación en la consciencia y en la personalidad de </w:t>
      </w:r>
      <w:r w:rsidR="00B918AD">
        <w:rPr>
          <w:rFonts w:cs="Times New Roman"/>
          <w:szCs w:val="24"/>
        </w:rPr>
        <w:t>esos</w:t>
      </w:r>
      <w:r w:rsidR="00CD1D85">
        <w:rPr>
          <w:rFonts w:cs="Times New Roman"/>
          <w:szCs w:val="24"/>
        </w:rPr>
        <w:t xml:space="preserve"> sujetos. </w:t>
      </w:r>
      <w:r w:rsidR="00B918AD">
        <w:rPr>
          <w:rFonts w:cs="Times New Roman"/>
          <w:szCs w:val="24"/>
        </w:rPr>
        <w:t xml:space="preserve">El mismo </w:t>
      </w:r>
      <w:proofErr w:type="spellStart"/>
      <w:r w:rsidR="00B918AD">
        <w:rPr>
          <w:rFonts w:cs="Times New Roman"/>
          <w:szCs w:val="24"/>
        </w:rPr>
        <w:t>Moura</w:t>
      </w:r>
      <w:proofErr w:type="spellEnd"/>
      <w:r w:rsidR="00B918AD" w:rsidRPr="00B918AD">
        <w:rPr>
          <w:rFonts w:cs="Times New Roman"/>
          <w:szCs w:val="24"/>
        </w:rPr>
        <w:t xml:space="preserve"> </w:t>
      </w:r>
      <w:sdt>
        <w:sdtPr>
          <w:rPr>
            <w:rFonts w:cs="Times New Roman"/>
            <w:szCs w:val="24"/>
          </w:rPr>
          <w:id w:val="1627431035"/>
          <w:citation/>
        </w:sdtPr>
        <w:sdtEndPr/>
        <w:sdtContent>
          <w:r w:rsidR="00B918AD">
            <w:rPr>
              <w:rFonts w:cs="Times New Roman"/>
              <w:szCs w:val="24"/>
            </w:rPr>
            <w:fldChar w:fldCharType="begin"/>
          </w:r>
          <w:r w:rsidR="00B918AD">
            <w:rPr>
              <w:rFonts w:cs="Times New Roman"/>
              <w:szCs w:val="24"/>
            </w:rPr>
            <w:instrText xml:space="preserve">CITATION Mou10 \n  \t  \l 9226 </w:instrText>
          </w:r>
          <w:r w:rsidR="00B918AD">
            <w:rPr>
              <w:rFonts w:cs="Times New Roman"/>
              <w:szCs w:val="24"/>
            </w:rPr>
            <w:fldChar w:fldCharType="separate"/>
          </w:r>
          <w:r w:rsidR="00B918AD" w:rsidRPr="00B918AD">
            <w:rPr>
              <w:rFonts w:cs="Times New Roman"/>
              <w:noProof/>
              <w:szCs w:val="24"/>
            </w:rPr>
            <w:t>(2010)</w:t>
          </w:r>
          <w:r w:rsidR="00B918AD">
            <w:rPr>
              <w:rFonts w:cs="Times New Roman"/>
              <w:szCs w:val="24"/>
            </w:rPr>
            <w:fldChar w:fldCharType="end"/>
          </w:r>
        </w:sdtContent>
      </w:sdt>
      <w:r w:rsidR="00B918AD">
        <w:rPr>
          <w:rFonts w:cs="Times New Roman"/>
          <w:szCs w:val="24"/>
        </w:rPr>
        <w:t xml:space="preserve"> agrega que: </w:t>
      </w:r>
    </w:p>
    <w:p w14:paraId="6FD2E509" w14:textId="1DA44D60" w:rsidR="00B918AD" w:rsidRDefault="00B918AD" w:rsidP="00B918AD">
      <w:pPr>
        <w:pStyle w:val="Subttulo"/>
        <w:numPr>
          <w:ilvl w:val="0"/>
          <w:numId w:val="0"/>
        </w:numPr>
        <w:spacing w:after="0"/>
        <w:ind w:left="794" w:firstLine="709"/>
        <w:rPr>
          <w:ins w:id="407" w:author="Jorge A. Cotera" w:date="2016-04-24T09:37:00Z"/>
          <w:rFonts w:cs="Times New Roman"/>
          <w:szCs w:val="24"/>
        </w:rPr>
      </w:pPr>
      <w:r>
        <w:rPr>
          <w:rFonts w:cs="Times New Roman"/>
          <w:szCs w:val="24"/>
        </w:rPr>
        <w:t>En ese sentido, podemos compr</w:t>
      </w:r>
      <w:r w:rsidRPr="00B918AD">
        <w:rPr>
          <w:rFonts w:cs="Times New Roman"/>
          <w:szCs w:val="24"/>
        </w:rPr>
        <w:t xml:space="preserve">ender que </w:t>
      </w:r>
      <w:r>
        <w:rPr>
          <w:rFonts w:cs="Times New Roman"/>
          <w:szCs w:val="24"/>
        </w:rPr>
        <w:t>el</w:t>
      </w:r>
      <w:r w:rsidRPr="00B918AD">
        <w:rPr>
          <w:rFonts w:cs="Times New Roman"/>
          <w:szCs w:val="24"/>
        </w:rPr>
        <w:t xml:space="preserve"> estudiante,</w:t>
      </w:r>
      <w:r>
        <w:rPr>
          <w:rFonts w:cs="Times New Roman"/>
          <w:szCs w:val="24"/>
        </w:rPr>
        <w:t xml:space="preserve"> al </w:t>
      </w:r>
      <w:r w:rsidRPr="00B918AD">
        <w:rPr>
          <w:rFonts w:cs="Times New Roman"/>
          <w:szCs w:val="24"/>
        </w:rPr>
        <w:t>apropiar</w:t>
      </w:r>
      <w:r>
        <w:rPr>
          <w:rFonts w:cs="Times New Roman"/>
          <w:szCs w:val="24"/>
        </w:rPr>
        <w:t>s</w:t>
      </w:r>
      <w:r w:rsidRPr="00B918AD">
        <w:rPr>
          <w:rFonts w:cs="Times New Roman"/>
          <w:szCs w:val="24"/>
        </w:rPr>
        <w:t>e d</w:t>
      </w:r>
      <w:r>
        <w:rPr>
          <w:rFonts w:cs="Times New Roman"/>
          <w:szCs w:val="24"/>
        </w:rPr>
        <w:t>e los cono</w:t>
      </w:r>
      <w:r w:rsidRPr="00B918AD">
        <w:rPr>
          <w:rFonts w:cs="Times New Roman"/>
          <w:szCs w:val="24"/>
        </w:rPr>
        <w:t>cim</w:t>
      </w:r>
      <w:r>
        <w:rPr>
          <w:rFonts w:cs="Times New Roman"/>
          <w:szCs w:val="24"/>
        </w:rPr>
        <w:t>i</w:t>
      </w:r>
      <w:r w:rsidRPr="00B918AD">
        <w:rPr>
          <w:rFonts w:cs="Times New Roman"/>
          <w:szCs w:val="24"/>
        </w:rPr>
        <w:t xml:space="preserve">entos objetivados </w:t>
      </w:r>
      <w:r>
        <w:rPr>
          <w:rFonts w:cs="Times New Roman"/>
          <w:szCs w:val="24"/>
        </w:rPr>
        <w:t xml:space="preserve">en el currículo escolar, es </w:t>
      </w:r>
      <w:r w:rsidRPr="00B918AD">
        <w:rPr>
          <w:rFonts w:cs="Times New Roman"/>
          <w:szCs w:val="24"/>
        </w:rPr>
        <w:t>tamb</w:t>
      </w:r>
      <w:r>
        <w:rPr>
          <w:rFonts w:cs="Times New Roman"/>
          <w:szCs w:val="24"/>
        </w:rPr>
        <w:t>i</w:t>
      </w:r>
      <w:r w:rsidRPr="00B918AD">
        <w:rPr>
          <w:rFonts w:cs="Times New Roman"/>
          <w:szCs w:val="24"/>
        </w:rPr>
        <w:t xml:space="preserve">én objeto </w:t>
      </w:r>
      <w:r>
        <w:rPr>
          <w:rFonts w:cs="Times New Roman"/>
          <w:szCs w:val="24"/>
        </w:rPr>
        <w:t>en la actividad</w:t>
      </w:r>
      <w:r w:rsidRPr="00B918AD">
        <w:rPr>
          <w:rFonts w:cs="Times New Roman"/>
          <w:szCs w:val="24"/>
        </w:rPr>
        <w:t xml:space="preserve"> de ens</w:t>
      </w:r>
      <w:r>
        <w:rPr>
          <w:rFonts w:cs="Times New Roman"/>
          <w:szCs w:val="24"/>
        </w:rPr>
        <w:t>eñanza</w:t>
      </w:r>
      <w:r w:rsidRPr="00B918AD">
        <w:rPr>
          <w:rFonts w:cs="Times New Roman"/>
          <w:szCs w:val="24"/>
        </w:rPr>
        <w:t xml:space="preserve"> d</w:t>
      </w:r>
      <w:r>
        <w:rPr>
          <w:rFonts w:cs="Times New Roman"/>
          <w:szCs w:val="24"/>
        </w:rPr>
        <w:t>el</w:t>
      </w:r>
      <w:r w:rsidRPr="00B918AD">
        <w:rPr>
          <w:rFonts w:cs="Times New Roman"/>
          <w:szCs w:val="24"/>
        </w:rPr>
        <w:t xml:space="preserve"> profesor (KUZMINA, 1987).</w:t>
      </w:r>
      <w:r>
        <w:rPr>
          <w:rFonts w:cs="Times New Roman"/>
          <w:szCs w:val="24"/>
        </w:rPr>
        <w:t xml:space="preserve"> En el </w:t>
      </w:r>
      <w:r w:rsidRPr="00B918AD">
        <w:rPr>
          <w:rFonts w:cs="Times New Roman"/>
          <w:szCs w:val="24"/>
        </w:rPr>
        <w:t>conce</w:t>
      </w:r>
      <w:r>
        <w:rPr>
          <w:rFonts w:cs="Times New Roman"/>
          <w:szCs w:val="24"/>
        </w:rPr>
        <w:t>p</w:t>
      </w:r>
      <w:r w:rsidRPr="00B918AD">
        <w:rPr>
          <w:rFonts w:cs="Times New Roman"/>
          <w:szCs w:val="24"/>
        </w:rPr>
        <w:t>to de actividad</w:t>
      </w:r>
      <w:r>
        <w:rPr>
          <w:rFonts w:cs="Times New Roman"/>
          <w:szCs w:val="24"/>
        </w:rPr>
        <w:t xml:space="preserve">, el </w:t>
      </w:r>
      <w:r w:rsidRPr="00B918AD">
        <w:rPr>
          <w:rFonts w:cs="Times New Roman"/>
          <w:szCs w:val="24"/>
        </w:rPr>
        <w:t xml:space="preserve">objeto </w:t>
      </w:r>
      <w:r>
        <w:rPr>
          <w:rFonts w:cs="Times New Roman"/>
          <w:szCs w:val="24"/>
        </w:rPr>
        <w:t>es aquel</w:t>
      </w:r>
      <w:r w:rsidRPr="00B918AD">
        <w:rPr>
          <w:rFonts w:cs="Times New Roman"/>
          <w:szCs w:val="24"/>
        </w:rPr>
        <w:t>lo que coincide co</w:t>
      </w:r>
      <w:r>
        <w:rPr>
          <w:rFonts w:cs="Times New Roman"/>
          <w:szCs w:val="24"/>
        </w:rPr>
        <w:t>n el</w:t>
      </w:r>
      <w:r w:rsidRPr="00B918AD">
        <w:rPr>
          <w:rFonts w:cs="Times New Roman"/>
          <w:szCs w:val="24"/>
        </w:rPr>
        <w:t xml:space="preserve"> motivo</w:t>
      </w:r>
      <w:r>
        <w:rPr>
          <w:rFonts w:cs="Times New Roman"/>
          <w:szCs w:val="24"/>
        </w:rPr>
        <w:t xml:space="preserve"> de la </w:t>
      </w:r>
      <w:r w:rsidRPr="00B918AD">
        <w:rPr>
          <w:rFonts w:cs="Times New Roman"/>
          <w:szCs w:val="24"/>
        </w:rPr>
        <w:t xml:space="preserve">actividad </w:t>
      </w:r>
      <w:r>
        <w:rPr>
          <w:rFonts w:cs="Times New Roman"/>
          <w:szCs w:val="24"/>
        </w:rPr>
        <w:t>y</w:t>
      </w:r>
      <w:r w:rsidRPr="00B918AD">
        <w:rPr>
          <w:rFonts w:cs="Times New Roman"/>
          <w:szCs w:val="24"/>
        </w:rPr>
        <w:t xml:space="preserve"> </w:t>
      </w:r>
      <w:r>
        <w:rPr>
          <w:rFonts w:cs="Times New Roman"/>
          <w:szCs w:val="24"/>
        </w:rPr>
        <w:t>es</w:t>
      </w:r>
      <w:r w:rsidRPr="00B918AD">
        <w:rPr>
          <w:rFonts w:cs="Times New Roman"/>
          <w:szCs w:val="24"/>
        </w:rPr>
        <w:t xml:space="preserve"> objetivado </w:t>
      </w:r>
      <w:r>
        <w:rPr>
          <w:rFonts w:cs="Times New Roman"/>
          <w:szCs w:val="24"/>
        </w:rPr>
        <w:t>en el proce</w:t>
      </w:r>
      <w:r w:rsidRPr="00B918AD">
        <w:rPr>
          <w:rFonts w:cs="Times New Roman"/>
          <w:szCs w:val="24"/>
        </w:rPr>
        <w:t>so de traba</w:t>
      </w:r>
      <w:r>
        <w:rPr>
          <w:rFonts w:cs="Times New Roman"/>
          <w:szCs w:val="24"/>
        </w:rPr>
        <w:t>j</w:t>
      </w:r>
      <w:r w:rsidRPr="00B918AD">
        <w:rPr>
          <w:rFonts w:cs="Times New Roman"/>
          <w:szCs w:val="24"/>
        </w:rPr>
        <w:t xml:space="preserve">o, </w:t>
      </w:r>
      <w:r>
        <w:rPr>
          <w:rFonts w:cs="Times New Roman"/>
          <w:szCs w:val="24"/>
        </w:rPr>
        <w:t>y el</w:t>
      </w:r>
      <w:r w:rsidRPr="00B918AD">
        <w:rPr>
          <w:rFonts w:cs="Times New Roman"/>
          <w:szCs w:val="24"/>
        </w:rPr>
        <w:t xml:space="preserve"> estud</w:t>
      </w:r>
      <w:r>
        <w:rPr>
          <w:rFonts w:cs="Times New Roman"/>
          <w:szCs w:val="24"/>
        </w:rPr>
        <w:t>i</w:t>
      </w:r>
      <w:r w:rsidRPr="00B918AD">
        <w:rPr>
          <w:rFonts w:cs="Times New Roman"/>
          <w:szCs w:val="24"/>
        </w:rPr>
        <w:t>ante</w:t>
      </w:r>
      <w:r>
        <w:rPr>
          <w:rFonts w:cs="Times New Roman"/>
          <w:szCs w:val="24"/>
        </w:rPr>
        <w:t xml:space="preserve"> </w:t>
      </w:r>
      <w:r w:rsidRPr="00B918AD">
        <w:rPr>
          <w:rFonts w:cs="Times New Roman"/>
          <w:szCs w:val="24"/>
        </w:rPr>
        <w:t xml:space="preserve">transformado </w:t>
      </w:r>
      <w:r>
        <w:rPr>
          <w:rFonts w:cs="Times New Roman"/>
          <w:szCs w:val="24"/>
        </w:rPr>
        <w:t>es</w:t>
      </w:r>
      <w:r w:rsidRPr="00B918AD">
        <w:rPr>
          <w:rFonts w:cs="Times New Roman"/>
          <w:szCs w:val="24"/>
        </w:rPr>
        <w:t xml:space="preserve"> también produ</w:t>
      </w:r>
      <w:r>
        <w:rPr>
          <w:rFonts w:cs="Times New Roman"/>
          <w:szCs w:val="24"/>
        </w:rPr>
        <w:t>c</w:t>
      </w:r>
      <w:r w:rsidRPr="00B918AD">
        <w:rPr>
          <w:rFonts w:cs="Times New Roman"/>
          <w:szCs w:val="24"/>
        </w:rPr>
        <w:t>to d</w:t>
      </w:r>
      <w:r>
        <w:rPr>
          <w:rFonts w:cs="Times New Roman"/>
          <w:szCs w:val="24"/>
        </w:rPr>
        <w:t>el</w:t>
      </w:r>
      <w:r w:rsidRPr="00B918AD">
        <w:rPr>
          <w:rFonts w:cs="Times New Roman"/>
          <w:szCs w:val="24"/>
        </w:rPr>
        <w:t xml:space="preserve"> traba</w:t>
      </w:r>
      <w:r>
        <w:rPr>
          <w:rFonts w:cs="Times New Roman"/>
          <w:szCs w:val="24"/>
        </w:rPr>
        <w:t>j</w:t>
      </w:r>
      <w:r w:rsidRPr="00B918AD">
        <w:rPr>
          <w:rFonts w:cs="Times New Roman"/>
          <w:szCs w:val="24"/>
        </w:rPr>
        <w:t>o d</w:t>
      </w:r>
      <w:r>
        <w:rPr>
          <w:rFonts w:cs="Times New Roman"/>
          <w:szCs w:val="24"/>
        </w:rPr>
        <w:t>el profes</w:t>
      </w:r>
      <w:r w:rsidRPr="00B918AD">
        <w:rPr>
          <w:rFonts w:cs="Times New Roman"/>
          <w:szCs w:val="24"/>
        </w:rPr>
        <w:t>or</w:t>
      </w:r>
      <w:r>
        <w:rPr>
          <w:rFonts w:cs="Times New Roman"/>
          <w:szCs w:val="24"/>
        </w:rPr>
        <w:t>. (p.97)</w:t>
      </w:r>
    </w:p>
    <w:p w14:paraId="43392FCB" w14:textId="2117FB7B" w:rsidR="00015293" w:rsidRDefault="00015293">
      <w:pPr>
        <w:rPr>
          <w:ins w:id="408" w:author="Jorge A. Cotera" w:date="2016-04-24T09:37:00Z"/>
        </w:rPr>
        <w:pPrChange w:id="409" w:author="Jorge A. Cotera" w:date="2016-04-24T09:37:00Z">
          <w:pPr>
            <w:pStyle w:val="Subttulo"/>
            <w:numPr>
              <w:ilvl w:val="0"/>
            </w:numPr>
            <w:spacing w:after="0"/>
          </w:pPr>
        </w:pPrChange>
      </w:pPr>
      <w:ins w:id="410" w:author="Jorge A. Cotera" w:date="2016-04-24T09:37:00Z">
        <w:r w:rsidRPr="00015293">
          <w:rPr>
            <w:noProof/>
          </w:rPr>
          <w:lastRenderedPageBreak/>
          <w:drawing>
            <wp:anchor distT="0" distB="0" distL="114300" distR="114300" simplePos="0" relativeHeight="251658240" behindDoc="0" locked="0" layoutInCell="1" allowOverlap="1" wp14:anchorId="1201BBD8" wp14:editId="58BB33FC">
              <wp:simplePos x="0" y="0"/>
              <wp:positionH relativeFrom="margin">
                <wp:align>left</wp:align>
              </wp:positionH>
              <wp:positionV relativeFrom="paragraph">
                <wp:posOffset>95102</wp:posOffset>
              </wp:positionV>
              <wp:extent cx="5971540" cy="4205380"/>
              <wp:effectExtent l="0" t="0" r="0" b="5080"/>
              <wp:wrapSquare wrapText="bothSides"/>
              <wp:docPr id="1" name="Imagen 1" descr="E:\Dropbox\+ A Maestría\A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 A Maestría\AO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420538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6DF80DB" w14:textId="4845EBA3" w:rsidR="00015293" w:rsidRDefault="00015293">
      <w:pPr>
        <w:rPr>
          <w:ins w:id="411" w:author="Jorge A. Cotera" w:date="2016-04-24T09:37:00Z"/>
        </w:rPr>
        <w:pPrChange w:id="412" w:author="Jorge A. Cotera" w:date="2016-04-24T09:37:00Z">
          <w:pPr>
            <w:pStyle w:val="Subttulo"/>
            <w:numPr>
              <w:ilvl w:val="0"/>
            </w:numPr>
            <w:spacing w:after="0"/>
          </w:pPr>
        </w:pPrChange>
      </w:pPr>
    </w:p>
    <w:p w14:paraId="3D6D96EB" w14:textId="7AB7FAFC" w:rsidR="00015293" w:rsidRDefault="00015293">
      <w:pPr>
        <w:rPr>
          <w:ins w:id="413" w:author="Jorge A. Cotera" w:date="2016-04-24T09:37:00Z"/>
        </w:rPr>
        <w:pPrChange w:id="414" w:author="Jorge A. Cotera" w:date="2016-04-24T09:37:00Z">
          <w:pPr>
            <w:pStyle w:val="Subttulo"/>
            <w:numPr>
              <w:ilvl w:val="0"/>
            </w:numPr>
            <w:spacing w:after="0"/>
          </w:pPr>
        </w:pPrChange>
      </w:pPr>
    </w:p>
    <w:p w14:paraId="7F247CA5" w14:textId="605FD6F5" w:rsidR="00015293" w:rsidRDefault="00015293">
      <w:pPr>
        <w:rPr>
          <w:ins w:id="415" w:author="Jorge A. Cotera" w:date="2016-04-24T09:37:00Z"/>
        </w:rPr>
        <w:pPrChange w:id="416" w:author="Jorge A. Cotera" w:date="2016-04-24T09:37:00Z">
          <w:pPr>
            <w:pStyle w:val="Subttulo"/>
            <w:numPr>
              <w:ilvl w:val="0"/>
            </w:numPr>
            <w:spacing w:after="0"/>
          </w:pPr>
        </w:pPrChange>
      </w:pPr>
    </w:p>
    <w:p w14:paraId="57C65356" w14:textId="325D1256" w:rsidR="00015293" w:rsidRDefault="00015293">
      <w:pPr>
        <w:rPr>
          <w:ins w:id="417" w:author="Jorge A. Cotera" w:date="2016-04-24T09:37:00Z"/>
        </w:rPr>
        <w:pPrChange w:id="418" w:author="Jorge A. Cotera" w:date="2016-04-24T09:37:00Z">
          <w:pPr>
            <w:pStyle w:val="Subttulo"/>
            <w:numPr>
              <w:ilvl w:val="0"/>
            </w:numPr>
            <w:spacing w:after="0"/>
          </w:pPr>
        </w:pPrChange>
      </w:pPr>
    </w:p>
    <w:p w14:paraId="37953B18" w14:textId="46F7D2A0" w:rsidR="00015293" w:rsidRDefault="00015293">
      <w:pPr>
        <w:rPr>
          <w:ins w:id="419" w:author="Jorge A. Cotera" w:date="2016-04-24T09:37:00Z"/>
        </w:rPr>
        <w:pPrChange w:id="420" w:author="Jorge A. Cotera" w:date="2016-04-24T09:37:00Z">
          <w:pPr>
            <w:pStyle w:val="Subttulo"/>
            <w:numPr>
              <w:ilvl w:val="0"/>
            </w:numPr>
            <w:spacing w:after="0"/>
          </w:pPr>
        </w:pPrChange>
      </w:pPr>
    </w:p>
    <w:p w14:paraId="2C581D5E" w14:textId="5AE7764F" w:rsidR="00015293" w:rsidRDefault="00015293">
      <w:pPr>
        <w:rPr>
          <w:ins w:id="421" w:author="Jorge A. Cotera" w:date="2016-04-24T09:37:00Z"/>
        </w:rPr>
        <w:pPrChange w:id="422" w:author="Jorge A. Cotera" w:date="2016-04-24T09:37:00Z">
          <w:pPr>
            <w:pStyle w:val="Subttulo"/>
            <w:numPr>
              <w:ilvl w:val="0"/>
            </w:numPr>
            <w:spacing w:after="0"/>
          </w:pPr>
        </w:pPrChange>
      </w:pPr>
    </w:p>
    <w:p w14:paraId="7CB28B76" w14:textId="6475205E" w:rsidR="00015293" w:rsidRDefault="00015293">
      <w:pPr>
        <w:rPr>
          <w:ins w:id="423" w:author="Jorge A. Cotera" w:date="2016-04-24T09:37:00Z"/>
        </w:rPr>
        <w:pPrChange w:id="424" w:author="Jorge A. Cotera" w:date="2016-04-24T09:37:00Z">
          <w:pPr>
            <w:pStyle w:val="Subttulo"/>
            <w:numPr>
              <w:ilvl w:val="0"/>
            </w:numPr>
            <w:spacing w:after="0"/>
          </w:pPr>
        </w:pPrChange>
      </w:pPr>
    </w:p>
    <w:p w14:paraId="7C679D06" w14:textId="67F7F1F3" w:rsidR="00015293" w:rsidRDefault="00015293">
      <w:pPr>
        <w:rPr>
          <w:ins w:id="425" w:author="Jorge A. Cotera" w:date="2016-04-24T09:37:00Z"/>
        </w:rPr>
        <w:pPrChange w:id="426" w:author="Jorge A. Cotera" w:date="2016-04-24T09:37:00Z">
          <w:pPr>
            <w:pStyle w:val="Subttulo"/>
            <w:numPr>
              <w:ilvl w:val="0"/>
            </w:numPr>
            <w:spacing w:after="0"/>
          </w:pPr>
        </w:pPrChange>
      </w:pPr>
    </w:p>
    <w:p w14:paraId="2E09D58A" w14:textId="7C6F64B6" w:rsidR="00015293" w:rsidRDefault="00015293">
      <w:pPr>
        <w:rPr>
          <w:ins w:id="427" w:author="Jorge A. Cotera" w:date="2016-04-24T09:37:00Z"/>
        </w:rPr>
        <w:pPrChange w:id="428" w:author="Jorge A. Cotera" w:date="2016-04-24T09:37:00Z">
          <w:pPr>
            <w:pStyle w:val="Subttulo"/>
            <w:numPr>
              <w:ilvl w:val="0"/>
            </w:numPr>
            <w:spacing w:after="0"/>
          </w:pPr>
        </w:pPrChange>
      </w:pPr>
    </w:p>
    <w:p w14:paraId="58779599" w14:textId="266BD761" w:rsidR="00015293" w:rsidRDefault="00015293">
      <w:pPr>
        <w:rPr>
          <w:ins w:id="429" w:author="Jorge A. Cotera" w:date="2016-04-24T09:37:00Z"/>
        </w:rPr>
        <w:pPrChange w:id="430" w:author="Jorge A. Cotera" w:date="2016-04-24T09:37:00Z">
          <w:pPr>
            <w:pStyle w:val="Subttulo"/>
            <w:numPr>
              <w:ilvl w:val="0"/>
            </w:numPr>
            <w:spacing w:after="0"/>
          </w:pPr>
        </w:pPrChange>
      </w:pPr>
    </w:p>
    <w:p w14:paraId="12326C66" w14:textId="3AA6C19A" w:rsidR="00015293" w:rsidRDefault="00015293">
      <w:pPr>
        <w:rPr>
          <w:ins w:id="431" w:author="Jorge A. Cotera" w:date="2016-04-24T09:37:00Z"/>
        </w:rPr>
        <w:pPrChange w:id="432" w:author="Jorge A. Cotera" w:date="2016-04-24T09:37:00Z">
          <w:pPr>
            <w:pStyle w:val="Subttulo"/>
            <w:numPr>
              <w:ilvl w:val="0"/>
            </w:numPr>
            <w:spacing w:after="0"/>
          </w:pPr>
        </w:pPrChange>
      </w:pPr>
    </w:p>
    <w:p w14:paraId="2A5DFA9A" w14:textId="77777777" w:rsidR="00015293" w:rsidRPr="00015293" w:rsidRDefault="00015293">
      <w:pPr>
        <w:rPr>
          <w:rPrChange w:id="433" w:author="Jorge A. Cotera" w:date="2016-04-24T09:37:00Z">
            <w:rPr>
              <w:rFonts w:cs="Times New Roman"/>
              <w:szCs w:val="24"/>
            </w:rPr>
          </w:rPrChange>
        </w:rPr>
        <w:pPrChange w:id="434" w:author="Jorge A. Cotera" w:date="2016-04-24T09:37:00Z">
          <w:pPr>
            <w:pStyle w:val="Subttulo"/>
            <w:numPr>
              <w:ilvl w:val="0"/>
            </w:numPr>
            <w:spacing w:after="0"/>
          </w:pPr>
        </w:pPrChange>
      </w:pPr>
    </w:p>
    <w:p w14:paraId="759A14E4" w14:textId="77777777" w:rsidR="00B918AD" w:rsidRDefault="00B918AD" w:rsidP="0026562A">
      <w:pPr>
        <w:spacing w:after="120"/>
        <w:ind w:firstLine="0"/>
        <w:rPr>
          <w:rFonts w:cs="Times New Roman"/>
          <w:szCs w:val="24"/>
        </w:rPr>
      </w:pPr>
    </w:p>
    <w:p w14:paraId="2176286C" w14:textId="6EF0E628" w:rsidR="001E614D" w:rsidRDefault="001E614D" w:rsidP="001E614D">
      <w:pPr>
        <w:pStyle w:val="Ttulo1"/>
        <w:numPr>
          <w:ilvl w:val="1"/>
          <w:numId w:val="16"/>
        </w:numPr>
        <w:ind w:hanging="720"/>
        <w:rPr>
          <w:rFonts w:cs="Times New Roman"/>
          <w:szCs w:val="24"/>
        </w:rPr>
      </w:pPr>
      <w:r w:rsidRPr="001E614D">
        <w:rPr>
          <w:rFonts w:cs="Times New Roman"/>
          <w:szCs w:val="24"/>
        </w:rPr>
        <w:lastRenderedPageBreak/>
        <w:t>¿</w:t>
      </w:r>
      <w:del w:id="435" w:author="Jorgg A. Cotera" w:date="2015-11-01T14:00:00Z">
        <w:r w:rsidR="006E26D5" w:rsidRPr="001E614D" w:rsidDel="006E26D5">
          <w:rPr>
            <w:rFonts w:cs="Times New Roman"/>
            <w:szCs w:val="24"/>
          </w:rPr>
          <w:delText>p</w:delText>
        </w:r>
      </w:del>
      <w:ins w:id="436" w:author="Jorgg A. Cotera" w:date="2015-11-01T14:00:00Z">
        <w:r w:rsidR="006E26D5">
          <w:rPr>
            <w:rFonts w:cs="Times New Roman"/>
            <w:szCs w:val="24"/>
          </w:rPr>
          <w:t>P</w:t>
        </w:r>
      </w:ins>
      <w:r w:rsidR="006E26D5" w:rsidRPr="001E614D">
        <w:rPr>
          <w:rFonts w:cs="Times New Roman"/>
          <w:szCs w:val="24"/>
        </w:rPr>
        <w:t xml:space="preserve">or qué en </w:t>
      </w:r>
      <w:r w:rsidR="006E26D5">
        <w:rPr>
          <w:rFonts w:cs="Times New Roman"/>
          <w:szCs w:val="24"/>
        </w:rPr>
        <w:t>la i</w:t>
      </w:r>
      <w:ins w:id="437" w:author="Jorgg A. Cotera" w:date="2015-11-01T13:59:00Z">
        <w:r w:rsidR="006E26D5">
          <w:rPr>
            <w:rFonts w:cs="Times New Roman"/>
            <w:szCs w:val="24"/>
          </w:rPr>
          <w:t xml:space="preserve">nstitución </w:t>
        </w:r>
      </w:ins>
      <w:commentRangeStart w:id="438"/>
      <w:del w:id="439" w:author="Jorgg A. Cotera" w:date="2015-11-01T13:59:00Z">
        <w:r w:rsidDel="006E26D5">
          <w:rPr>
            <w:rFonts w:cs="Times New Roman"/>
            <w:szCs w:val="24"/>
          </w:rPr>
          <w:delText>.</w:delText>
        </w:r>
      </w:del>
      <w:r w:rsidR="006E26D5">
        <w:rPr>
          <w:rFonts w:cs="Times New Roman"/>
          <w:szCs w:val="24"/>
        </w:rPr>
        <w:t>e</w:t>
      </w:r>
      <w:ins w:id="440" w:author="Jorgg A. Cotera" w:date="2015-11-01T13:59:00Z">
        <w:r w:rsidR="006E26D5">
          <w:rPr>
            <w:rFonts w:cs="Times New Roman"/>
            <w:szCs w:val="24"/>
          </w:rPr>
          <w:t>ducativa</w:t>
        </w:r>
      </w:ins>
      <w:r w:rsidR="006E26D5" w:rsidRPr="001E614D">
        <w:rPr>
          <w:rFonts w:cs="Times New Roman"/>
          <w:szCs w:val="24"/>
        </w:rPr>
        <w:t xml:space="preserve"> </w:t>
      </w:r>
      <w:r w:rsidR="006E26D5">
        <w:rPr>
          <w:rFonts w:cs="Times New Roman"/>
          <w:szCs w:val="24"/>
        </w:rPr>
        <w:t>a</w:t>
      </w:r>
      <w:r w:rsidR="006E26D5" w:rsidRPr="001E614D">
        <w:rPr>
          <w:rFonts w:cs="Times New Roman"/>
          <w:szCs w:val="24"/>
        </w:rPr>
        <w:t xml:space="preserve">lianza </w:t>
      </w:r>
      <w:commentRangeEnd w:id="438"/>
      <w:r w:rsidR="00971D67">
        <w:rPr>
          <w:rStyle w:val="Refdecomentario"/>
          <w:rFonts w:eastAsiaTheme="minorEastAsia" w:cstheme="minorBidi"/>
          <w:b w:val="0"/>
          <w:bCs w:val="0"/>
        </w:rPr>
        <w:commentReference w:id="438"/>
      </w:r>
      <w:r w:rsidR="006E26D5" w:rsidRPr="001E614D">
        <w:rPr>
          <w:rFonts w:cs="Times New Roman"/>
          <w:szCs w:val="24"/>
        </w:rPr>
        <w:t xml:space="preserve">para el </w:t>
      </w:r>
      <w:r w:rsidR="006E26D5">
        <w:rPr>
          <w:rFonts w:cs="Times New Roman"/>
          <w:szCs w:val="24"/>
        </w:rPr>
        <w:t>p</w:t>
      </w:r>
      <w:r w:rsidR="006E26D5" w:rsidRPr="001E614D">
        <w:rPr>
          <w:rFonts w:cs="Times New Roman"/>
          <w:szCs w:val="24"/>
        </w:rPr>
        <w:t>rogreso</w:t>
      </w:r>
      <w:r w:rsidRPr="001E614D">
        <w:rPr>
          <w:rFonts w:cs="Times New Roman"/>
          <w:szCs w:val="24"/>
        </w:rPr>
        <w:t>?</w:t>
      </w:r>
    </w:p>
    <w:p w14:paraId="140DB27D" w14:textId="77777777" w:rsidR="00513D56" w:rsidRDefault="00513D56" w:rsidP="00E06DC1"/>
    <w:p w14:paraId="34C3DFCD" w14:textId="23F1663E" w:rsidR="00513D56" w:rsidRDefault="00A82C4F" w:rsidP="00513D56">
      <w:commentRangeStart w:id="441"/>
      <w:r>
        <w:t xml:space="preserve">La elección de la institución educativa tampoco fue algo fortuito, ni siquiera porque en el mismo municipio </w:t>
      </w:r>
      <w:r w:rsidR="00A40610">
        <w:t>haya</w:t>
      </w:r>
      <w:r>
        <w:t xml:space="preserve"> otras dos instituciones que atiendan a comunidades muy similares</w:t>
      </w:r>
      <w:r w:rsidR="00513D56">
        <w:t xml:space="preserve"> en términos de las realidades socioeconómicas de las familias de donde provienen los estudiantes</w:t>
      </w:r>
      <w:r>
        <w:t>. En este caso</w:t>
      </w:r>
      <w:r w:rsidR="00513D56">
        <w:t>,</w:t>
      </w:r>
      <w:r>
        <w:t xml:space="preserve"> si bien se trataba de un trabajo premeditadamente planeado para ser desarrollado con estudiantes </w:t>
      </w:r>
      <w:r w:rsidR="00513D56">
        <w:t xml:space="preserve">a los que por alguna razón, </w:t>
      </w:r>
      <w:r w:rsidR="0020714F">
        <w:t xml:space="preserve">las evidencias parecen mostrar que no les suele ir muy bien en las evaluaciones en matemáticas, cualesquiera que están sean; estudiantes que además provienen en su gran mayoría de los </w:t>
      </w:r>
      <w:r>
        <w:t>estrato</w:t>
      </w:r>
      <w:r w:rsidR="0020714F">
        <w:t>s</w:t>
      </w:r>
      <w:r>
        <w:t xml:space="preserve"> social</w:t>
      </w:r>
      <w:r w:rsidR="0020714F">
        <w:t xml:space="preserve">es 1 y 2, </w:t>
      </w:r>
      <w:r w:rsidR="00513D56">
        <w:t xml:space="preserve">en donde predominan </w:t>
      </w:r>
      <w:r>
        <w:t>ciertas problemáticas a nivel de la constitución familia</w:t>
      </w:r>
      <w:r w:rsidR="00513D56">
        <w:t>r</w:t>
      </w:r>
      <w:r>
        <w:t xml:space="preserve"> </w:t>
      </w:r>
      <w:r w:rsidR="00513D56">
        <w:t>y de las condiciones socioeconómicas</w:t>
      </w:r>
      <w:r w:rsidR="0020714F">
        <w:t>;</w:t>
      </w:r>
      <w:r w:rsidR="00513D56">
        <w:t xml:space="preserve"> </w:t>
      </w:r>
      <w:r>
        <w:t xml:space="preserve">la elección de la I.E Alianza para el progreso también responde a </w:t>
      </w:r>
      <w:r w:rsidR="00513D56">
        <w:t>unos</w:t>
      </w:r>
      <w:r>
        <w:t xml:space="preserve"> criterio</w:t>
      </w:r>
      <w:r w:rsidR="00513D56">
        <w:t>s más</w:t>
      </w:r>
      <w:r>
        <w:t xml:space="preserve"> personal</w:t>
      </w:r>
      <w:r w:rsidR="00513D56">
        <w:t>es.</w:t>
      </w:r>
    </w:p>
    <w:p w14:paraId="583A5B72" w14:textId="77777777" w:rsidR="00513D56" w:rsidRDefault="00513D56" w:rsidP="00513D56"/>
    <w:p w14:paraId="12D22C83" w14:textId="7A057171" w:rsidR="00513D56" w:rsidRDefault="0020714F" w:rsidP="00513D56">
      <w:r>
        <w:t>E</w:t>
      </w:r>
      <w:r w:rsidR="00A82C4F">
        <w:t xml:space="preserve">n primer lugar, </w:t>
      </w:r>
      <w:r>
        <w:t>como vecino del sector municipal en que opera está i</w:t>
      </w:r>
      <w:r w:rsidR="00A82C4F">
        <w:t xml:space="preserve">nstitución </w:t>
      </w:r>
      <w:r>
        <w:t>e</w:t>
      </w:r>
      <w:r w:rsidR="00512975">
        <w:t xml:space="preserve">ducativa, yo tuve la oportunidad de </w:t>
      </w:r>
      <w:r w:rsidR="00A82C4F">
        <w:t>reali</w:t>
      </w:r>
      <w:r w:rsidR="00512975">
        <w:t>zar</w:t>
      </w:r>
      <w:r w:rsidR="00A82C4F">
        <w:t xml:space="preserve"> mis estudios de b</w:t>
      </w:r>
      <w:r>
        <w:t>ásica primaria</w:t>
      </w:r>
      <w:r w:rsidR="00512975">
        <w:t xml:space="preserve"> en esta comunidad</w:t>
      </w:r>
      <w:r>
        <w:t xml:space="preserve">, </w:t>
      </w:r>
      <w:r w:rsidR="00512975">
        <w:t xml:space="preserve">y </w:t>
      </w:r>
      <w:r>
        <w:t xml:space="preserve">hasta donde </w:t>
      </w:r>
      <w:r w:rsidR="00A82C4F">
        <w:t xml:space="preserve">recuerdo, fue desde entonces que comencé a </w:t>
      </w:r>
      <w:r w:rsidR="00513D56">
        <w:t>sospechar</w:t>
      </w:r>
      <w:r w:rsidR="00A82C4F">
        <w:t xml:space="preserve"> que eso que en ocasiones llamábamos </w:t>
      </w:r>
      <w:r>
        <w:t>“</w:t>
      </w:r>
      <w:r w:rsidR="00A82C4F">
        <w:t>bajo rendimiento</w:t>
      </w:r>
      <w:r>
        <w:t>”</w:t>
      </w:r>
      <w:r w:rsidR="00A82C4F">
        <w:t xml:space="preserve">, </w:t>
      </w:r>
      <w:r>
        <w:t>“</w:t>
      </w:r>
      <w:r w:rsidR="00A82C4F">
        <w:t>falta de comprensión</w:t>
      </w:r>
      <w:r>
        <w:t>”</w:t>
      </w:r>
      <w:r w:rsidR="00A82C4F">
        <w:t xml:space="preserve">, </w:t>
      </w:r>
      <w:r>
        <w:t>“</w:t>
      </w:r>
      <w:r w:rsidR="00A82C4F">
        <w:t>dificultades de aprendizaje para las matemáticas</w:t>
      </w:r>
      <w:r>
        <w:t>”  y otras expresiones más asociadas al fracaso escolar de los estudiante en el área</w:t>
      </w:r>
      <w:r w:rsidR="00A82C4F">
        <w:t xml:space="preserve">, podría estar asociado </w:t>
      </w:r>
      <w:r>
        <w:t xml:space="preserve">también </w:t>
      </w:r>
      <w:r w:rsidR="00A82C4F">
        <w:t xml:space="preserve">a ciertos elementos en la manera en que esta área era </w:t>
      </w:r>
      <w:r w:rsidR="00513D56">
        <w:t>enseñada</w:t>
      </w:r>
      <w:r w:rsidR="00A82C4F">
        <w:t xml:space="preserve">. </w:t>
      </w:r>
    </w:p>
    <w:p w14:paraId="06A51998" w14:textId="77777777" w:rsidR="00513D56" w:rsidRDefault="00513D56" w:rsidP="00E06DC1"/>
    <w:p w14:paraId="46B73C02" w14:textId="3AF31C74" w:rsidR="00E06DC1" w:rsidRDefault="00A82C4F" w:rsidP="00E06DC1">
      <w:r>
        <w:t xml:space="preserve">En segundo lugar, desde hace un buen tiempo, debido a mi </w:t>
      </w:r>
      <w:r w:rsidR="00513D56">
        <w:t>vínculo</w:t>
      </w:r>
      <w:r>
        <w:t xml:space="preserve"> con la secretaría de educación del municipio de </w:t>
      </w:r>
      <w:r w:rsidR="00513D56">
        <w:t>Montelíbano</w:t>
      </w:r>
      <w:r>
        <w:t>, fui asignado en calidad de maestro-</w:t>
      </w:r>
      <w:r w:rsidR="00513D56">
        <w:t>acompañante</w:t>
      </w:r>
      <w:r>
        <w:t xml:space="preserve"> a esta institución, con el fin de apoyar los procesos de ajuste curricular, </w:t>
      </w:r>
      <w:r w:rsidR="00513D56">
        <w:t>particularmente en el área de Matemáticas</w:t>
      </w:r>
      <w:r w:rsidR="0020714F">
        <w:t xml:space="preserve">. Por este </w:t>
      </w:r>
      <w:r w:rsidR="00513D56">
        <w:t>motivo</w:t>
      </w:r>
      <w:r w:rsidR="0020714F">
        <w:t xml:space="preserve"> en repetidas ocasiones </w:t>
      </w:r>
      <w:r w:rsidR="00513D56">
        <w:t xml:space="preserve">he tenido la oportunidad de trabajar como docente de aula con algunos grupos de la institución, pudiendo percatarme de la unicidad en la forma de enseñar los objetos matemáticos, especialmente los geométricos, que </w:t>
      </w:r>
      <w:r w:rsidR="0020714F">
        <w:t xml:space="preserve">en buena medida en muchos grados </w:t>
      </w:r>
      <w:r w:rsidR="00513D56">
        <w:t>permanece</w:t>
      </w:r>
      <w:r w:rsidR="0020714F">
        <w:t>n</w:t>
      </w:r>
      <w:r w:rsidR="00513D56">
        <w:t xml:space="preserve"> ausentes del currículo o son modestamente expuestos</w:t>
      </w:r>
      <w:r w:rsidR="0020714F">
        <w:t>,</w:t>
      </w:r>
      <w:r w:rsidR="00513D56">
        <w:t xml:space="preserve"> como ha sido señalado en </w:t>
      </w:r>
      <w:r w:rsidR="0020714F">
        <w:t>el planteamiento del</w:t>
      </w:r>
      <w:r w:rsidR="00513D56">
        <w:t xml:space="preserve"> problem</w:t>
      </w:r>
      <w:r w:rsidR="0020714F">
        <w:t>a</w:t>
      </w:r>
      <w:r w:rsidR="00513D56">
        <w:t>, como definiciones</w:t>
      </w:r>
      <w:r w:rsidR="0020714F">
        <w:t xml:space="preserve"> que debe ser memorizadas y luego consideradas a la hora de enfrentar las evaluaciones</w:t>
      </w:r>
      <w:r w:rsidR="00513D56">
        <w:t>.</w:t>
      </w:r>
    </w:p>
    <w:p w14:paraId="1B976177" w14:textId="77777777" w:rsidR="0020714F" w:rsidRDefault="0020714F" w:rsidP="00E06DC1"/>
    <w:p w14:paraId="1982C51C" w14:textId="0632BAC4" w:rsidR="0020714F" w:rsidRDefault="0020714F" w:rsidP="00E06DC1">
      <w:r>
        <w:lastRenderedPageBreak/>
        <w:t xml:space="preserve">En tercer lugar, como docente en formación, desde el comienzo de esta investigación me encuentro haciendo parte del proceso de concurso para nombrar los nuevos docentes que ocuparan las plazas vacantes en las instituciones del departamento, siendo la I. E Alianza para el progreso una de las que oferta una plaza para el nivel de básica primaria. </w:t>
      </w:r>
      <w:r w:rsidR="00512975">
        <w:t>En un principio era solo una intención mía</w:t>
      </w:r>
      <w:r>
        <w:t xml:space="preserve"> </w:t>
      </w:r>
      <w:r w:rsidR="00512975">
        <w:t>el poder vincularme a esta institución como docente de la básica primaria, por lo que opté por presentarme a concurso en esta modalidad; pero hoy, después de publicados los resultados y de encontrarme ocupado la primera posición en la lista de elegible, existe una alta posibilidad de ser nombrado como docente de básica primaria y entonces constituirme como un nuevo sujeto al frente de la realidad que he visto diagnosticado e indagando.</w:t>
      </w:r>
    </w:p>
    <w:p w14:paraId="6A84DD82" w14:textId="77777777" w:rsidR="00512975" w:rsidRDefault="00512975" w:rsidP="00E06DC1"/>
    <w:p w14:paraId="6333B250" w14:textId="4120D173" w:rsidR="00512975" w:rsidRDefault="00512975" w:rsidP="00E06DC1">
      <w:r>
        <w:t>Es por ello que he conservado desde el principio el interés por tomar como escenario de investigación a esta institución, más particularmente, la sede Anastasio Sierra, más cercana a mi residencia y ubicada geográficamente cerca de un contexto socio</w:t>
      </w:r>
      <w:r w:rsidR="007B7304">
        <w:t>económico</w:t>
      </w:r>
      <w:r>
        <w:t xml:space="preserve"> impactado por una problemática política, cultural y medio ambiental como es la relacionada con el tema de los asentamientos urbanos en situación de vulnerabilidad por factores ambientales. </w:t>
      </w:r>
      <w:commentRangeEnd w:id="441"/>
      <w:r w:rsidR="004E7184">
        <w:rPr>
          <w:rStyle w:val="Refdecomentario"/>
        </w:rPr>
        <w:commentReference w:id="441"/>
      </w:r>
    </w:p>
    <w:p w14:paraId="7532E546" w14:textId="77777777" w:rsidR="00E06DC1" w:rsidRPr="00E06DC1" w:rsidRDefault="00E06DC1" w:rsidP="00E06DC1">
      <w:commentRangeStart w:id="442"/>
    </w:p>
    <w:p w14:paraId="4CF96D08" w14:textId="2B83B7EF" w:rsidR="001E614D" w:rsidRDefault="001E614D" w:rsidP="001E614D">
      <w:pPr>
        <w:pStyle w:val="Ttulo1"/>
        <w:numPr>
          <w:ilvl w:val="1"/>
          <w:numId w:val="16"/>
        </w:numPr>
        <w:ind w:hanging="720"/>
        <w:rPr>
          <w:rFonts w:cs="Times New Roman"/>
          <w:szCs w:val="24"/>
        </w:rPr>
      </w:pPr>
      <w:r w:rsidRPr="001E614D">
        <w:rPr>
          <w:rFonts w:cs="Times New Roman"/>
          <w:szCs w:val="24"/>
        </w:rPr>
        <w:t xml:space="preserve">¿Por qué fijarme en </w:t>
      </w:r>
      <w:r w:rsidR="00642EEA">
        <w:rPr>
          <w:rFonts w:cs="Times New Roman"/>
          <w:szCs w:val="24"/>
        </w:rPr>
        <w:t>4</w:t>
      </w:r>
      <w:r w:rsidRPr="001E614D">
        <w:rPr>
          <w:rFonts w:cs="Times New Roman"/>
          <w:szCs w:val="24"/>
        </w:rPr>
        <w:t xml:space="preserve"> estudiantes?</w:t>
      </w:r>
      <w:commentRangeEnd w:id="442"/>
      <w:r w:rsidR="0056762B">
        <w:rPr>
          <w:rStyle w:val="Refdecomentario"/>
          <w:rFonts w:eastAsiaTheme="minorEastAsia" w:cstheme="minorBidi"/>
          <w:b w:val="0"/>
          <w:bCs w:val="0"/>
        </w:rPr>
        <w:commentReference w:id="442"/>
      </w:r>
    </w:p>
    <w:p w14:paraId="09B60AAA" w14:textId="77777777" w:rsidR="007B7304" w:rsidRDefault="007B7304" w:rsidP="007B7304">
      <w:pPr>
        <w:ind w:firstLine="0"/>
      </w:pPr>
    </w:p>
    <w:p w14:paraId="5D4960E5" w14:textId="68CBCA8A" w:rsidR="00455D1A" w:rsidRDefault="00D90D81" w:rsidP="00536F97">
      <w:r>
        <w:t xml:space="preserve">Asumir </w:t>
      </w:r>
      <w:r w:rsidR="007B7304">
        <w:t>la</w:t>
      </w:r>
      <w:r>
        <w:t xml:space="preserve"> objetivación del concepto de</w:t>
      </w:r>
      <w:r w:rsidR="007B7304">
        <w:t xml:space="preserve"> perpendicularidad por estudiantes de grado quinto, en cuerpos geométricos y en figuras </w:t>
      </w:r>
      <w:r w:rsidR="00EB10A1">
        <w:t>geométricas</w:t>
      </w:r>
      <w:r w:rsidR="007B7304">
        <w:t xml:space="preserve">, </w:t>
      </w:r>
      <w:r>
        <w:t xml:space="preserve">como </w:t>
      </w:r>
      <w:r w:rsidR="007B7304">
        <w:t xml:space="preserve">mi </w:t>
      </w:r>
      <w:r>
        <w:t>tema</w:t>
      </w:r>
      <w:r w:rsidR="007B7304">
        <w:t xml:space="preserve"> de investigaci</w:t>
      </w:r>
      <w:r w:rsidR="00266242">
        <w:t>ón,</w:t>
      </w:r>
      <w:r w:rsidR="007B7304">
        <w:t xml:space="preserve"> y </w:t>
      </w:r>
      <w:r w:rsidR="00060CE7">
        <w:t>procurar el</w:t>
      </w:r>
      <w:r>
        <w:t xml:space="preserve"> </w:t>
      </w:r>
      <w:r w:rsidR="00060CE7">
        <w:t>análisis de</w:t>
      </w:r>
      <w:r>
        <w:t xml:space="preserve"> dicha objetivación,</w:t>
      </w:r>
      <w:r w:rsidR="007B7304">
        <w:t xml:space="preserve"> </w:t>
      </w:r>
      <w:r>
        <w:t xml:space="preserve">no </w:t>
      </w:r>
      <w:r w:rsidR="00F65010">
        <w:t xml:space="preserve">implica que este </w:t>
      </w:r>
      <w:r w:rsidR="007B7304">
        <w:t>trabajo</w:t>
      </w:r>
      <w:r w:rsidR="00F65010">
        <w:t xml:space="preserve"> tenga que ser realizado a partir de las producciones de todos los estudiantes</w:t>
      </w:r>
      <w:r w:rsidR="00060CE7">
        <w:t xml:space="preserve">, pues en correspondencia con el paradigma cualitativo, en esta investigación no pretendo </w:t>
      </w:r>
      <w:r w:rsidR="007B7304">
        <w:t>la producción de saberes generalizables o universales</w:t>
      </w:r>
      <w:r w:rsidR="007637B3">
        <w:t>;  m</w:t>
      </w:r>
      <w:r w:rsidR="00060CE7">
        <w:t xml:space="preserve">ás </w:t>
      </w:r>
      <w:r w:rsidR="00536F97">
        <w:t>que eso</w:t>
      </w:r>
      <w:r w:rsidR="00060CE7">
        <w:t>, este trabajo está interesado en</w:t>
      </w:r>
      <w:r w:rsidR="00266242">
        <w:t xml:space="preserve"> encontrar</w:t>
      </w:r>
      <w:r w:rsidR="00455D1A">
        <w:t xml:space="preserve"> en </w:t>
      </w:r>
      <w:r w:rsidR="007B7304">
        <w:t xml:space="preserve">el movimiento </w:t>
      </w:r>
      <w:r w:rsidR="00266242">
        <w:t>mismo</w:t>
      </w:r>
      <w:r w:rsidR="00536F97">
        <w:t xml:space="preserve"> de la</w:t>
      </w:r>
      <w:r w:rsidR="007B7304">
        <w:t xml:space="preserve"> AOE, </w:t>
      </w:r>
      <w:r w:rsidR="00266242">
        <w:t xml:space="preserve">cómo es que </w:t>
      </w:r>
      <w:r w:rsidR="00536F97">
        <w:t xml:space="preserve">también cada </w:t>
      </w:r>
      <w:r w:rsidR="007B7304">
        <w:t>estudiantes</w:t>
      </w:r>
      <w:r w:rsidR="00536F97">
        <w:t xml:space="preserve"> </w:t>
      </w:r>
      <w:r w:rsidR="00EB10A1">
        <w:t>desde su personalidad</w:t>
      </w:r>
      <w:r w:rsidR="00991594">
        <w:t xml:space="preserve"> en tanto que “parcialidad de la conciencia humana”</w:t>
      </w:r>
      <w:sdt>
        <w:sdtPr>
          <w:id w:val="-127479082"/>
          <w:citation/>
        </w:sdtPr>
        <w:sdtEndPr/>
        <w:sdtContent>
          <w:r w:rsidR="00991594">
            <w:fldChar w:fldCharType="begin"/>
          </w:r>
          <w:r w:rsidR="00991594">
            <w:instrText xml:space="preserve">CITATION Leo84 \p 120 \l 9226 </w:instrText>
          </w:r>
          <w:r w:rsidR="00991594">
            <w:fldChar w:fldCharType="separate"/>
          </w:r>
          <w:r w:rsidR="00991594">
            <w:t xml:space="preserve"> (Leontiev, 1984, pág. 120)</w:t>
          </w:r>
          <w:r w:rsidR="00991594">
            <w:fldChar w:fldCharType="end"/>
          </w:r>
        </w:sdtContent>
      </w:sdt>
      <w:r w:rsidR="00991594">
        <w:t xml:space="preserve">, </w:t>
      </w:r>
      <w:r w:rsidR="007B7304">
        <w:t xml:space="preserve">va </w:t>
      </w:r>
      <w:r w:rsidR="00266242">
        <w:t xml:space="preserve">objetivando dicha perpendicularidad y va </w:t>
      </w:r>
      <w:r w:rsidR="007B7304">
        <w:t xml:space="preserve">apropiándose de </w:t>
      </w:r>
      <w:r w:rsidR="00991594">
        <w:t>los</w:t>
      </w:r>
      <w:r w:rsidR="00455D1A">
        <w:t xml:space="preserve"> significados </w:t>
      </w:r>
      <w:r w:rsidR="00991594">
        <w:t xml:space="preserve">inmersos </w:t>
      </w:r>
      <w:r w:rsidR="00266242">
        <w:t xml:space="preserve">en </w:t>
      </w:r>
      <w:r w:rsidR="00060CE7">
        <w:t>la cultura</w:t>
      </w:r>
      <w:r w:rsidR="00455D1A">
        <w:t xml:space="preserve"> y asumiendo con ellos </w:t>
      </w:r>
      <w:r w:rsidR="00536F97">
        <w:t xml:space="preserve">también </w:t>
      </w:r>
      <w:r w:rsidR="00455D1A">
        <w:t>los “motivos generadores de sentidos”</w:t>
      </w:r>
      <w:r w:rsidR="00E85165">
        <w:t xml:space="preserve"> personales</w:t>
      </w:r>
      <w:r w:rsidR="00455D1A">
        <w:t xml:space="preserve"> (p.157).</w:t>
      </w:r>
      <w:r w:rsidR="00E85165">
        <w:t xml:space="preserve"> E</w:t>
      </w:r>
      <w:r w:rsidR="007637B3">
        <w:t>s</w:t>
      </w:r>
      <w:r w:rsidR="00E85165">
        <w:t xml:space="preserve"> </w:t>
      </w:r>
      <w:r w:rsidR="007637B3">
        <w:t xml:space="preserve">en </w:t>
      </w:r>
      <w:r w:rsidR="00E85165">
        <w:t xml:space="preserve">esto </w:t>
      </w:r>
      <w:r w:rsidR="007637B3">
        <w:t>que</w:t>
      </w:r>
      <w:r w:rsidR="00E85165">
        <w:t xml:space="preserve"> nos apoyamos para concederle valides a los datos</w:t>
      </w:r>
      <w:r w:rsidR="007637B3">
        <w:t xml:space="preserve"> obtenidos </w:t>
      </w:r>
      <w:r w:rsidR="00E85165">
        <w:t>a partir de las producciones de 3 o 4 sujetos de manera individual.</w:t>
      </w:r>
    </w:p>
    <w:p w14:paraId="05C82902" w14:textId="40E43D01" w:rsidR="00266242" w:rsidRDefault="007637B3" w:rsidP="007637B3">
      <w:r>
        <w:lastRenderedPageBreak/>
        <w:t xml:space="preserve">En </w:t>
      </w:r>
      <w:del w:id="443" w:author="Jorge A. Cotera" w:date="2016-06-03T11:59:00Z">
        <w:r w:rsidDel="001D0213">
          <w:delText xml:space="preserve">cuento </w:delText>
        </w:r>
      </w:del>
      <w:ins w:id="444" w:author="Jorge A. Cotera" w:date="2016-06-03T11:59:00Z">
        <w:r w:rsidR="001D0213">
          <w:t>cu</w:t>
        </w:r>
        <w:r w:rsidR="001D0213">
          <w:t>a</w:t>
        </w:r>
        <w:r w:rsidR="001D0213">
          <w:t xml:space="preserve">nto </w:t>
        </w:r>
      </w:ins>
      <w:r>
        <w:t>a la elección de los estudiantes con los cuales se realizará el análisis, es importante mencionar que se han considerado criterios éticos que protejan la integridad de los estudiantes,</w:t>
      </w:r>
      <w:r w:rsidR="00266242">
        <w:t xml:space="preserve"> tanto los que harán parte del trabajo de análisis como del resto con quien se constituye el trabajo de aula.</w:t>
      </w:r>
      <w:r>
        <w:t xml:space="preserve"> Entre estos criterios el de mayor relevancia es el que tiene que ver con la asistencia a las actividades</w:t>
      </w:r>
      <w:bookmarkStart w:id="445" w:name="_GoBack"/>
      <w:bookmarkEnd w:id="445"/>
      <w:r>
        <w:t xml:space="preserve"> programadas, en la medida en que más que reconocer cuanto más o cuanto menos un estudiante objetiva el concepto, lo que nos interesa es hacer el acompañamiento al proceso mediante el cual el estudiante al tiempo que ejecuta las acciones y operaciones de la AOE va mostrando evidencias de la apropiación y de la objetivación; de ahí que haya sido indispensable considerar como criterio de elección, el que estos estudiantes hayan participado de todas o del mayor número de estudiantes posibles. </w:t>
      </w:r>
    </w:p>
    <w:p w14:paraId="6CD40799" w14:textId="617A7B5D" w:rsidR="00900D1E" w:rsidRDefault="00900D1E" w:rsidP="007637B3">
      <w:r>
        <w:t xml:space="preserve">Un segundo criterio es la necesidad de trabajar con niños y niñas, aunque no necesariamente con el mismo </w:t>
      </w:r>
      <w:r w:rsidR="00C9144B">
        <w:t>número</w:t>
      </w:r>
      <w:r>
        <w:t xml:space="preserve">. </w:t>
      </w:r>
      <w:commentRangeStart w:id="446"/>
      <w:r w:rsidR="00C9144B">
        <w:t>Dado que</w:t>
      </w:r>
      <w:r>
        <w:t xml:space="preserve"> esta una </w:t>
      </w:r>
      <w:r w:rsidR="00C9144B">
        <w:t>institución</w:t>
      </w:r>
      <w:r>
        <w:t xml:space="preserve"> </w:t>
      </w:r>
      <w:r w:rsidR="00C9144B">
        <w:t xml:space="preserve">es de carácter mixto y que no se trata </w:t>
      </w:r>
      <w:r w:rsidR="00A40610">
        <w:t>aquí</w:t>
      </w:r>
      <w:r w:rsidR="00C9144B">
        <w:t xml:space="preserve"> de ningún tema que involucre </w:t>
      </w:r>
      <w:ins w:id="447" w:author="Diana Victoria Jaramillo Quiceno" w:date="2015-09-19T09:46:00Z">
        <w:r w:rsidR="0056762B">
          <w:t>un estudio considerando el género de los estudiantes</w:t>
        </w:r>
      </w:ins>
      <w:del w:id="448" w:author="Diana Victoria Jaramillo Quiceno" w:date="2015-09-19T09:46:00Z">
        <w:r w:rsidR="00C9144B" w:rsidDel="0056762B">
          <w:delText>la discriminación por sexo</w:delText>
        </w:r>
      </w:del>
      <w:r w:rsidR="00C9144B">
        <w:t xml:space="preserve">, es </w:t>
      </w:r>
      <w:del w:id="449" w:author="Diana Victoria Jaramillo Quiceno" w:date="2015-09-19T09:46:00Z">
        <w:r w:rsidR="00C9144B" w:rsidDel="0056762B">
          <w:delText xml:space="preserve">a </w:delText>
        </w:r>
      </w:del>
      <w:ins w:id="450" w:author="Diana Victoria Jaramillo Quiceno" w:date="2015-09-19T09:46:00Z">
        <w:r w:rsidR="0056762B">
          <w:t>a</w:t>
        </w:r>
      </w:ins>
      <w:r w:rsidR="00C9144B">
        <w:t>penas normal contar con una representación de cada género.</w:t>
      </w:r>
      <w:commentRangeEnd w:id="446"/>
      <w:r w:rsidR="0056762B">
        <w:rPr>
          <w:rStyle w:val="Refdecomentario"/>
        </w:rPr>
        <w:commentReference w:id="446"/>
      </w:r>
    </w:p>
    <w:p w14:paraId="7843F6CF" w14:textId="4ED246D9" w:rsidR="00C9144B" w:rsidRDefault="00C9144B" w:rsidP="007637B3">
      <w:r>
        <w:t xml:space="preserve">Y el </w:t>
      </w:r>
      <w:del w:id="451" w:author="Diana Victoria Jaramillo Quiceno" w:date="2015-09-19T09:47:00Z">
        <w:r w:rsidDel="0056762B">
          <w:delText>u</w:delText>
        </w:r>
      </w:del>
      <w:ins w:id="452" w:author="Diana Victoria Jaramillo Quiceno" w:date="2015-09-19T09:47:00Z">
        <w:r w:rsidR="0056762B">
          <w:t>ú</w:t>
        </w:r>
      </w:ins>
      <w:r>
        <w:t>ltimo criterios utilizado en la selección tiene que ver con la palabra del docente, quien al ser indagado sobre la experiencia de trabajo en el área de matemáticas con estos estudiantes, fue enfático en señalar la preocupación por algunos estudiantes que han presentado con relación a sus compañeros, mayor resistencia a los procesos propuestos; el docente se refiere con ello a los comportamientos en el aula y al aprovechamiento en el área, ya que para él, algunos de estos niños a raíz de las particularidades en su personalidad y en sus vivencias se han mostrado más distraídos y faltos de disciplina en cuanto a las tareas y a la atención que muestra</w:t>
      </w:r>
      <w:r w:rsidR="002C6667">
        <w:t>n</w:t>
      </w:r>
      <w:r>
        <w:t xml:space="preserve"> para con el </w:t>
      </w:r>
      <w:r w:rsidR="002C6667">
        <w:t>área, razón por la cual, según el docente, en repetidas ocasiones presentan</w:t>
      </w:r>
      <w:r>
        <w:t xml:space="preserve"> bajos resultados</w:t>
      </w:r>
      <w:r w:rsidR="002C6667">
        <w:t xml:space="preserve"> en las evaluaciones</w:t>
      </w:r>
      <w:r>
        <w:t>. No obstante, el docente también ha sido enfático en que estos niños que presentan dificultades en su</w:t>
      </w:r>
      <w:r w:rsidR="002C6667">
        <w:t>s</w:t>
      </w:r>
      <w:r>
        <w:t xml:space="preserve"> comportamiento</w:t>
      </w:r>
      <w:r w:rsidR="002C6667">
        <w:t>s</w:t>
      </w:r>
      <w:r>
        <w:t xml:space="preserve">, en otras ocasiones </w:t>
      </w:r>
      <w:r w:rsidR="002C6667">
        <w:t>han mostrado tanta capacidad como sus compañeros</w:t>
      </w:r>
      <w:r>
        <w:t xml:space="preserve">, y </w:t>
      </w:r>
      <w:proofErr w:type="gramStart"/>
      <w:r>
        <w:t>que</w:t>
      </w:r>
      <w:proofErr w:type="gramEnd"/>
      <w:r>
        <w:t xml:space="preserve"> de hecho, él como docente ha tenido que tener un trabajo adicional de control y seguimiento para lograr que estos estudiantes muestren rendimientos. En contraste, el docente </w:t>
      </w:r>
      <w:r w:rsidR="002C6667">
        <w:t>menciona también la presencia de algunos estudiantes muy comprometidos con el área, líderes en los trabajos de grupo, y que</w:t>
      </w:r>
      <w:ins w:id="453" w:author="Diana Victoria Jaramillo Quiceno" w:date="2015-09-19T09:47:00Z">
        <w:r w:rsidR="0056762B">
          <w:t>,</w:t>
        </w:r>
      </w:ins>
      <w:r w:rsidR="002C6667">
        <w:t xml:space="preserve"> por tanto</w:t>
      </w:r>
      <w:ins w:id="454" w:author="Diana Victoria Jaramillo Quiceno" w:date="2015-09-19T09:48:00Z">
        <w:r w:rsidR="0056762B">
          <w:t>,</w:t>
        </w:r>
      </w:ins>
      <w:r w:rsidR="002C6667">
        <w:t xml:space="preserve"> ha</w:t>
      </w:r>
      <w:ins w:id="455" w:author="Diana Victoria Jaramillo Quiceno" w:date="2015-09-19T09:48:00Z">
        <w:r w:rsidR="0056762B">
          <w:t>n</w:t>
        </w:r>
      </w:ins>
      <w:r w:rsidR="002C6667">
        <w:t xml:space="preserve"> tenido un excelente rendimiento en las evaluaciones. Al referirse a ellos, menciona inicialmente tres o cuatro nombres, y luego agrega una lista de otros 10 que también podrían ser incluidos considerando el criterio del buen rendimiento. </w:t>
      </w:r>
      <w:commentRangeStart w:id="456"/>
      <w:r w:rsidR="002C6667">
        <w:t xml:space="preserve">Por este motivo, después de </w:t>
      </w:r>
      <w:r w:rsidR="002C6667">
        <w:lastRenderedPageBreak/>
        <w:t xml:space="preserve">discutir </w:t>
      </w:r>
      <w:commentRangeStart w:id="457"/>
      <w:r w:rsidR="002C6667">
        <w:t>algunas precauciones con la tutora</w:t>
      </w:r>
      <w:commentRangeEnd w:id="457"/>
      <w:r w:rsidR="0056762B">
        <w:rPr>
          <w:rStyle w:val="Refdecomentario"/>
        </w:rPr>
        <w:commentReference w:id="457"/>
      </w:r>
      <w:r w:rsidR="002C6667">
        <w:t xml:space="preserve">, decidí incluir en el grupo de análisis a </w:t>
      </w:r>
      <w:r w:rsidR="00642EEA">
        <w:t xml:space="preserve">Carlos, </w:t>
      </w:r>
      <w:r w:rsidR="002C6667">
        <w:t xml:space="preserve">uno de los niños que hacen parte del trabajo de </w:t>
      </w:r>
      <w:r w:rsidR="00642EEA">
        <w:t>acompañamiento</w:t>
      </w:r>
      <w:r w:rsidR="002C6667">
        <w:t xml:space="preserve"> del do</w:t>
      </w:r>
      <w:r w:rsidR="00642EEA">
        <w:t>c</w:t>
      </w:r>
      <w:r w:rsidR="002C6667">
        <w:t>ente y que según él demanda mayor dedicación debido a su personalidad</w:t>
      </w:r>
      <w:r w:rsidR="00642EEA">
        <w:t xml:space="preserve">; a Rosa, una de las primeras en ser mencionadas por el docente cuando se refería a los estudiantes que muestran mayor liderazgo; y finalmente, una pareja de niñas, Juliana y </w:t>
      </w:r>
      <w:proofErr w:type="spellStart"/>
      <w:r w:rsidR="00642EEA">
        <w:t>Leydis</w:t>
      </w:r>
      <w:proofErr w:type="spellEnd"/>
      <w:r w:rsidR="00642EEA">
        <w:t xml:space="preserve">, que además de estar entre los 10 que el docente también mencionó, por su propia iniciativa han integrado uno de los grupos de trabajo conformados en el aula y he tenido la oportunidad de observar un dialogo colaborativo entre ellas. </w:t>
      </w:r>
      <w:commentRangeEnd w:id="456"/>
      <w:r w:rsidR="0043493C">
        <w:rPr>
          <w:rStyle w:val="Refdecomentario"/>
        </w:rPr>
        <w:commentReference w:id="456"/>
      </w:r>
    </w:p>
    <w:p w14:paraId="0BA81EC7" w14:textId="77777777" w:rsidR="002C6667" w:rsidRDefault="002C6667" w:rsidP="007637B3"/>
    <w:p w14:paraId="17D8B5C8" w14:textId="77777777" w:rsidR="001E614D" w:rsidRDefault="001E614D" w:rsidP="001E614D">
      <w:pPr>
        <w:pStyle w:val="Ttulo1"/>
        <w:numPr>
          <w:ilvl w:val="1"/>
          <w:numId w:val="16"/>
        </w:numPr>
        <w:ind w:hanging="720"/>
        <w:rPr>
          <w:rFonts w:cs="Times New Roman"/>
          <w:szCs w:val="24"/>
        </w:rPr>
      </w:pPr>
      <w:r w:rsidRPr="001E614D">
        <w:rPr>
          <w:rFonts w:cs="Times New Roman"/>
          <w:szCs w:val="24"/>
        </w:rPr>
        <w:t>¿Por qué investigación participante?</w:t>
      </w:r>
    </w:p>
    <w:p w14:paraId="1419E3C2" w14:textId="77777777" w:rsidR="00406D43" w:rsidRDefault="00406D43" w:rsidP="00767C9C">
      <w:pPr>
        <w:ind w:firstLine="0"/>
      </w:pPr>
    </w:p>
    <w:p w14:paraId="2A8849C5" w14:textId="77777777" w:rsidR="002243DA" w:rsidRDefault="002F5D4F" w:rsidP="00767C9C">
      <w:pPr>
        <w:ind w:firstLine="0"/>
      </w:pPr>
      <w:r>
        <w:t xml:space="preserve">En mi apuesta particular, pero también de común acuerdo con la tutora y en coherencia con el paradigma cualitativo, opté por trabajar bajo las condiciones reales de la escuela, con sus problemáticas materiales e inmateriales, con sus tiempos, avenencias y desavenencias. Por este motivo, elegí también esta sede de la I.E Alianza para el Progreso, porque al brindarme un contexto rico en matices y en necesidades de todo tipo, en el lugar apropiado para </w:t>
      </w:r>
      <w:r w:rsidR="002243DA">
        <w:t xml:space="preserve">indagar la realidad tal y como se presenta. </w:t>
      </w:r>
    </w:p>
    <w:p w14:paraId="3C30EA96" w14:textId="77777777" w:rsidR="002243DA" w:rsidRDefault="002243DA" w:rsidP="00767C9C">
      <w:pPr>
        <w:ind w:firstLine="0"/>
      </w:pPr>
    </w:p>
    <w:p w14:paraId="42991F31" w14:textId="20CCD691" w:rsidR="00767C9C" w:rsidRDefault="002243DA" w:rsidP="00767C9C">
      <w:pPr>
        <w:ind w:firstLine="0"/>
      </w:pPr>
      <w:r>
        <w:t xml:space="preserve">En calidad de maestro-investigador me he posicionada en el aula de grado quinto, ajustándome al horario regular de clases, comprendido entre la 12:30 Pm y las 6:00 Pm. Inicialmente el docente del aula me asignó solo los tiempos en que él desarrolla las actividades propias </w:t>
      </w:r>
      <w:proofErr w:type="gramStart"/>
      <w:r>
        <w:t>del áreas</w:t>
      </w:r>
      <w:proofErr w:type="gramEnd"/>
      <w:r>
        <w:t xml:space="preserve">, pero fue claro al decirme que estos horarios están en permanente movimiento, ajustándose a las necesidades que se van presentado, por este motivo, luego fue necesario asumir la jornada completa de los viernes para el desarrollo de las actividades. </w:t>
      </w:r>
    </w:p>
    <w:p w14:paraId="66DF5500" w14:textId="77777777" w:rsidR="002243DA" w:rsidRDefault="002243DA" w:rsidP="00767C9C">
      <w:pPr>
        <w:ind w:firstLine="0"/>
      </w:pPr>
    </w:p>
    <w:p w14:paraId="7257FBF7" w14:textId="1BC371B9" w:rsidR="003C6570" w:rsidRDefault="002243DA" w:rsidP="003C6570">
      <w:pPr>
        <w:ind w:firstLine="0"/>
      </w:pPr>
      <w:r>
        <w:t xml:space="preserve">Todo este contexto me </w:t>
      </w:r>
      <w:r w:rsidR="00406D43">
        <w:t>permite</w:t>
      </w:r>
      <w:r>
        <w:t xml:space="preserve"> ubicarme entre lo </w:t>
      </w:r>
      <w:r w:rsidR="00406D43">
        <w:t>concerniente</w:t>
      </w:r>
      <w:r>
        <w:t xml:space="preserve"> a una investigación que se oriente según los criterios de la investigación participante, en la medida que quien investiga participa activamente del contexto investigado, y entre en permanente di</w:t>
      </w:r>
      <w:ins w:id="458" w:author="Diana Victoria Jaramillo Quiceno" w:date="2015-09-19T09:52:00Z">
        <w:r w:rsidR="0043493C">
          <w:t>á</w:t>
        </w:r>
      </w:ins>
      <w:del w:id="459" w:author="Diana Victoria Jaramillo Quiceno" w:date="2015-09-19T09:52:00Z">
        <w:r w:rsidDel="0043493C">
          <w:delText>a</w:delText>
        </w:r>
      </w:del>
      <w:r>
        <w:t>logo con los sujetos que participan de la investigación. En calidad de maestro-</w:t>
      </w:r>
      <w:r w:rsidR="00406D43">
        <w:t>investigador</w:t>
      </w:r>
      <w:r>
        <w:t xml:space="preserve">, el docente es </w:t>
      </w:r>
      <w:r w:rsidR="00406D43">
        <w:t>consciente</w:t>
      </w:r>
      <w:r>
        <w:t xml:space="preserve"> que con su accionar está impactando la realidad del objeto investigado, y lo hace mediante una propuesta que le apunta a la trasformación sociales de esos sujetos, con la abierta intención de que esa </w:t>
      </w:r>
      <w:r>
        <w:lastRenderedPageBreak/>
        <w:t xml:space="preserve">trasformación sea para ayudar a constituirlos como sujetos emancipados, en esta caso, ante el saber matemático y sus instituciones, </w:t>
      </w:r>
      <w:r w:rsidR="003C6570">
        <w:t xml:space="preserve">porque al decir de Freire </w:t>
      </w:r>
      <w:sdt>
        <w:sdtPr>
          <w:id w:val="-29194237"/>
          <w:citation/>
        </w:sdtPr>
        <w:sdtEndPr/>
        <w:sdtContent>
          <w:r w:rsidR="003C6570">
            <w:fldChar w:fldCharType="begin"/>
          </w:r>
          <w:r w:rsidR="003C6570">
            <w:instrText xml:space="preserve">CITATION Fre02 \n  \t  \l 9226 </w:instrText>
          </w:r>
          <w:r w:rsidR="003C6570">
            <w:fldChar w:fldCharType="separate"/>
          </w:r>
          <w:r w:rsidR="003C6570">
            <w:t>(2002)</w:t>
          </w:r>
          <w:r w:rsidR="003C6570">
            <w:fldChar w:fldCharType="end"/>
          </w:r>
        </w:sdtContent>
      </w:sdt>
      <w:r w:rsidR="003C6570">
        <w:t xml:space="preserve"> “</w:t>
      </w:r>
      <w:r w:rsidR="003C6570" w:rsidRPr="00406D43">
        <w:t>Su solución, pues, no está en el hecho de “integrarse”, de “incorporarse'' a esta estructura que los oprime, sino transformarla para que puedan convertirse en “seres para sí”</w:t>
      </w:r>
      <w:r w:rsidR="00406D43" w:rsidRPr="00406D43">
        <w:t xml:space="preserve"> (p.54)</w:t>
      </w:r>
      <w:r w:rsidR="003C6570" w:rsidRPr="00406D43">
        <w:t>.</w:t>
      </w:r>
    </w:p>
    <w:p w14:paraId="0554A508" w14:textId="77777777" w:rsidR="00406D43" w:rsidRDefault="00406D43" w:rsidP="003C6570">
      <w:pPr>
        <w:ind w:firstLine="0"/>
      </w:pPr>
    </w:p>
    <w:p w14:paraId="0F924855" w14:textId="418D5991" w:rsidR="00406D43" w:rsidRDefault="00406D43" w:rsidP="003C6570">
      <w:pPr>
        <w:ind w:firstLine="0"/>
      </w:pPr>
      <w:r>
        <w:t>El no asumir esta indagación con la intención de producir un conocimiento generalizable y absoluto, sino más bien local, contextual, explicativo, me compromete con una mirada muy subjetivo, es decir, no como quien observa y explica desde afuera, ajeno y neutral ante toda la realidad, sino como alguien que al interior de esa realidad busca comprenderla y transformarla; en ese sentido y apropósito de este tipo de investigación dice Sánchez</w:t>
      </w:r>
      <w:sdt>
        <w:sdtPr>
          <w:id w:val="102316275"/>
          <w:citation/>
        </w:sdtPr>
        <w:sdtEndPr/>
        <w:sdtContent>
          <w:r>
            <w:fldChar w:fldCharType="begin"/>
          </w:r>
          <w:r>
            <w:instrText xml:space="preserve">CITATION San981 \n  \t  \l 9226 </w:instrText>
          </w:r>
          <w:r>
            <w:fldChar w:fldCharType="separate"/>
          </w:r>
          <w:r>
            <w:rPr>
              <w:noProof/>
            </w:rPr>
            <w:t xml:space="preserve"> (1998)</w:t>
          </w:r>
          <w:r>
            <w:fldChar w:fldCharType="end"/>
          </w:r>
        </w:sdtContent>
      </w:sdt>
      <w:r>
        <w:t xml:space="preserve">: </w:t>
      </w:r>
    </w:p>
    <w:p w14:paraId="06C87069" w14:textId="77777777" w:rsidR="00406D43" w:rsidRDefault="00406D43" w:rsidP="003C6570">
      <w:pPr>
        <w:ind w:firstLine="0"/>
      </w:pPr>
    </w:p>
    <w:p w14:paraId="69E83CCF" w14:textId="41125630" w:rsidR="002F5D4F" w:rsidRPr="00406D43" w:rsidRDefault="00406D43" w:rsidP="00406D43">
      <w:pPr>
        <w:pStyle w:val="Subttulo"/>
        <w:numPr>
          <w:ilvl w:val="0"/>
          <w:numId w:val="0"/>
        </w:numPr>
        <w:spacing w:after="0"/>
        <w:ind w:left="794" w:firstLine="709"/>
        <w:rPr>
          <w:rFonts w:cs="Times New Roman"/>
          <w:szCs w:val="24"/>
        </w:rPr>
      </w:pPr>
      <w:r w:rsidRPr="00406D43">
        <w:rPr>
          <w:rFonts w:cs="Times New Roman"/>
          <w:szCs w:val="24"/>
        </w:rPr>
        <w:t>La investigació</w:t>
      </w:r>
      <w:r w:rsidR="00327436">
        <w:rPr>
          <w:rFonts w:cs="Times New Roman"/>
          <w:szCs w:val="24"/>
        </w:rPr>
        <w:t>n participante y la investigació</w:t>
      </w:r>
      <w:r w:rsidRPr="00406D43">
        <w:rPr>
          <w:rFonts w:cs="Times New Roman"/>
          <w:szCs w:val="24"/>
        </w:rPr>
        <w:t>n-</w:t>
      </w:r>
      <w:r w:rsidR="00327436" w:rsidRPr="00406D43">
        <w:rPr>
          <w:rFonts w:cs="Times New Roman"/>
          <w:szCs w:val="24"/>
        </w:rPr>
        <w:t>acción</w:t>
      </w:r>
      <w:r>
        <w:rPr>
          <w:rFonts w:cs="Times New Roman"/>
          <w:szCs w:val="24"/>
        </w:rPr>
        <w:t xml:space="preserve"> </w:t>
      </w:r>
      <w:r w:rsidRPr="00406D43">
        <w:rPr>
          <w:rFonts w:cs="Times New Roman"/>
          <w:szCs w:val="24"/>
        </w:rPr>
        <w:t>presuponen que el conocimiento es esencialmente un producto</w:t>
      </w:r>
      <w:r>
        <w:rPr>
          <w:rFonts w:cs="Times New Roman"/>
          <w:szCs w:val="24"/>
        </w:rPr>
        <w:t xml:space="preserve"> </w:t>
      </w:r>
      <w:r w:rsidRPr="00406D43">
        <w:rPr>
          <w:rFonts w:cs="Times New Roman"/>
          <w:szCs w:val="24"/>
        </w:rPr>
        <w:t>social que se extiende o cambia co</w:t>
      </w:r>
      <w:r>
        <w:rPr>
          <w:rFonts w:cs="Times New Roman"/>
          <w:szCs w:val="24"/>
        </w:rPr>
        <w:t xml:space="preserve">ntinuamente, de la misma manera </w:t>
      </w:r>
      <w:r w:rsidRPr="00406D43">
        <w:rPr>
          <w:rFonts w:cs="Times New Roman"/>
          <w:szCs w:val="24"/>
        </w:rPr>
        <w:t>que cambia la realidad concreta y no está separado de la</w:t>
      </w:r>
      <w:r>
        <w:rPr>
          <w:rFonts w:cs="Times New Roman"/>
          <w:szCs w:val="24"/>
        </w:rPr>
        <w:t xml:space="preserve"> </w:t>
      </w:r>
      <w:r w:rsidRPr="00406D43">
        <w:rPr>
          <w:rFonts w:cs="Times New Roman"/>
          <w:szCs w:val="24"/>
        </w:rPr>
        <w:t>practica; el objetivo último de la investigación es</w:t>
      </w:r>
      <w:r>
        <w:rPr>
          <w:rFonts w:cs="Times New Roman"/>
          <w:szCs w:val="24"/>
        </w:rPr>
        <w:t xml:space="preserve"> la transformación </w:t>
      </w:r>
      <w:r w:rsidRPr="00406D43">
        <w:rPr>
          <w:rFonts w:cs="Times New Roman"/>
          <w:szCs w:val="24"/>
        </w:rPr>
        <w:t>de la realidad social y el mejoramiento de la vida de la gente</w:t>
      </w:r>
      <w:r>
        <w:rPr>
          <w:rFonts w:cs="Times New Roman"/>
          <w:szCs w:val="24"/>
        </w:rPr>
        <w:t xml:space="preserve"> </w:t>
      </w:r>
      <w:r w:rsidRPr="00406D43">
        <w:rPr>
          <w:rFonts w:cs="Times New Roman"/>
          <w:szCs w:val="24"/>
        </w:rPr>
        <w:t>inmersa en dicha realidad.</w:t>
      </w:r>
      <w:r>
        <w:rPr>
          <w:rFonts w:cs="Times New Roman"/>
          <w:szCs w:val="24"/>
        </w:rPr>
        <w:t xml:space="preserve"> (p.26)</w:t>
      </w:r>
    </w:p>
    <w:p w14:paraId="601CA960" w14:textId="77777777" w:rsidR="002F5D4F" w:rsidRPr="00767C9C" w:rsidRDefault="002F5D4F" w:rsidP="00767C9C">
      <w:pPr>
        <w:ind w:firstLine="0"/>
      </w:pPr>
    </w:p>
    <w:p w14:paraId="6FC28661" w14:textId="77777777" w:rsidR="001E614D" w:rsidRDefault="001E614D" w:rsidP="001E614D">
      <w:pPr>
        <w:pStyle w:val="Ttulo1"/>
        <w:numPr>
          <w:ilvl w:val="1"/>
          <w:numId w:val="16"/>
        </w:numPr>
        <w:ind w:hanging="720"/>
        <w:rPr>
          <w:rFonts w:cs="Times New Roman"/>
          <w:szCs w:val="24"/>
        </w:rPr>
      </w:pPr>
      <w:r w:rsidRPr="001E614D">
        <w:rPr>
          <w:rFonts w:cs="Times New Roman"/>
          <w:szCs w:val="24"/>
        </w:rPr>
        <w:t>¿Por qué observación participante?</w:t>
      </w:r>
    </w:p>
    <w:p w14:paraId="074E7398" w14:textId="77777777" w:rsidR="00767C9C" w:rsidRPr="00767C9C" w:rsidRDefault="00767C9C" w:rsidP="00767C9C">
      <w:pPr>
        <w:ind w:firstLine="0"/>
      </w:pPr>
    </w:p>
    <w:p w14:paraId="14AA3772" w14:textId="77777777" w:rsidR="001E614D" w:rsidRDefault="001E614D" w:rsidP="001E614D">
      <w:pPr>
        <w:pStyle w:val="Ttulo1"/>
        <w:numPr>
          <w:ilvl w:val="1"/>
          <w:numId w:val="16"/>
        </w:numPr>
        <w:ind w:hanging="720"/>
        <w:rPr>
          <w:rFonts w:cs="Times New Roman"/>
          <w:szCs w:val="24"/>
        </w:rPr>
      </w:pPr>
      <w:r w:rsidRPr="001E614D">
        <w:rPr>
          <w:rFonts w:cs="Times New Roman"/>
          <w:szCs w:val="24"/>
        </w:rPr>
        <w:t>¿Por qué entrevistas?</w:t>
      </w:r>
    </w:p>
    <w:p w14:paraId="67B54B0F" w14:textId="77777777" w:rsidR="00767C9C" w:rsidRPr="00767C9C" w:rsidRDefault="00767C9C" w:rsidP="00767C9C"/>
    <w:p w14:paraId="611DBBCC" w14:textId="77777777" w:rsidR="001E614D" w:rsidRDefault="001E614D" w:rsidP="001E614D">
      <w:pPr>
        <w:pStyle w:val="Ttulo1"/>
        <w:numPr>
          <w:ilvl w:val="1"/>
          <w:numId w:val="16"/>
        </w:numPr>
        <w:ind w:hanging="720"/>
        <w:rPr>
          <w:rFonts w:cs="Times New Roman"/>
          <w:szCs w:val="24"/>
        </w:rPr>
      </w:pPr>
      <w:r w:rsidRPr="001E614D">
        <w:rPr>
          <w:rFonts w:cs="Times New Roman"/>
          <w:szCs w:val="24"/>
        </w:rPr>
        <w:t>¿Por qué cartas?</w:t>
      </w:r>
    </w:p>
    <w:p w14:paraId="310D6B2C" w14:textId="77777777" w:rsidR="00767C9C" w:rsidRPr="00767C9C" w:rsidRDefault="00767C9C" w:rsidP="00767C9C"/>
    <w:p w14:paraId="4CBA6177" w14:textId="77777777" w:rsidR="001E614D" w:rsidRPr="001E614D" w:rsidRDefault="001E614D" w:rsidP="001E614D">
      <w:pPr>
        <w:pStyle w:val="Ttulo1"/>
        <w:numPr>
          <w:ilvl w:val="1"/>
          <w:numId w:val="16"/>
        </w:numPr>
        <w:ind w:hanging="720"/>
        <w:rPr>
          <w:rFonts w:cs="Times New Roman"/>
          <w:szCs w:val="24"/>
        </w:rPr>
      </w:pPr>
      <w:r w:rsidRPr="001E614D">
        <w:rPr>
          <w:rFonts w:cs="Times New Roman"/>
          <w:szCs w:val="24"/>
        </w:rPr>
        <w:t>¿Por qué análisis de documentos?</w:t>
      </w:r>
    </w:p>
    <w:p w14:paraId="52A1BA55" w14:textId="5BCF7D49" w:rsidR="001E614D" w:rsidRDefault="000424E3" w:rsidP="00CF1FEA">
      <w:pPr>
        <w:spacing w:after="120"/>
        <w:ind w:firstLine="0"/>
        <w:rPr>
          <w:ins w:id="460" w:author="Diana Victoria Jaramillo Quiceno" w:date="2015-09-19T09:54:00Z"/>
          <w:rFonts w:cs="Times New Roman"/>
          <w:szCs w:val="24"/>
        </w:rPr>
      </w:pPr>
      <w:r>
        <w:rPr>
          <w:rFonts w:cs="Times New Roman"/>
          <w:szCs w:val="24"/>
        </w:rPr>
        <w:t xml:space="preserve">         </w:t>
      </w:r>
      <w:ins w:id="461" w:author="Diana Victoria Jaramillo Quiceno" w:date="2015-09-19T09:53:00Z">
        <w:r w:rsidR="0043493C">
          <w:rPr>
            <w:rFonts w:cs="Times New Roman"/>
            <w:szCs w:val="24"/>
          </w:rPr>
          <w:t xml:space="preserve">JORGE, PIENSO QUE EN GENERAL LO QUE SE DEBE DECIR EN UN CAPÍTULO METODOLÓGICO, AQUÍ LO ESTÁS DICIENDO. SIN EMBARGO, HAY QUE MEJORAR UN POCO EL ESCRITO, EN TÉRMINOS DE REDACCIÓN, FORMAS VERBALES Y FORMAS DE LOS PRONOMBRES. </w:t>
        </w:r>
      </w:ins>
      <w:ins w:id="462" w:author="Diana Victoria Jaramillo Quiceno" w:date="2015-09-19T09:54:00Z">
        <w:r w:rsidR="0043493C">
          <w:rPr>
            <w:rFonts w:cs="Times New Roman"/>
            <w:szCs w:val="24"/>
          </w:rPr>
          <w:t>Y, EN ALGUNAS OCASIONES, ELIMINAR ALGUNAS FRASES QUE SE TORNAN REPETITIVAS O DELICADA CUANDO SE DICEN.</w:t>
        </w:r>
      </w:ins>
    </w:p>
    <w:p w14:paraId="0EC7C827" w14:textId="77777777" w:rsidR="00401FC7" w:rsidRDefault="00401FC7" w:rsidP="0043493C">
      <w:pPr>
        <w:spacing w:after="120"/>
        <w:ind w:firstLine="0"/>
        <w:rPr>
          <w:ins w:id="463" w:author="Jorge Alonso Cotera" w:date="2016-02-21T08:59:00Z"/>
          <w:sz w:val="23"/>
          <w:szCs w:val="23"/>
        </w:rPr>
      </w:pPr>
    </w:p>
    <w:p w14:paraId="5DF33E1E" w14:textId="490C049B" w:rsidR="009F304A" w:rsidRPr="009F304A" w:rsidRDefault="00401FC7" w:rsidP="009F304A">
      <w:pPr>
        <w:spacing w:after="120"/>
        <w:ind w:firstLine="0"/>
        <w:rPr>
          <w:ins w:id="464" w:author="Jorge Alonso Cotera" w:date="2016-02-21T09:01:00Z"/>
          <w:sz w:val="23"/>
          <w:szCs w:val="23"/>
          <w:highlight w:val="yellow"/>
          <w:rPrChange w:id="465" w:author="Jorge Alonso Cotera" w:date="2016-02-21T09:02:00Z">
            <w:rPr>
              <w:ins w:id="466" w:author="Jorge Alonso Cotera" w:date="2016-02-21T09:01:00Z"/>
              <w:sz w:val="23"/>
              <w:szCs w:val="23"/>
            </w:rPr>
          </w:rPrChange>
        </w:rPr>
      </w:pPr>
      <w:commentRangeStart w:id="467"/>
      <w:ins w:id="468" w:author="Jorge Alonso Cotera" w:date="2016-02-21T08:59:00Z">
        <w:r w:rsidRPr="009F304A">
          <w:rPr>
            <w:sz w:val="23"/>
            <w:szCs w:val="23"/>
            <w:highlight w:val="yellow"/>
            <w:rPrChange w:id="469" w:author="Jorge Alonso Cotera" w:date="2016-02-21T09:01:00Z">
              <w:rPr>
                <w:sz w:val="23"/>
                <w:szCs w:val="23"/>
              </w:rPr>
            </w:rPrChange>
          </w:rPr>
          <w:lastRenderedPageBreak/>
          <w:t>Para</w:t>
        </w:r>
      </w:ins>
      <w:commentRangeEnd w:id="467"/>
      <w:ins w:id="470" w:author="Jorge Alonso Cotera" w:date="2016-02-21T09:01:00Z">
        <w:r w:rsidR="009F304A">
          <w:rPr>
            <w:rStyle w:val="Refdecomentario"/>
          </w:rPr>
          <w:commentReference w:id="467"/>
        </w:r>
      </w:ins>
      <w:ins w:id="471" w:author="Jorge Alonso Cotera" w:date="2016-02-21T08:59:00Z">
        <w:r w:rsidRPr="009F304A">
          <w:rPr>
            <w:sz w:val="23"/>
            <w:szCs w:val="23"/>
            <w:highlight w:val="yellow"/>
            <w:rPrChange w:id="472" w:author="Jorge Alonso Cotera" w:date="2016-02-21T09:01:00Z">
              <w:rPr>
                <w:sz w:val="23"/>
                <w:szCs w:val="23"/>
              </w:rPr>
            </w:rPrChange>
          </w:rPr>
          <w:t xml:space="preserve"> efectos del análisis llevé a cabo una triangulación entre las voces de los estudiantes, las voces de los referentes teóricos y mi propia voz como investigador en constitución. En este sentido, los enunciados (</w:t>
        </w:r>
        <w:r w:rsidRPr="009F304A">
          <w:rPr>
            <w:i/>
            <w:iCs/>
            <w:sz w:val="23"/>
            <w:szCs w:val="23"/>
            <w:highlight w:val="yellow"/>
            <w:rPrChange w:id="473" w:author="Jorge Alonso Cotera" w:date="2016-02-21T09:01:00Z">
              <w:rPr>
                <w:i/>
                <w:iCs/>
                <w:sz w:val="23"/>
                <w:szCs w:val="23"/>
              </w:rPr>
            </w:rPrChange>
          </w:rPr>
          <w:t>escritos, orales y gestuales</w:t>
        </w:r>
        <w:r w:rsidRPr="009F304A">
          <w:rPr>
            <w:sz w:val="23"/>
            <w:szCs w:val="23"/>
            <w:highlight w:val="yellow"/>
            <w:rPrChange w:id="474" w:author="Jorge Alonso Cotera" w:date="2016-02-21T09:01:00Z">
              <w:rPr>
                <w:sz w:val="23"/>
                <w:szCs w:val="23"/>
              </w:rPr>
            </w:rPrChange>
          </w:rPr>
          <w:t>) de los estudiantes, surgidos a partir de las relaciones dialógicas, se constituyeron en las unidades de análisis. Relaciones dialógicas propiciadas por los registros y datos producidos por los estudiantes y por su puesta en común durante cada uno de los encuentros. El análisis de los datos, mediante la triangulación</w:t>
        </w:r>
      </w:ins>
      <w:ins w:id="475" w:author="Jorge Alonso Cotera" w:date="2016-02-21T09:01:00Z">
        <w:r w:rsidR="009F304A">
          <w:rPr>
            <w:sz w:val="23"/>
            <w:szCs w:val="23"/>
          </w:rPr>
          <w:t xml:space="preserve"> </w:t>
        </w:r>
        <w:r w:rsidR="009F304A" w:rsidRPr="009F304A">
          <w:rPr>
            <w:sz w:val="23"/>
            <w:szCs w:val="23"/>
            <w:highlight w:val="yellow"/>
            <w:rPrChange w:id="476" w:author="Jorge Alonso Cotera" w:date="2016-02-21T09:02:00Z">
              <w:rPr>
                <w:sz w:val="23"/>
                <w:szCs w:val="23"/>
              </w:rPr>
            </w:rPrChange>
          </w:rPr>
          <w:t>mencionada, me encaminó a la generación de tres categorías de análisis. Presento dichas categorías a continuación.</w:t>
        </w:r>
      </w:ins>
    </w:p>
    <w:p w14:paraId="57A2DF43" w14:textId="77777777" w:rsidR="009F304A" w:rsidRPr="009F304A" w:rsidRDefault="009F304A" w:rsidP="009F304A">
      <w:pPr>
        <w:spacing w:after="120"/>
        <w:ind w:firstLine="0"/>
        <w:rPr>
          <w:ins w:id="477" w:author="Jorge Alonso Cotera" w:date="2016-02-21T09:01:00Z"/>
          <w:sz w:val="23"/>
          <w:szCs w:val="23"/>
          <w:highlight w:val="yellow"/>
          <w:rPrChange w:id="478" w:author="Jorge Alonso Cotera" w:date="2016-02-21T09:02:00Z">
            <w:rPr>
              <w:ins w:id="479" w:author="Jorge Alonso Cotera" w:date="2016-02-21T09:01:00Z"/>
              <w:sz w:val="23"/>
              <w:szCs w:val="23"/>
            </w:rPr>
          </w:rPrChange>
        </w:rPr>
      </w:pPr>
      <w:ins w:id="480" w:author="Jorge Alonso Cotera" w:date="2016-02-21T09:01:00Z">
        <w:r w:rsidRPr="009F304A">
          <w:rPr>
            <w:sz w:val="23"/>
            <w:szCs w:val="23"/>
            <w:highlight w:val="yellow"/>
            <w:rPrChange w:id="481" w:author="Jorge Alonso Cotera" w:date="2016-02-21T09:02:00Z">
              <w:rPr>
                <w:sz w:val="23"/>
                <w:szCs w:val="23"/>
              </w:rPr>
            </w:rPrChange>
          </w:rPr>
          <w:t>Las categorías de análisis</w:t>
        </w:r>
      </w:ins>
    </w:p>
    <w:p w14:paraId="1E5BF4E5" w14:textId="77777777" w:rsidR="009F304A" w:rsidRPr="009F304A" w:rsidRDefault="009F304A" w:rsidP="009F304A">
      <w:pPr>
        <w:spacing w:after="120"/>
        <w:ind w:firstLine="0"/>
        <w:rPr>
          <w:ins w:id="482" w:author="Jorge Alonso Cotera" w:date="2016-02-21T09:01:00Z"/>
          <w:sz w:val="23"/>
          <w:szCs w:val="23"/>
          <w:highlight w:val="yellow"/>
          <w:rPrChange w:id="483" w:author="Jorge Alonso Cotera" w:date="2016-02-21T09:02:00Z">
            <w:rPr>
              <w:ins w:id="484" w:author="Jorge Alonso Cotera" w:date="2016-02-21T09:01:00Z"/>
              <w:sz w:val="23"/>
              <w:szCs w:val="23"/>
            </w:rPr>
          </w:rPrChange>
        </w:rPr>
      </w:pPr>
      <w:ins w:id="485" w:author="Jorge Alonso Cotera" w:date="2016-02-21T09:01:00Z">
        <w:r w:rsidRPr="009F304A">
          <w:rPr>
            <w:sz w:val="23"/>
            <w:szCs w:val="23"/>
            <w:highlight w:val="yellow"/>
            <w:rPrChange w:id="486" w:author="Jorge Alonso Cotera" w:date="2016-02-21T09:02:00Z">
              <w:rPr>
                <w:sz w:val="23"/>
                <w:szCs w:val="23"/>
              </w:rPr>
            </w:rPrChange>
          </w:rPr>
          <w:t>Movilizado por el objetivo de esta investigación —analizar el proceso de constitución del sentido personal de los estudiantes hacia la actividad de aprendizaje de matemáticas en Ingeniería de Alimentos— consideré que las acciones para dar cuenta de él debían estar centrados en acompañar dicho proceso de constitución a partir de: primero, agrupar por similitud temática los elementos constitutivos de los enunciados de los estudiantes expresados durante la producción conjunta de registros y datos y su puesta en común en los encuentros; segundo, cotejar a partir de mi interpretación esos elementos constitutivos de los enunciados con la perspectiva teórica de la investigación y, así, elucidar los sentidos personales implícitos en dichos enunciados; y, por último, representar el proceso de constitución del sentido personal de los estudiantes, hacia su actividad de aprendizaje de matemáticas en Ingeniería de Alimentos, en su historicidad y movimiento.</w:t>
        </w:r>
      </w:ins>
    </w:p>
    <w:p w14:paraId="48CEA9B7" w14:textId="77777777" w:rsidR="009F304A" w:rsidRPr="009F304A" w:rsidRDefault="009F304A" w:rsidP="009F304A">
      <w:pPr>
        <w:spacing w:after="120"/>
        <w:ind w:firstLine="0"/>
        <w:rPr>
          <w:ins w:id="487" w:author="Jorge Alonso Cotera" w:date="2016-02-21T09:01:00Z"/>
          <w:sz w:val="23"/>
          <w:szCs w:val="23"/>
          <w:highlight w:val="yellow"/>
          <w:rPrChange w:id="488" w:author="Jorge Alonso Cotera" w:date="2016-02-21T09:02:00Z">
            <w:rPr>
              <w:ins w:id="489" w:author="Jorge Alonso Cotera" w:date="2016-02-21T09:01:00Z"/>
              <w:sz w:val="23"/>
              <w:szCs w:val="23"/>
            </w:rPr>
          </w:rPrChange>
        </w:rPr>
      </w:pPr>
      <w:ins w:id="490" w:author="Jorge Alonso Cotera" w:date="2016-02-21T09:01:00Z">
        <w:r w:rsidRPr="009F304A">
          <w:rPr>
            <w:sz w:val="23"/>
            <w:szCs w:val="23"/>
            <w:highlight w:val="yellow"/>
            <w:rPrChange w:id="491" w:author="Jorge Alonso Cotera" w:date="2016-02-21T09:02:00Z">
              <w:rPr>
                <w:sz w:val="23"/>
                <w:szCs w:val="23"/>
              </w:rPr>
            </w:rPrChange>
          </w:rPr>
          <w:t>Así, durante el análisis de los datos evidencié que muchos de los elementos constitutivos de los enunciados manifestados por los estudiantes trascendían el ámbito universitario. De esta manera, comprendí que el sentido personal hacia el aprendizaje de matemáticas se constituía a través de la historia personal de cada estudiante en relación con los grupos sociales con los cuales convivía en su cotidianidad y, de forma más amplía, en relación con su contexto social, político, económico, histórico y cultural.</w:t>
        </w:r>
      </w:ins>
    </w:p>
    <w:p w14:paraId="402B48EE" w14:textId="77777777" w:rsidR="009F304A" w:rsidRPr="009F304A" w:rsidRDefault="009F304A" w:rsidP="009F304A">
      <w:pPr>
        <w:spacing w:after="120"/>
        <w:ind w:firstLine="0"/>
        <w:rPr>
          <w:ins w:id="492" w:author="Jorge Alonso Cotera" w:date="2016-02-21T09:02:00Z"/>
          <w:sz w:val="23"/>
          <w:szCs w:val="23"/>
          <w:highlight w:val="yellow"/>
          <w:rPrChange w:id="493" w:author="Jorge Alonso Cotera" w:date="2016-02-21T09:02:00Z">
            <w:rPr>
              <w:ins w:id="494" w:author="Jorge Alonso Cotera" w:date="2016-02-21T09:02:00Z"/>
              <w:sz w:val="23"/>
              <w:szCs w:val="23"/>
            </w:rPr>
          </w:rPrChange>
        </w:rPr>
      </w:pPr>
      <w:ins w:id="495" w:author="Jorge Alonso Cotera" w:date="2016-02-21T09:01:00Z">
        <w:r w:rsidRPr="009F304A">
          <w:rPr>
            <w:sz w:val="23"/>
            <w:szCs w:val="23"/>
            <w:highlight w:val="yellow"/>
            <w:rPrChange w:id="496" w:author="Jorge Alonso Cotera" w:date="2016-02-21T09:02:00Z">
              <w:rPr>
                <w:sz w:val="23"/>
                <w:szCs w:val="23"/>
              </w:rPr>
            </w:rPrChange>
          </w:rPr>
          <w:t>Por tanto, las categorías de análisis que emergieron al interior de esta investigación fueron producto de mi interpretación. Una interpretación, entre otras posibles, enmarcada en sus relaciones con las voces de los protagonistas y los referentes teóricos</w:t>
        </w:r>
      </w:ins>
      <w:ins w:id="497" w:author="Jorge Alonso Cotera" w:date="2016-02-21T09:02:00Z">
        <w:r w:rsidRPr="009F304A">
          <w:rPr>
            <w:sz w:val="23"/>
            <w:szCs w:val="23"/>
            <w:highlight w:val="yellow"/>
            <w:rPrChange w:id="498" w:author="Jorge Alonso Cotera" w:date="2016-02-21T09:02:00Z">
              <w:rPr>
                <w:sz w:val="23"/>
                <w:szCs w:val="23"/>
              </w:rPr>
            </w:rPrChange>
          </w:rPr>
          <w:t xml:space="preserve"> Consideré, entonces, que para representar y dar cuenta del proceso de constitución del sentido personal debía: en primer lugar, tener una visión amplía de dicho proceso en relación con la historia personal (asociada con el aprendizaje de matemáticas) de los estudiantes y el contexto social, político, cultural en el cual se desenvolvían. A partir de esa visión, </w:t>
        </w:r>
        <w:r w:rsidRPr="009F304A">
          <w:rPr>
            <w:sz w:val="23"/>
            <w:szCs w:val="23"/>
            <w:highlight w:val="yellow"/>
            <w:rPrChange w:id="499" w:author="Jorge Alonso Cotera" w:date="2016-02-21T09:02:00Z">
              <w:rPr>
                <w:sz w:val="23"/>
                <w:szCs w:val="23"/>
              </w:rPr>
            </w:rPrChange>
          </w:rPr>
          <w:lastRenderedPageBreak/>
          <w:t>interpreté que los estudiantes constituían sus sentidos personales a partir de las relaciones sociales en sus contextos particulares. De esta manera, emergió la primera categoría denominada, «Sentido personal hacia la actividad de aprendizaje de matemáticas: su constitución desde las voces contingentes en la cotidianidad».</w:t>
        </w:r>
      </w:ins>
    </w:p>
    <w:p w14:paraId="5799990B" w14:textId="77777777" w:rsidR="009F304A" w:rsidRPr="009F304A" w:rsidRDefault="009F304A" w:rsidP="009F304A">
      <w:pPr>
        <w:spacing w:after="120"/>
        <w:ind w:firstLine="0"/>
        <w:rPr>
          <w:ins w:id="500" w:author="Jorge Alonso Cotera" w:date="2016-02-21T09:02:00Z"/>
          <w:sz w:val="23"/>
          <w:szCs w:val="23"/>
          <w:highlight w:val="yellow"/>
          <w:rPrChange w:id="501" w:author="Jorge Alonso Cotera" w:date="2016-02-21T09:02:00Z">
            <w:rPr>
              <w:ins w:id="502" w:author="Jorge Alonso Cotera" w:date="2016-02-21T09:02:00Z"/>
              <w:sz w:val="23"/>
              <w:szCs w:val="23"/>
            </w:rPr>
          </w:rPrChange>
        </w:rPr>
      </w:pPr>
      <w:ins w:id="503" w:author="Jorge Alonso Cotera" w:date="2016-02-21T09:02:00Z">
        <w:r w:rsidRPr="009F304A">
          <w:rPr>
            <w:sz w:val="23"/>
            <w:szCs w:val="23"/>
            <w:highlight w:val="yellow"/>
            <w:rPrChange w:id="504" w:author="Jorge Alonso Cotera" w:date="2016-02-21T09:02:00Z">
              <w:rPr>
                <w:sz w:val="23"/>
                <w:szCs w:val="23"/>
              </w:rPr>
            </w:rPrChange>
          </w:rPr>
          <w:t>En segundo lugar, debía pasar de aquella visión amplia a otra visión más delimitada, en cuanto espacio y tiempo, desde la cual observé dicho proceso durante la cotidianidad de los estudiantes en la universidad, esto es, en el programa académico de Ingeniería de Alimentos. Así, me centré en analizar las relaciones al interior de la actividad de aprendizaje de matemáticas en Ingeniería de Alimentos desde las voces de los estudiantes. Relaciones entre los sujetos de la actividad (profesores y estudiantes) y entre los estudiantes con el conocimiento matemático. De esta manera, emergió la segunda categoría, en la cual tenía como objetivo analizar las relaciones entre los sujetos de la actividad y que denominé: «Sentido personal hacia la actividad de aprendizaje de matemáticas: su constitución desde las voces contingentes en Ingeniería de Alimentos». En esa misma dirección, emergió la tercera categoría, en la cual, tenía como objetivo analizar las relaciones entre los estudiantes con el conocimiento matemático y que denominé: «Sentido personal hacia la actividad de aprendizaje de matemáticas: su constitución desde las voces contingentes del conocimiento matemático»</w:t>
        </w:r>
      </w:ins>
    </w:p>
    <w:p w14:paraId="22FAF659" w14:textId="3A9118E2" w:rsidR="0043493C" w:rsidRPr="00CD257D" w:rsidRDefault="009F304A" w:rsidP="009F304A">
      <w:pPr>
        <w:spacing w:after="120"/>
        <w:ind w:firstLine="0"/>
        <w:rPr>
          <w:rFonts w:cs="Times New Roman"/>
          <w:szCs w:val="24"/>
        </w:rPr>
      </w:pPr>
      <w:ins w:id="505" w:author="Jorge Alonso Cotera" w:date="2016-02-21T09:02:00Z">
        <w:r w:rsidRPr="009F304A">
          <w:rPr>
            <w:sz w:val="23"/>
            <w:szCs w:val="23"/>
            <w:highlight w:val="yellow"/>
            <w:rPrChange w:id="506" w:author="Jorge Alonso Cotera" w:date="2016-02-21T09:02:00Z">
              <w:rPr>
                <w:sz w:val="23"/>
                <w:szCs w:val="23"/>
              </w:rPr>
            </w:rPrChange>
          </w:rPr>
          <w:t>En los siguientes capítulos daré cuenta de la aproximación al objeto de la investigación a partir de las tres categorías de análisis que emergieron en este camino investigativo emprendido.</w:t>
        </w:r>
      </w:ins>
    </w:p>
    <w:sectPr w:rsidR="0043493C" w:rsidRPr="00CD257D" w:rsidSect="00C47BD5">
      <w:headerReference w:type="default" r:id="rId11"/>
      <w:footerReference w:type="default" r:id="rId12"/>
      <w:type w:val="continuous"/>
      <w:pgSz w:w="12240" w:h="15840" w:code="1"/>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Diana Victoria Jaramillo Quiceno" w:date="2015-09-19T09:23:00Z" w:initials="DVJQ">
    <w:p w14:paraId="365F66D6" w14:textId="0AA17A45" w:rsidR="0080677C" w:rsidRDefault="0080677C">
      <w:pPr>
        <w:pStyle w:val="Textocomentario"/>
      </w:pPr>
      <w:r>
        <w:rPr>
          <w:rStyle w:val="Refdecomentario"/>
        </w:rPr>
        <w:annotationRef/>
      </w:r>
      <w:r>
        <w:t>Revisar redacción de este párrafo.</w:t>
      </w:r>
    </w:p>
  </w:comment>
  <w:comment w:id="79" w:author="Diana Victoria Jaramillo Quiceno" w:date="2015-09-19T09:23:00Z" w:initials="DVJQ">
    <w:p w14:paraId="6FDC7065" w14:textId="553BB1FD" w:rsidR="0080677C" w:rsidRDefault="0080677C">
      <w:pPr>
        <w:pStyle w:val="Textocomentario"/>
      </w:pPr>
      <w:r>
        <w:rPr>
          <w:rStyle w:val="Refdecomentario"/>
        </w:rPr>
        <w:annotationRef/>
      </w:r>
      <w:r>
        <w:t>¿??????</w:t>
      </w:r>
    </w:p>
  </w:comment>
  <w:comment w:id="82" w:author="Diana Victoria Jaramillo Quiceno" w:date="2015-09-19T09:23:00Z" w:initials="DVJQ">
    <w:p w14:paraId="6E281252" w14:textId="32AE2367" w:rsidR="0080677C" w:rsidRDefault="0080677C">
      <w:pPr>
        <w:pStyle w:val="Textocomentario"/>
      </w:pPr>
      <w:r>
        <w:rPr>
          <w:rStyle w:val="Refdecomentario"/>
        </w:rPr>
        <w:annotationRef/>
      </w:r>
      <w:r>
        <w:t>Revisa las formas verbales.</w:t>
      </w:r>
    </w:p>
  </w:comment>
  <w:comment w:id="111" w:author="Diana Victoria Jaramillo Quiceno" w:date="2015-09-19T09:24:00Z" w:initials="DVJQ">
    <w:p w14:paraId="1FC33D40" w14:textId="01669D4B" w:rsidR="00095637" w:rsidRDefault="00095637">
      <w:pPr>
        <w:pStyle w:val="Textocomentario"/>
      </w:pPr>
      <w:r>
        <w:rPr>
          <w:rStyle w:val="Refdecomentario"/>
        </w:rPr>
        <w:annotationRef/>
      </w:r>
      <w:r>
        <w:t>¿????</w:t>
      </w:r>
    </w:p>
  </w:comment>
  <w:comment w:id="134" w:author="Diana Victoria Jaramillo Quiceno" w:date="2015-09-19T09:24:00Z" w:initials="DVJQ">
    <w:p w14:paraId="653FD5C1" w14:textId="381CF1E6" w:rsidR="00095637" w:rsidRDefault="00095637">
      <w:pPr>
        <w:pStyle w:val="Textocomentario"/>
      </w:pPr>
      <w:r>
        <w:rPr>
          <w:rStyle w:val="Refdecomentario"/>
        </w:rPr>
        <w:annotationRef/>
      </w:r>
      <w:r w:rsidR="005F18E6">
        <w:t>Formas</w:t>
      </w:r>
      <w:r>
        <w:t xml:space="preserve"> verbales: presente, pasado, futuro.</w:t>
      </w:r>
    </w:p>
  </w:comment>
  <w:comment w:id="161" w:author="Diana Victoria Jaramillo Quiceno" w:date="2015-09-19T09:25:00Z" w:initials="DVJQ">
    <w:p w14:paraId="74B98059" w14:textId="6E74E680" w:rsidR="00095637" w:rsidRDefault="00095637">
      <w:pPr>
        <w:pStyle w:val="Textocomentario"/>
      </w:pPr>
      <w:r>
        <w:rPr>
          <w:rStyle w:val="Refdecomentario"/>
        </w:rPr>
        <w:annotationRef/>
      </w:r>
      <w:proofErr w:type="gramStart"/>
      <w:r>
        <w:t>Qué es eso?????</w:t>
      </w:r>
      <w:proofErr w:type="gramEnd"/>
      <w:r>
        <w:t xml:space="preserve"> Recuerda cero abreviaturas o siglas.</w:t>
      </w:r>
    </w:p>
  </w:comment>
  <w:comment w:id="173" w:author="Diana Victoria Jaramillo Quiceno" w:date="2015-09-19T09:27:00Z" w:initials="DVJQ">
    <w:p w14:paraId="629B115A" w14:textId="4B606449" w:rsidR="00095637" w:rsidRDefault="00095637">
      <w:pPr>
        <w:pStyle w:val="Textocomentario"/>
      </w:pPr>
      <w:r>
        <w:rPr>
          <w:rStyle w:val="Refdecomentario"/>
        </w:rPr>
        <w:annotationRef/>
      </w:r>
      <w:proofErr w:type="gramStart"/>
      <w:r>
        <w:t>Es un artículo o un libro???</w:t>
      </w:r>
      <w:proofErr w:type="gramEnd"/>
      <w:r>
        <w:t xml:space="preserve"> Yo acabé de comprar el libro.</w:t>
      </w:r>
    </w:p>
  </w:comment>
  <w:comment w:id="189" w:author="Diana Victoria Jaramillo Quiceno" w:date="2015-09-19T09:27:00Z" w:initials="DVJQ">
    <w:p w14:paraId="4BF41AE9" w14:textId="5E24D3DC" w:rsidR="00095637" w:rsidRDefault="00095637">
      <w:pPr>
        <w:pStyle w:val="Textocomentario"/>
      </w:pPr>
      <w:r>
        <w:rPr>
          <w:rStyle w:val="Refdecomentario"/>
        </w:rPr>
        <w:annotationRef/>
      </w:r>
      <w:r>
        <w:t>Revisar redacción del párrafo.</w:t>
      </w:r>
    </w:p>
  </w:comment>
  <w:comment w:id="212" w:author="Diana Victoria Jaramillo Quiceno" w:date="2015-09-19T09:28:00Z" w:initials="DVJQ">
    <w:p w14:paraId="44133A15" w14:textId="7BCCCD73" w:rsidR="00095637" w:rsidRDefault="00095637">
      <w:pPr>
        <w:pStyle w:val="Textocomentario"/>
      </w:pPr>
      <w:r>
        <w:rPr>
          <w:rStyle w:val="Refdecomentario"/>
        </w:rPr>
        <w:annotationRef/>
      </w:r>
      <w:r>
        <w:t>Revisa la redacción del párrafo: muy largo, formas de pronombres y de verbos.</w:t>
      </w:r>
    </w:p>
  </w:comment>
  <w:comment w:id="282" w:author="Diana Victoria Jaramillo Quiceno" w:date="2015-09-19T09:30:00Z" w:initials="DVJQ">
    <w:p w14:paraId="5A278F77" w14:textId="1C4A88AA" w:rsidR="002C1EBC" w:rsidRDefault="002C1EBC">
      <w:pPr>
        <w:pStyle w:val="Textocomentario"/>
      </w:pPr>
      <w:r>
        <w:rPr>
          <w:rStyle w:val="Refdecomentario"/>
        </w:rPr>
        <w:annotationRef/>
      </w:r>
      <w:r>
        <w:t>¿Qué significa eso en investigación?</w:t>
      </w:r>
    </w:p>
  </w:comment>
  <w:comment w:id="295" w:author="Diana Victoria Jaramillo Quiceno" w:date="2015-09-19T09:30:00Z" w:initials="DVJQ">
    <w:p w14:paraId="5A0A3F63" w14:textId="0197EB32" w:rsidR="002C1EBC" w:rsidRDefault="002C1EBC">
      <w:pPr>
        <w:pStyle w:val="Textocomentario"/>
      </w:pPr>
      <w:r>
        <w:rPr>
          <w:rStyle w:val="Refdecomentario"/>
        </w:rPr>
        <w:annotationRef/>
      </w:r>
      <w:r>
        <w:t>De un momento a otro redactas en plural. OJO.</w:t>
      </w:r>
    </w:p>
  </w:comment>
  <w:comment w:id="279" w:author="Diana Victoria Jaramillo Quiceno" w:date="2015-09-19T09:32:00Z" w:initials="DVJQ">
    <w:p w14:paraId="3C268B52" w14:textId="17FBEEAA" w:rsidR="002C1EBC" w:rsidRDefault="002C1EBC">
      <w:pPr>
        <w:pStyle w:val="Textocomentario"/>
      </w:pPr>
      <w:r>
        <w:rPr>
          <w:rStyle w:val="Refdecomentario"/>
        </w:rPr>
        <w:annotationRef/>
      </w:r>
      <w:r>
        <w:t>No sé, me parece que hay que revisar esto. Algo me incomoda.</w:t>
      </w:r>
    </w:p>
  </w:comment>
  <w:comment w:id="390" w:author="Diana Victoria Jaramillo Quiceno" w:date="2015-09-19T09:35:00Z" w:initials="DVJQ">
    <w:p w14:paraId="4ABF853D" w14:textId="77777777" w:rsidR="00DF32A5" w:rsidRDefault="00DF32A5">
      <w:pPr>
        <w:pStyle w:val="Textocomentario"/>
      </w:pPr>
      <w:r>
        <w:rPr>
          <w:rStyle w:val="Refdecomentario"/>
        </w:rPr>
        <w:annotationRef/>
      </w:r>
      <w:r>
        <w:t xml:space="preserve">Este párrafo debe estar en consecuencia con alguna parte de la tesis que se refiera a la justificación. </w:t>
      </w:r>
    </w:p>
    <w:p w14:paraId="30674D21" w14:textId="77777777" w:rsidR="00DF32A5" w:rsidRDefault="00DF32A5">
      <w:pPr>
        <w:pStyle w:val="Textocomentario"/>
      </w:pPr>
    </w:p>
    <w:p w14:paraId="0606A7E9" w14:textId="77777777" w:rsidR="00DF32A5" w:rsidRDefault="00DF32A5">
      <w:pPr>
        <w:pStyle w:val="Textocomentario"/>
      </w:pPr>
    </w:p>
    <w:p w14:paraId="05C243F8" w14:textId="4F4D3FFE" w:rsidR="00DF32A5" w:rsidRDefault="00DF32A5">
      <w:pPr>
        <w:pStyle w:val="Textocomentario"/>
      </w:pPr>
      <w:r>
        <w:t>Otra vez, pienso que las ideas ya están plasmadas, pero hay que mejorar su redacción.</w:t>
      </w:r>
    </w:p>
  </w:comment>
  <w:comment w:id="403" w:author="Diana Victoria Jaramillo Quiceno" w:date="2015-09-19T09:37:00Z" w:initials="DVJQ">
    <w:p w14:paraId="619CD80D" w14:textId="78B136A0" w:rsidR="00DF32A5" w:rsidRDefault="00DF32A5">
      <w:pPr>
        <w:pStyle w:val="Textocomentario"/>
      </w:pPr>
      <w:r>
        <w:rPr>
          <w:rStyle w:val="Refdecomentario"/>
        </w:rPr>
        <w:annotationRef/>
      </w:r>
      <w:r>
        <w:t>Ídem.</w:t>
      </w:r>
    </w:p>
  </w:comment>
  <w:comment w:id="404" w:author="Diana Victoria Jaramillo Quiceno" w:date="2015-09-19T09:37:00Z" w:initials="DVJQ">
    <w:p w14:paraId="418992A2" w14:textId="7AFB851E" w:rsidR="00DF32A5" w:rsidRDefault="00DF32A5">
      <w:pPr>
        <w:pStyle w:val="Textocomentario"/>
      </w:pPr>
      <w:r>
        <w:rPr>
          <w:rStyle w:val="Refdecomentario"/>
        </w:rPr>
        <w:annotationRef/>
      </w:r>
      <w:r>
        <w:t xml:space="preserve">Esclarece mejor esta </w:t>
      </w:r>
      <w:proofErr w:type="spellStart"/>
      <w:r>
        <w:t>diferemcia</w:t>
      </w:r>
      <w:proofErr w:type="spellEnd"/>
    </w:p>
  </w:comment>
  <w:comment w:id="406" w:author="Diana Victoria Jaramillo Quiceno" w:date="2015-09-19T09:39:00Z" w:initials="DVJQ">
    <w:p w14:paraId="3D3D6BC3" w14:textId="11B7F0B6" w:rsidR="00971D67" w:rsidRDefault="00971D67">
      <w:pPr>
        <w:pStyle w:val="Textocomentario"/>
      </w:pPr>
      <w:r>
        <w:rPr>
          <w:rStyle w:val="Refdecomentario"/>
        </w:rPr>
        <w:annotationRef/>
      </w:r>
      <w:r>
        <w:t>¿Será que tu lector ha de entenderte esto?</w:t>
      </w:r>
    </w:p>
  </w:comment>
  <w:comment w:id="438" w:author="Diana Victoria Jaramillo Quiceno" w:date="2015-09-19T09:40:00Z" w:initials="DVJQ">
    <w:p w14:paraId="589A43AB" w14:textId="1FB45F2C" w:rsidR="00971D67" w:rsidRDefault="00971D67">
      <w:pPr>
        <w:pStyle w:val="Textocomentario"/>
      </w:pPr>
      <w:r>
        <w:rPr>
          <w:rStyle w:val="Refdecomentario"/>
        </w:rPr>
        <w:annotationRef/>
      </w:r>
      <w:r>
        <w:t>Recuerda: cero siglas o abreviaturas. Sino el trabajo se nos vuelve un trabalenguas.</w:t>
      </w:r>
    </w:p>
  </w:comment>
  <w:comment w:id="441" w:author="Diana Victoria Jaramillo Quiceno" w:date="2015-09-19T09:42:00Z" w:initials="DVJQ">
    <w:p w14:paraId="261CB414" w14:textId="3F75732F" w:rsidR="004E7184" w:rsidRDefault="004E7184">
      <w:pPr>
        <w:pStyle w:val="Textocomentario"/>
      </w:pPr>
      <w:r>
        <w:rPr>
          <w:rStyle w:val="Refdecomentario"/>
        </w:rPr>
        <w:annotationRef/>
      </w:r>
      <w:r>
        <w:t>Me parece que falta un poco decir y por qué los niños de esa institución y no otros.</w:t>
      </w:r>
    </w:p>
  </w:comment>
  <w:comment w:id="442" w:author="Diana Victoria Jaramillo Quiceno" w:date="2015-09-19T09:44:00Z" w:initials="DVJQ">
    <w:p w14:paraId="106D627C" w14:textId="1991E87A" w:rsidR="0056762B" w:rsidRDefault="0056762B">
      <w:pPr>
        <w:pStyle w:val="Textocomentario"/>
      </w:pPr>
      <w:r>
        <w:rPr>
          <w:rStyle w:val="Refdecomentario"/>
        </w:rPr>
        <w:annotationRef/>
      </w:r>
      <w:r>
        <w:t xml:space="preserve">No sé </w:t>
      </w:r>
      <w:proofErr w:type="gramStart"/>
      <w:r>
        <w:t>esos título</w:t>
      </w:r>
      <w:proofErr w:type="gramEnd"/>
      <w:r>
        <w:t>, algo me incomoda.</w:t>
      </w:r>
    </w:p>
  </w:comment>
  <w:comment w:id="446" w:author="Diana Victoria Jaramillo Quiceno" w:date="2015-09-19T09:46:00Z" w:initials="DVJQ">
    <w:p w14:paraId="32DB90AD" w14:textId="31DF2967" w:rsidR="0056762B" w:rsidRDefault="0056762B">
      <w:pPr>
        <w:pStyle w:val="Textocomentario"/>
      </w:pPr>
      <w:r>
        <w:rPr>
          <w:rStyle w:val="Refdecomentario"/>
        </w:rPr>
        <w:annotationRef/>
      </w:r>
      <w:r>
        <w:t>Revisar.</w:t>
      </w:r>
    </w:p>
  </w:comment>
  <w:comment w:id="457" w:author="Diana Victoria Jaramillo Quiceno" w:date="2015-09-19T09:48:00Z" w:initials="DVJQ">
    <w:p w14:paraId="73F4C639" w14:textId="20D0A953" w:rsidR="0056762B" w:rsidRDefault="0056762B">
      <w:pPr>
        <w:pStyle w:val="Textocomentario"/>
      </w:pPr>
      <w:r>
        <w:rPr>
          <w:rStyle w:val="Refdecomentario"/>
        </w:rPr>
        <w:annotationRef/>
      </w:r>
      <w:r>
        <w:t>Revisar.</w:t>
      </w:r>
    </w:p>
  </w:comment>
  <w:comment w:id="456" w:author="Diana Victoria Jaramillo Quiceno" w:date="2015-09-19T09:51:00Z" w:initials="DVJQ">
    <w:p w14:paraId="49B6E709" w14:textId="36D81C53" w:rsidR="0043493C" w:rsidRDefault="0043493C">
      <w:pPr>
        <w:pStyle w:val="Textocomentario"/>
      </w:pPr>
      <w:r>
        <w:rPr>
          <w:rStyle w:val="Refdecomentario"/>
        </w:rPr>
        <w:annotationRef/>
      </w:r>
      <w:r>
        <w:t>Revisar y mejorar.</w:t>
      </w:r>
    </w:p>
  </w:comment>
  <w:comment w:id="467" w:author="Jorge Alonso Cotera" w:date="2016-02-21T09:01:00Z" w:initials="JAC">
    <w:p w14:paraId="015F6E18" w14:textId="7C978039" w:rsidR="009F304A" w:rsidRDefault="009F304A">
      <w:pPr>
        <w:pStyle w:val="Textocomentario"/>
      </w:pPr>
      <w:r>
        <w:rPr>
          <w:rStyle w:val="Refdecomentario"/>
        </w:rPr>
        <w:annotationRef/>
      </w:r>
      <w:r>
        <w:t xml:space="preserve">Texto de </w:t>
      </w:r>
      <w:proofErr w:type="spellStart"/>
      <w:r>
        <w:t>Rigo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5F66D6" w15:done="0"/>
  <w15:commentEx w15:paraId="6FDC7065" w15:done="0"/>
  <w15:commentEx w15:paraId="6E281252" w15:done="0"/>
  <w15:commentEx w15:paraId="1FC33D40" w15:done="0"/>
  <w15:commentEx w15:paraId="653FD5C1" w15:done="0"/>
  <w15:commentEx w15:paraId="74B98059" w15:done="0"/>
  <w15:commentEx w15:paraId="629B115A" w15:done="0"/>
  <w15:commentEx w15:paraId="4BF41AE9" w15:done="0"/>
  <w15:commentEx w15:paraId="44133A15" w15:done="0"/>
  <w15:commentEx w15:paraId="5A278F77" w15:done="0"/>
  <w15:commentEx w15:paraId="5A0A3F63" w15:done="0"/>
  <w15:commentEx w15:paraId="3C268B52" w15:done="0"/>
  <w15:commentEx w15:paraId="05C243F8" w15:done="0"/>
  <w15:commentEx w15:paraId="619CD80D" w15:done="0"/>
  <w15:commentEx w15:paraId="418992A2" w15:done="0"/>
  <w15:commentEx w15:paraId="3D3D6BC3" w15:done="0"/>
  <w15:commentEx w15:paraId="589A43AB" w15:done="0"/>
  <w15:commentEx w15:paraId="261CB414" w15:done="0"/>
  <w15:commentEx w15:paraId="106D627C" w15:done="0"/>
  <w15:commentEx w15:paraId="32DB90AD" w15:done="0"/>
  <w15:commentEx w15:paraId="73F4C639" w15:done="0"/>
  <w15:commentEx w15:paraId="49B6E709" w15:done="0"/>
  <w15:commentEx w15:paraId="015F6E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3E3D" w14:textId="77777777" w:rsidR="000E5645" w:rsidRDefault="000E5645" w:rsidP="00FC45BC">
      <w:pPr>
        <w:spacing w:line="240" w:lineRule="auto"/>
      </w:pPr>
      <w:r>
        <w:separator/>
      </w:r>
    </w:p>
  </w:endnote>
  <w:endnote w:type="continuationSeparator" w:id="0">
    <w:p w14:paraId="1FB4ADD2" w14:textId="77777777" w:rsidR="000E5645" w:rsidRDefault="000E5645" w:rsidP="00FC4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251590"/>
      <w:docPartObj>
        <w:docPartGallery w:val="Page Numbers (Bottom of Page)"/>
        <w:docPartUnique/>
      </w:docPartObj>
    </w:sdtPr>
    <w:sdtEndPr/>
    <w:sdtContent>
      <w:p w14:paraId="703FB587" w14:textId="68D129D2" w:rsidR="000424E3" w:rsidRDefault="000424E3" w:rsidP="006337F8">
        <w:pPr>
          <w:pStyle w:val="Piedepgina"/>
          <w:jc w:val="center"/>
        </w:pPr>
        <w:r>
          <w:fldChar w:fldCharType="begin"/>
        </w:r>
        <w:r>
          <w:instrText>PAGE   \* MERGEFORMAT</w:instrText>
        </w:r>
        <w:r>
          <w:fldChar w:fldCharType="separate"/>
        </w:r>
        <w:r w:rsidR="001D0213" w:rsidRPr="001D0213">
          <w:rPr>
            <w:noProof/>
            <w:lang w:val="es-ES"/>
          </w:rPr>
          <w:t>14</w:t>
        </w:r>
        <w:r>
          <w:fldChar w:fldCharType="end"/>
        </w:r>
      </w:p>
    </w:sdtContent>
  </w:sdt>
  <w:p w14:paraId="220E6768" w14:textId="77777777" w:rsidR="000424E3" w:rsidRDefault="000424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C4DC2" w14:textId="77777777" w:rsidR="000E5645" w:rsidRDefault="000E5645" w:rsidP="00FC45BC">
      <w:pPr>
        <w:spacing w:line="240" w:lineRule="auto"/>
      </w:pPr>
      <w:r>
        <w:separator/>
      </w:r>
    </w:p>
  </w:footnote>
  <w:footnote w:type="continuationSeparator" w:id="0">
    <w:p w14:paraId="0A066773" w14:textId="77777777" w:rsidR="000E5645" w:rsidRDefault="000E5645" w:rsidP="00FC45BC">
      <w:pPr>
        <w:spacing w:line="240" w:lineRule="auto"/>
      </w:pPr>
      <w:r>
        <w:continuationSeparator/>
      </w:r>
    </w:p>
  </w:footnote>
  <w:footnote w:id="1">
    <w:p w14:paraId="320B319A" w14:textId="1D9FD7E5" w:rsidR="000424E3" w:rsidRDefault="000424E3">
      <w:pPr>
        <w:pStyle w:val="Textonotapie"/>
      </w:pPr>
      <w:r>
        <w:rPr>
          <w:rStyle w:val="Refdenotaalpie"/>
        </w:rPr>
        <w:footnoteRef/>
      </w:r>
      <w:r>
        <w:t xml:space="preserve"> En el sentido expuesto por </w:t>
      </w:r>
      <w:r>
        <w:rPr>
          <w:noProof/>
        </w:rPr>
        <w:t>Bachellard</w:t>
      </w:r>
      <w:r w:rsidRPr="00E84134">
        <w:rPr>
          <w:noProof/>
        </w:rPr>
        <w:t xml:space="preserve">, citado por </w:t>
      </w:r>
      <w:sdt>
        <w:sdtPr>
          <w:rPr>
            <w:noProof/>
          </w:rPr>
          <w:id w:val="-1643880005"/>
          <w:citation/>
        </w:sdtPr>
        <w:sdtEndPr/>
        <w:sdtContent>
          <w:r>
            <w:rPr>
              <w:noProof/>
            </w:rPr>
            <w:fldChar w:fldCharType="begin"/>
          </w:r>
          <w:r>
            <w:rPr>
              <w:sz w:val="23"/>
              <w:szCs w:val="23"/>
            </w:rPr>
            <w:instrText xml:space="preserve">CITATION San981 \p 25 \l 9226 </w:instrText>
          </w:r>
          <w:r>
            <w:rPr>
              <w:noProof/>
            </w:rPr>
            <w:fldChar w:fldCharType="separate"/>
          </w:r>
          <w:r w:rsidRPr="001D070A">
            <w:rPr>
              <w:noProof/>
              <w:sz w:val="23"/>
              <w:szCs w:val="23"/>
            </w:rPr>
            <w:t>(Sanchez, 1998, pág. 25)</w:t>
          </w:r>
          <w:r>
            <w:rPr>
              <w:noProof/>
            </w:rPr>
            <w:fldChar w:fldCharType="end"/>
          </w:r>
        </w:sdtContent>
      </w:sdt>
    </w:p>
  </w:footnote>
  <w:footnote w:id="2">
    <w:p w14:paraId="6000575E" w14:textId="5B926DC9" w:rsidR="000424E3" w:rsidDel="00095F5C" w:rsidRDefault="000424E3">
      <w:pPr>
        <w:pStyle w:val="Textonotapie"/>
        <w:rPr>
          <w:del w:id="2" w:author="Jorgg A. Cotera" w:date="2015-10-26T17:43:00Z"/>
        </w:rPr>
      </w:pPr>
      <w:del w:id="3" w:author="Jorgg A. Cotera" w:date="2015-10-26T17:43:00Z">
        <w:r w:rsidDel="00095F5C">
          <w:rPr>
            <w:rStyle w:val="Refdenotaalpie"/>
          </w:rPr>
          <w:footnoteRef/>
        </w:r>
        <w:r w:rsidDel="00095F5C">
          <w:delText xml:space="preserve"> En adelante utilizaremos la sigla (TCO).</w:delText>
        </w:r>
      </w:del>
    </w:p>
  </w:footnote>
  <w:footnote w:id="3">
    <w:p w14:paraId="5B1C8C51" w14:textId="719D3E5C" w:rsidR="000424E3" w:rsidDel="00095F5C" w:rsidRDefault="000424E3">
      <w:pPr>
        <w:pStyle w:val="Textonotapie"/>
        <w:rPr>
          <w:del w:id="11" w:author="Jorgg A. Cotera" w:date="2015-10-26T17:43:00Z"/>
        </w:rPr>
      </w:pPr>
      <w:del w:id="12" w:author="Jorgg A. Cotera" w:date="2015-10-26T17:43:00Z">
        <w:r w:rsidDel="00095F5C">
          <w:rPr>
            <w:rStyle w:val="Refdenotaalpie"/>
          </w:rPr>
          <w:footnoteRef/>
        </w:r>
        <w:r w:rsidDel="00095F5C">
          <w:delText xml:space="preserve"> En adelante utilizaremos la sigla (AOE).</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E098B" w14:textId="52562B0D" w:rsidR="000424E3" w:rsidRPr="00536D58" w:rsidRDefault="000424E3" w:rsidP="006337F8">
    <w:pPr>
      <w:pStyle w:val="Encabezado"/>
      <w:ind w:firstLine="0"/>
      <w:jc w:val="right"/>
      <w:rPr>
        <w:rFonts w:cs="Times New Roman"/>
        <w:color w:val="000000" w:themeColor="text1"/>
        <w:sz w:val="20"/>
        <w:szCs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D58">
      <w:rPr>
        <w:rFonts w:cs="Times New Roman"/>
        <w:color w:val="000000" w:themeColor="text1"/>
        <w:sz w:val="20"/>
        <w:szCs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Objetivación del (de los) concepto(s) de perpendicularidad, por estudiantes de grado quinto, en cuerpos geométricos y en figuras geométricas</w:t>
    </w:r>
  </w:p>
  <w:p w14:paraId="01FDA37B" w14:textId="77777777" w:rsidR="000424E3" w:rsidRDefault="000424E3" w:rsidP="007C6E36">
    <w:pPr>
      <w:pStyle w:val="Encabezado"/>
      <w:rPr>
        <w:rFonts w:cs="Times New Roman"/>
        <w:sz w:val="20"/>
        <w:szCs w:val="24"/>
        <w:lang w:val="es-MX"/>
      </w:rPr>
    </w:pPr>
  </w:p>
  <w:p w14:paraId="7A756452" w14:textId="77777777" w:rsidR="000424E3" w:rsidRDefault="000424E3" w:rsidP="007C6E36">
    <w:pPr>
      <w:pStyle w:val="Encabezado"/>
      <w:rPr>
        <w:rFonts w:cs="Times New Roman"/>
        <w:sz w:val="20"/>
        <w:szCs w:val="24"/>
        <w:lang w:val="es-MX"/>
      </w:rPr>
    </w:pPr>
  </w:p>
  <w:p w14:paraId="0496984E" w14:textId="77777777" w:rsidR="000424E3" w:rsidRPr="007C6E36" w:rsidRDefault="000424E3" w:rsidP="007C6E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55F"/>
    <w:multiLevelType w:val="hybridMultilevel"/>
    <w:tmpl w:val="82045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8F4404"/>
    <w:multiLevelType w:val="hybridMultilevel"/>
    <w:tmpl w:val="00A8A884"/>
    <w:lvl w:ilvl="0" w:tplc="240A000F">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A0452EF"/>
    <w:multiLevelType w:val="hybridMultilevel"/>
    <w:tmpl w:val="82045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5205A"/>
    <w:multiLevelType w:val="multilevel"/>
    <w:tmpl w:val="39CCCCDC"/>
    <w:lvl w:ilvl="0">
      <w:start w:val="1"/>
      <w:numFmt w:val="decimal"/>
      <w:lvlText w:val="%1."/>
      <w:lvlJc w:val="left"/>
      <w:pPr>
        <w:ind w:left="720" w:hanging="360"/>
      </w:pPr>
      <w:rPr>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B123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927D31"/>
    <w:multiLevelType w:val="multilevel"/>
    <w:tmpl w:val="288848EE"/>
    <w:lvl w:ilvl="0">
      <w:start w:val="1"/>
      <w:numFmt w:val="decimal"/>
      <w:pStyle w:val="Ttulo1"/>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15:restartNumberingAfterBreak="0">
    <w:nsid w:val="6CD91B72"/>
    <w:multiLevelType w:val="hybridMultilevel"/>
    <w:tmpl w:val="2BF258B0"/>
    <w:lvl w:ilvl="0" w:tplc="240A0001">
      <w:start w:val="1"/>
      <w:numFmt w:val="bullet"/>
      <w:lvlText w:val=""/>
      <w:lvlJc w:val="left"/>
      <w:pPr>
        <w:ind w:left="778" w:hanging="360"/>
      </w:pPr>
      <w:rPr>
        <w:rFonts w:ascii="Symbol" w:hAnsi="Symbol"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5"/>
  </w:num>
  <w:num w:numId="6">
    <w:abstractNumId w:val="1"/>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2"/>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6"/>
  </w:num>
  <w:num w:numId="26">
    <w:abstractNumId w:val="5"/>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gg A. Cotera">
    <w15:presenceInfo w15:providerId="None" w15:userId="Jorgg A. Cotera"/>
  </w15:person>
  <w15:person w15:author="Diana Victoria Jaramillo Quiceno">
    <w15:presenceInfo w15:providerId="Windows Live" w15:userId="a499ad2f127a785e"/>
  </w15:person>
  <w15:person w15:author="Jorge A. Cotera">
    <w15:presenceInfo w15:providerId="None" w15:userId="Jorge A. Cotera"/>
  </w15:person>
  <w15:person w15:author="Jorge Alonso Cotera">
    <w15:presenceInfo w15:providerId="None" w15:userId="Jorge Alonso Cot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ctiveWritingStyle w:appName="MSWord" w:lang="es-CO"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trackRevisions/>
  <w:defaultTabStop w:val="709"/>
  <w:hyphenationZone w:val="425"/>
  <w:drawingGridHorizontalSpacing w:val="110"/>
  <w:displayHorizontalDrawingGridEvery w:val="2"/>
  <w:characterSpacingControl w:val="doNotCompress"/>
  <w:hdrShapeDefaults>
    <o:shapedefaults v:ext="edit" spidmax="2049">
      <o:colormru v:ext="edit" colors="#ff6,#c8fd45,#ffc,#ff9,#9fe6ff,#d8ee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D"/>
    <w:rsid w:val="000002E8"/>
    <w:rsid w:val="00001463"/>
    <w:rsid w:val="00002DC4"/>
    <w:rsid w:val="00004941"/>
    <w:rsid w:val="00004EC4"/>
    <w:rsid w:val="00005BA5"/>
    <w:rsid w:val="00005E6B"/>
    <w:rsid w:val="000063B5"/>
    <w:rsid w:val="0000684C"/>
    <w:rsid w:val="00010D9C"/>
    <w:rsid w:val="00012E06"/>
    <w:rsid w:val="0001487C"/>
    <w:rsid w:val="00015293"/>
    <w:rsid w:val="0001530A"/>
    <w:rsid w:val="00015BE2"/>
    <w:rsid w:val="00016E19"/>
    <w:rsid w:val="000218EE"/>
    <w:rsid w:val="00021A0A"/>
    <w:rsid w:val="00022682"/>
    <w:rsid w:val="0002344B"/>
    <w:rsid w:val="00023C11"/>
    <w:rsid w:val="0002477F"/>
    <w:rsid w:val="00024791"/>
    <w:rsid w:val="00027FC0"/>
    <w:rsid w:val="00030009"/>
    <w:rsid w:val="00031884"/>
    <w:rsid w:val="000318B9"/>
    <w:rsid w:val="00031C5F"/>
    <w:rsid w:val="00031E5B"/>
    <w:rsid w:val="00032147"/>
    <w:rsid w:val="00032918"/>
    <w:rsid w:val="00033AE3"/>
    <w:rsid w:val="000340CD"/>
    <w:rsid w:val="00034FAE"/>
    <w:rsid w:val="0003512A"/>
    <w:rsid w:val="0003609C"/>
    <w:rsid w:val="0004000D"/>
    <w:rsid w:val="00040ECA"/>
    <w:rsid w:val="0004153F"/>
    <w:rsid w:val="000424E3"/>
    <w:rsid w:val="000427BA"/>
    <w:rsid w:val="00042AA5"/>
    <w:rsid w:val="00042CCA"/>
    <w:rsid w:val="00043D50"/>
    <w:rsid w:val="00044DC5"/>
    <w:rsid w:val="0005167E"/>
    <w:rsid w:val="00052308"/>
    <w:rsid w:val="000523CE"/>
    <w:rsid w:val="00053D64"/>
    <w:rsid w:val="00054A69"/>
    <w:rsid w:val="0005534F"/>
    <w:rsid w:val="00055711"/>
    <w:rsid w:val="00056841"/>
    <w:rsid w:val="0005700D"/>
    <w:rsid w:val="000606A0"/>
    <w:rsid w:val="00060C9D"/>
    <w:rsid w:val="00060CE7"/>
    <w:rsid w:val="000616C2"/>
    <w:rsid w:val="0006243E"/>
    <w:rsid w:val="000629AD"/>
    <w:rsid w:val="00063403"/>
    <w:rsid w:val="00064788"/>
    <w:rsid w:val="00065739"/>
    <w:rsid w:val="000664FA"/>
    <w:rsid w:val="0006687B"/>
    <w:rsid w:val="00066EA1"/>
    <w:rsid w:val="000676DB"/>
    <w:rsid w:val="00067EF7"/>
    <w:rsid w:val="000708DE"/>
    <w:rsid w:val="00071B28"/>
    <w:rsid w:val="00071DC6"/>
    <w:rsid w:val="000722CE"/>
    <w:rsid w:val="0007316C"/>
    <w:rsid w:val="00074959"/>
    <w:rsid w:val="00076914"/>
    <w:rsid w:val="00076F80"/>
    <w:rsid w:val="000778DA"/>
    <w:rsid w:val="00077A7D"/>
    <w:rsid w:val="00082093"/>
    <w:rsid w:val="000822EC"/>
    <w:rsid w:val="000826FF"/>
    <w:rsid w:val="00082CA0"/>
    <w:rsid w:val="000834E3"/>
    <w:rsid w:val="00083756"/>
    <w:rsid w:val="00083FF6"/>
    <w:rsid w:val="000843A1"/>
    <w:rsid w:val="00084DD5"/>
    <w:rsid w:val="0008544F"/>
    <w:rsid w:val="00085F19"/>
    <w:rsid w:val="00085FE3"/>
    <w:rsid w:val="00086808"/>
    <w:rsid w:val="0008766F"/>
    <w:rsid w:val="00087C2F"/>
    <w:rsid w:val="0009010D"/>
    <w:rsid w:val="000901EB"/>
    <w:rsid w:val="000901FA"/>
    <w:rsid w:val="00090482"/>
    <w:rsid w:val="0009051E"/>
    <w:rsid w:val="00091D15"/>
    <w:rsid w:val="00093632"/>
    <w:rsid w:val="000937F1"/>
    <w:rsid w:val="00094709"/>
    <w:rsid w:val="00095637"/>
    <w:rsid w:val="0009581B"/>
    <w:rsid w:val="000959EC"/>
    <w:rsid w:val="00095D85"/>
    <w:rsid w:val="00095F5C"/>
    <w:rsid w:val="00097FC9"/>
    <w:rsid w:val="000A0326"/>
    <w:rsid w:val="000A1B2B"/>
    <w:rsid w:val="000A266B"/>
    <w:rsid w:val="000A2A39"/>
    <w:rsid w:val="000A2D84"/>
    <w:rsid w:val="000A32CB"/>
    <w:rsid w:val="000A46FC"/>
    <w:rsid w:val="000A50CD"/>
    <w:rsid w:val="000A67BC"/>
    <w:rsid w:val="000A6E73"/>
    <w:rsid w:val="000A7C3F"/>
    <w:rsid w:val="000B0583"/>
    <w:rsid w:val="000B0F87"/>
    <w:rsid w:val="000B22C7"/>
    <w:rsid w:val="000B33E4"/>
    <w:rsid w:val="000B47E0"/>
    <w:rsid w:val="000B492E"/>
    <w:rsid w:val="000B55E0"/>
    <w:rsid w:val="000B5D23"/>
    <w:rsid w:val="000B5E0B"/>
    <w:rsid w:val="000B62ED"/>
    <w:rsid w:val="000B6A71"/>
    <w:rsid w:val="000B6C33"/>
    <w:rsid w:val="000C06B7"/>
    <w:rsid w:val="000C228C"/>
    <w:rsid w:val="000C23F3"/>
    <w:rsid w:val="000C2607"/>
    <w:rsid w:val="000C3C5C"/>
    <w:rsid w:val="000C3E59"/>
    <w:rsid w:val="000C3F09"/>
    <w:rsid w:val="000C4490"/>
    <w:rsid w:val="000C4994"/>
    <w:rsid w:val="000D0873"/>
    <w:rsid w:val="000D1555"/>
    <w:rsid w:val="000D1817"/>
    <w:rsid w:val="000D303F"/>
    <w:rsid w:val="000D3559"/>
    <w:rsid w:val="000D3D88"/>
    <w:rsid w:val="000D4038"/>
    <w:rsid w:val="000D4FF3"/>
    <w:rsid w:val="000D5565"/>
    <w:rsid w:val="000D79C3"/>
    <w:rsid w:val="000E0541"/>
    <w:rsid w:val="000E05A4"/>
    <w:rsid w:val="000E0DE0"/>
    <w:rsid w:val="000E0F58"/>
    <w:rsid w:val="000E0F8C"/>
    <w:rsid w:val="000E20BC"/>
    <w:rsid w:val="000E2763"/>
    <w:rsid w:val="000E40BD"/>
    <w:rsid w:val="000E4942"/>
    <w:rsid w:val="000E5645"/>
    <w:rsid w:val="000E71D2"/>
    <w:rsid w:val="000E7B77"/>
    <w:rsid w:val="000F0305"/>
    <w:rsid w:val="000F3342"/>
    <w:rsid w:val="000F34C0"/>
    <w:rsid w:val="000F4538"/>
    <w:rsid w:val="000F4A76"/>
    <w:rsid w:val="000F4B12"/>
    <w:rsid w:val="000F6F20"/>
    <w:rsid w:val="001006A0"/>
    <w:rsid w:val="00101D3C"/>
    <w:rsid w:val="00104E35"/>
    <w:rsid w:val="001050F4"/>
    <w:rsid w:val="0010607D"/>
    <w:rsid w:val="0010794C"/>
    <w:rsid w:val="00107EEA"/>
    <w:rsid w:val="00110F55"/>
    <w:rsid w:val="00112644"/>
    <w:rsid w:val="00112972"/>
    <w:rsid w:val="00114704"/>
    <w:rsid w:val="00115EE2"/>
    <w:rsid w:val="001171DA"/>
    <w:rsid w:val="00121706"/>
    <w:rsid w:val="00122871"/>
    <w:rsid w:val="00122DF3"/>
    <w:rsid w:val="00123C1D"/>
    <w:rsid w:val="001269E5"/>
    <w:rsid w:val="00127411"/>
    <w:rsid w:val="001275B8"/>
    <w:rsid w:val="00127D58"/>
    <w:rsid w:val="00130931"/>
    <w:rsid w:val="00131A52"/>
    <w:rsid w:val="00133C7F"/>
    <w:rsid w:val="00134386"/>
    <w:rsid w:val="0013469B"/>
    <w:rsid w:val="001354F6"/>
    <w:rsid w:val="0013550C"/>
    <w:rsid w:val="001359DD"/>
    <w:rsid w:val="00136072"/>
    <w:rsid w:val="00140590"/>
    <w:rsid w:val="0014152A"/>
    <w:rsid w:val="00142A40"/>
    <w:rsid w:val="00144264"/>
    <w:rsid w:val="0014437C"/>
    <w:rsid w:val="001460F5"/>
    <w:rsid w:val="001463E0"/>
    <w:rsid w:val="001539F6"/>
    <w:rsid w:val="0015597B"/>
    <w:rsid w:val="00155B5E"/>
    <w:rsid w:val="00156106"/>
    <w:rsid w:val="00157DF8"/>
    <w:rsid w:val="001606A2"/>
    <w:rsid w:val="0016098D"/>
    <w:rsid w:val="00161A5F"/>
    <w:rsid w:val="00161F51"/>
    <w:rsid w:val="001629B4"/>
    <w:rsid w:val="00162C51"/>
    <w:rsid w:val="00162DF9"/>
    <w:rsid w:val="00163121"/>
    <w:rsid w:val="001649EF"/>
    <w:rsid w:val="00165257"/>
    <w:rsid w:val="001659D5"/>
    <w:rsid w:val="0016644C"/>
    <w:rsid w:val="001707EE"/>
    <w:rsid w:val="00170D6E"/>
    <w:rsid w:val="00171057"/>
    <w:rsid w:val="00172B89"/>
    <w:rsid w:val="00173524"/>
    <w:rsid w:val="00173EB0"/>
    <w:rsid w:val="00174EE0"/>
    <w:rsid w:val="001753BB"/>
    <w:rsid w:val="00176429"/>
    <w:rsid w:val="001768FA"/>
    <w:rsid w:val="00177178"/>
    <w:rsid w:val="001808C3"/>
    <w:rsid w:val="0018268A"/>
    <w:rsid w:val="00182CD9"/>
    <w:rsid w:val="00183331"/>
    <w:rsid w:val="00183EAE"/>
    <w:rsid w:val="00184DBB"/>
    <w:rsid w:val="001852A1"/>
    <w:rsid w:val="0018543E"/>
    <w:rsid w:val="00185BAC"/>
    <w:rsid w:val="00186F18"/>
    <w:rsid w:val="00187086"/>
    <w:rsid w:val="0018732D"/>
    <w:rsid w:val="001875CB"/>
    <w:rsid w:val="001879C9"/>
    <w:rsid w:val="00190224"/>
    <w:rsid w:val="0019125F"/>
    <w:rsid w:val="00194FFE"/>
    <w:rsid w:val="00195662"/>
    <w:rsid w:val="001969C2"/>
    <w:rsid w:val="00197A08"/>
    <w:rsid w:val="00197B71"/>
    <w:rsid w:val="00197F50"/>
    <w:rsid w:val="001A109B"/>
    <w:rsid w:val="001A11BE"/>
    <w:rsid w:val="001A184F"/>
    <w:rsid w:val="001A18D0"/>
    <w:rsid w:val="001A19D7"/>
    <w:rsid w:val="001A1AF6"/>
    <w:rsid w:val="001A3298"/>
    <w:rsid w:val="001A36D5"/>
    <w:rsid w:val="001A5653"/>
    <w:rsid w:val="001A60C5"/>
    <w:rsid w:val="001A6522"/>
    <w:rsid w:val="001A6B0B"/>
    <w:rsid w:val="001A6DCD"/>
    <w:rsid w:val="001A77F7"/>
    <w:rsid w:val="001A7C75"/>
    <w:rsid w:val="001B0576"/>
    <w:rsid w:val="001B2619"/>
    <w:rsid w:val="001B2752"/>
    <w:rsid w:val="001B28E6"/>
    <w:rsid w:val="001B2DAC"/>
    <w:rsid w:val="001B2EDA"/>
    <w:rsid w:val="001B3862"/>
    <w:rsid w:val="001B6126"/>
    <w:rsid w:val="001B62C2"/>
    <w:rsid w:val="001B6C02"/>
    <w:rsid w:val="001C0926"/>
    <w:rsid w:val="001C0B76"/>
    <w:rsid w:val="001C1889"/>
    <w:rsid w:val="001C18DE"/>
    <w:rsid w:val="001C1DE4"/>
    <w:rsid w:val="001C363D"/>
    <w:rsid w:val="001C5A45"/>
    <w:rsid w:val="001C7BDE"/>
    <w:rsid w:val="001C7FBE"/>
    <w:rsid w:val="001D0213"/>
    <w:rsid w:val="001D0242"/>
    <w:rsid w:val="001D02DF"/>
    <w:rsid w:val="001D070A"/>
    <w:rsid w:val="001D1706"/>
    <w:rsid w:val="001D1B36"/>
    <w:rsid w:val="001D2914"/>
    <w:rsid w:val="001D30BC"/>
    <w:rsid w:val="001D48F8"/>
    <w:rsid w:val="001D490E"/>
    <w:rsid w:val="001D5028"/>
    <w:rsid w:val="001D53B2"/>
    <w:rsid w:val="001D565F"/>
    <w:rsid w:val="001D684E"/>
    <w:rsid w:val="001D68A4"/>
    <w:rsid w:val="001D6AE5"/>
    <w:rsid w:val="001E0917"/>
    <w:rsid w:val="001E0984"/>
    <w:rsid w:val="001E47FF"/>
    <w:rsid w:val="001E4A87"/>
    <w:rsid w:val="001E4FB6"/>
    <w:rsid w:val="001E614D"/>
    <w:rsid w:val="001E7312"/>
    <w:rsid w:val="001E7D61"/>
    <w:rsid w:val="001F0A8F"/>
    <w:rsid w:val="001F1EC1"/>
    <w:rsid w:val="001F207C"/>
    <w:rsid w:val="001F21B8"/>
    <w:rsid w:val="001F2F3E"/>
    <w:rsid w:val="001F5566"/>
    <w:rsid w:val="001F6C71"/>
    <w:rsid w:val="001F6E98"/>
    <w:rsid w:val="001F71E0"/>
    <w:rsid w:val="001F7390"/>
    <w:rsid w:val="001F79C5"/>
    <w:rsid w:val="00200D5C"/>
    <w:rsid w:val="00200F9F"/>
    <w:rsid w:val="00201061"/>
    <w:rsid w:val="0020110B"/>
    <w:rsid w:val="002012D9"/>
    <w:rsid w:val="00202852"/>
    <w:rsid w:val="00204881"/>
    <w:rsid w:val="00204E60"/>
    <w:rsid w:val="00205087"/>
    <w:rsid w:val="002057CF"/>
    <w:rsid w:val="002059F0"/>
    <w:rsid w:val="00206BF7"/>
    <w:rsid w:val="0020714F"/>
    <w:rsid w:val="00207626"/>
    <w:rsid w:val="00207A83"/>
    <w:rsid w:val="00211372"/>
    <w:rsid w:val="00212277"/>
    <w:rsid w:val="002125BD"/>
    <w:rsid w:val="00213596"/>
    <w:rsid w:val="002144D0"/>
    <w:rsid w:val="002145C0"/>
    <w:rsid w:val="00216569"/>
    <w:rsid w:val="00217304"/>
    <w:rsid w:val="00217868"/>
    <w:rsid w:val="002204D0"/>
    <w:rsid w:val="00222544"/>
    <w:rsid w:val="00222C0E"/>
    <w:rsid w:val="00222EA5"/>
    <w:rsid w:val="002232B7"/>
    <w:rsid w:val="002237DC"/>
    <w:rsid w:val="002243DA"/>
    <w:rsid w:val="0022591A"/>
    <w:rsid w:val="00226122"/>
    <w:rsid w:val="00230335"/>
    <w:rsid w:val="00230DE2"/>
    <w:rsid w:val="002310F5"/>
    <w:rsid w:val="0023143C"/>
    <w:rsid w:val="0023158E"/>
    <w:rsid w:val="00231F2E"/>
    <w:rsid w:val="002336B9"/>
    <w:rsid w:val="00233B07"/>
    <w:rsid w:val="002353ED"/>
    <w:rsid w:val="00235CD5"/>
    <w:rsid w:val="002362EF"/>
    <w:rsid w:val="00237079"/>
    <w:rsid w:val="002370D4"/>
    <w:rsid w:val="00237D26"/>
    <w:rsid w:val="0024114F"/>
    <w:rsid w:val="0024235A"/>
    <w:rsid w:val="00242689"/>
    <w:rsid w:val="00242D78"/>
    <w:rsid w:val="00243AD5"/>
    <w:rsid w:val="00244B35"/>
    <w:rsid w:val="00244CF7"/>
    <w:rsid w:val="00245F47"/>
    <w:rsid w:val="00246106"/>
    <w:rsid w:val="002469BD"/>
    <w:rsid w:val="002513AF"/>
    <w:rsid w:val="002518C5"/>
    <w:rsid w:val="002522BF"/>
    <w:rsid w:val="00252622"/>
    <w:rsid w:val="0025283E"/>
    <w:rsid w:val="00254485"/>
    <w:rsid w:val="00254496"/>
    <w:rsid w:val="00255D37"/>
    <w:rsid w:val="002573EF"/>
    <w:rsid w:val="00257B25"/>
    <w:rsid w:val="00257C60"/>
    <w:rsid w:val="00257EAF"/>
    <w:rsid w:val="002619B7"/>
    <w:rsid w:val="002649DA"/>
    <w:rsid w:val="00265121"/>
    <w:rsid w:val="0026562A"/>
    <w:rsid w:val="00265721"/>
    <w:rsid w:val="00266020"/>
    <w:rsid w:val="00266242"/>
    <w:rsid w:val="00267739"/>
    <w:rsid w:val="0027086C"/>
    <w:rsid w:val="00270AE7"/>
    <w:rsid w:val="00270D02"/>
    <w:rsid w:val="0027111C"/>
    <w:rsid w:val="00273158"/>
    <w:rsid w:val="00273204"/>
    <w:rsid w:val="002736DB"/>
    <w:rsid w:val="0027423F"/>
    <w:rsid w:val="00275B9F"/>
    <w:rsid w:val="00276225"/>
    <w:rsid w:val="00276D76"/>
    <w:rsid w:val="0028015C"/>
    <w:rsid w:val="00280340"/>
    <w:rsid w:val="00280A36"/>
    <w:rsid w:val="00281255"/>
    <w:rsid w:val="002815F9"/>
    <w:rsid w:val="002816A9"/>
    <w:rsid w:val="00281E5B"/>
    <w:rsid w:val="0028634F"/>
    <w:rsid w:val="00286BD8"/>
    <w:rsid w:val="00290165"/>
    <w:rsid w:val="0029109D"/>
    <w:rsid w:val="00291420"/>
    <w:rsid w:val="002926A4"/>
    <w:rsid w:val="00292CE0"/>
    <w:rsid w:val="002936BE"/>
    <w:rsid w:val="00294646"/>
    <w:rsid w:val="002956BB"/>
    <w:rsid w:val="002962E8"/>
    <w:rsid w:val="002978C1"/>
    <w:rsid w:val="002A03D9"/>
    <w:rsid w:val="002A0DE5"/>
    <w:rsid w:val="002A11DF"/>
    <w:rsid w:val="002A3C20"/>
    <w:rsid w:val="002A79CB"/>
    <w:rsid w:val="002B0F9E"/>
    <w:rsid w:val="002B236F"/>
    <w:rsid w:val="002B2974"/>
    <w:rsid w:val="002B2D01"/>
    <w:rsid w:val="002B2F0F"/>
    <w:rsid w:val="002B4E50"/>
    <w:rsid w:val="002B5248"/>
    <w:rsid w:val="002B6F2B"/>
    <w:rsid w:val="002B7EB1"/>
    <w:rsid w:val="002C038C"/>
    <w:rsid w:val="002C0D14"/>
    <w:rsid w:val="002C112B"/>
    <w:rsid w:val="002C14E4"/>
    <w:rsid w:val="002C15F5"/>
    <w:rsid w:val="002C19EA"/>
    <w:rsid w:val="002C1C47"/>
    <w:rsid w:val="002C1EBC"/>
    <w:rsid w:val="002C20C4"/>
    <w:rsid w:val="002C3233"/>
    <w:rsid w:val="002C35F0"/>
    <w:rsid w:val="002C4B6A"/>
    <w:rsid w:val="002C5F6A"/>
    <w:rsid w:val="002C6667"/>
    <w:rsid w:val="002C6B99"/>
    <w:rsid w:val="002D02F2"/>
    <w:rsid w:val="002D05A2"/>
    <w:rsid w:val="002D06C5"/>
    <w:rsid w:val="002D123C"/>
    <w:rsid w:val="002D169F"/>
    <w:rsid w:val="002D1E55"/>
    <w:rsid w:val="002D223A"/>
    <w:rsid w:val="002D5E29"/>
    <w:rsid w:val="002D68DC"/>
    <w:rsid w:val="002E0BCD"/>
    <w:rsid w:val="002E119E"/>
    <w:rsid w:val="002E16C2"/>
    <w:rsid w:val="002E2D29"/>
    <w:rsid w:val="002E5093"/>
    <w:rsid w:val="002E51B9"/>
    <w:rsid w:val="002E5615"/>
    <w:rsid w:val="002E5E69"/>
    <w:rsid w:val="002E6CAF"/>
    <w:rsid w:val="002F169A"/>
    <w:rsid w:val="002F1B53"/>
    <w:rsid w:val="002F220B"/>
    <w:rsid w:val="002F28A9"/>
    <w:rsid w:val="002F2EDF"/>
    <w:rsid w:val="002F2F17"/>
    <w:rsid w:val="002F320C"/>
    <w:rsid w:val="002F3ACD"/>
    <w:rsid w:val="002F3D30"/>
    <w:rsid w:val="002F4A07"/>
    <w:rsid w:val="002F5C4D"/>
    <w:rsid w:val="002F5D4F"/>
    <w:rsid w:val="002F5DBB"/>
    <w:rsid w:val="002F62B1"/>
    <w:rsid w:val="002F7F81"/>
    <w:rsid w:val="003013D3"/>
    <w:rsid w:val="00301928"/>
    <w:rsid w:val="0030274A"/>
    <w:rsid w:val="003028BB"/>
    <w:rsid w:val="003031C2"/>
    <w:rsid w:val="00303612"/>
    <w:rsid w:val="003038CB"/>
    <w:rsid w:val="00305B42"/>
    <w:rsid w:val="0030611D"/>
    <w:rsid w:val="003074A0"/>
    <w:rsid w:val="00307E96"/>
    <w:rsid w:val="0031019F"/>
    <w:rsid w:val="00310C79"/>
    <w:rsid w:val="00312845"/>
    <w:rsid w:val="00312AE3"/>
    <w:rsid w:val="00312C7B"/>
    <w:rsid w:val="003138E1"/>
    <w:rsid w:val="00313A67"/>
    <w:rsid w:val="00314E98"/>
    <w:rsid w:val="003157AA"/>
    <w:rsid w:val="003166AF"/>
    <w:rsid w:val="00316949"/>
    <w:rsid w:val="0032013D"/>
    <w:rsid w:val="003207C4"/>
    <w:rsid w:val="00321497"/>
    <w:rsid w:val="003228AC"/>
    <w:rsid w:val="00322CEE"/>
    <w:rsid w:val="00324431"/>
    <w:rsid w:val="00325A86"/>
    <w:rsid w:val="0032687E"/>
    <w:rsid w:val="00326D52"/>
    <w:rsid w:val="00326D6C"/>
    <w:rsid w:val="00327436"/>
    <w:rsid w:val="00330888"/>
    <w:rsid w:val="003309E6"/>
    <w:rsid w:val="0033296C"/>
    <w:rsid w:val="00334EBB"/>
    <w:rsid w:val="003358F0"/>
    <w:rsid w:val="00335BD4"/>
    <w:rsid w:val="00335EF9"/>
    <w:rsid w:val="00336809"/>
    <w:rsid w:val="00337452"/>
    <w:rsid w:val="00337520"/>
    <w:rsid w:val="0033788C"/>
    <w:rsid w:val="003378C2"/>
    <w:rsid w:val="00337ACC"/>
    <w:rsid w:val="0034041D"/>
    <w:rsid w:val="00341A4D"/>
    <w:rsid w:val="00343145"/>
    <w:rsid w:val="003431DB"/>
    <w:rsid w:val="003451A5"/>
    <w:rsid w:val="0034539E"/>
    <w:rsid w:val="0035124F"/>
    <w:rsid w:val="00351F0E"/>
    <w:rsid w:val="00353206"/>
    <w:rsid w:val="0035356D"/>
    <w:rsid w:val="00353588"/>
    <w:rsid w:val="0035390D"/>
    <w:rsid w:val="00353BF0"/>
    <w:rsid w:val="00354D0E"/>
    <w:rsid w:val="00356023"/>
    <w:rsid w:val="00357455"/>
    <w:rsid w:val="0035747C"/>
    <w:rsid w:val="003575C2"/>
    <w:rsid w:val="00361C21"/>
    <w:rsid w:val="0036203F"/>
    <w:rsid w:val="00362357"/>
    <w:rsid w:val="003624D1"/>
    <w:rsid w:val="00364286"/>
    <w:rsid w:val="003649DD"/>
    <w:rsid w:val="00365AFB"/>
    <w:rsid w:val="003661C0"/>
    <w:rsid w:val="003678AF"/>
    <w:rsid w:val="00367935"/>
    <w:rsid w:val="00370289"/>
    <w:rsid w:val="0037143B"/>
    <w:rsid w:val="00371584"/>
    <w:rsid w:val="003715B8"/>
    <w:rsid w:val="00371CA7"/>
    <w:rsid w:val="00372361"/>
    <w:rsid w:val="00372410"/>
    <w:rsid w:val="00373472"/>
    <w:rsid w:val="00373534"/>
    <w:rsid w:val="00373D49"/>
    <w:rsid w:val="003749B3"/>
    <w:rsid w:val="003751E2"/>
    <w:rsid w:val="00376483"/>
    <w:rsid w:val="00376C8E"/>
    <w:rsid w:val="0037720C"/>
    <w:rsid w:val="0037732A"/>
    <w:rsid w:val="003777D5"/>
    <w:rsid w:val="00380936"/>
    <w:rsid w:val="00381072"/>
    <w:rsid w:val="0038234E"/>
    <w:rsid w:val="00382937"/>
    <w:rsid w:val="003837E9"/>
    <w:rsid w:val="0038444C"/>
    <w:rsid w:val="0038476F"/>
    <w:rsid w:val="0038714B"/>
    <w:rsid w:val="0038740D"/>
    <w:rsid w:val="00387EDD"/>
    <w:rsid w:val="003902C5"/>
    <w:rsid w:val="003906D2"/>
    <w:rsid w:val="00390A8B"/>
    <w:rsid w:val="003912D2"/>
    <w:rsid w:val="003926EE"/>
    <w:rsid w:val="00392B74"/>
    <w:rsid w:val="00393BB4"/>
    <w:rsid w:val="00394648"/>
    <w:rsid w:val="00394FC2"/>
    <w:rsid w:val="00395197"/>
    <w:rsid w:val="00395D8E"/>
    <w:rsid w:val="0039605D"/>
    <w:rsid w:val="00396710"/>
    <w:rsid w:val="003A1871"/>
    <w:rsid w:val="003A1D7A"/>
    <w:rsid w:val="003A268B"/>
    <w:rsid w:val="003A705D"/>
    <w:rsid w:val="003A77EC"/>
    <w:rsid w:val="003A7F8E"/>
    <w:rsid w:val="003B0303"/>
    <w:rsid w:val="003B0823"/>
    <w:rsid w:val="003B0A89"/>
    <w:rsid w:val="003B1669"/>
    <w:rsid w:val="003B3330"/>
    <w:rsid w:val="003B39EE"/>
    <w:rsid w:val="003B3B23"/>
    <w:rsid w:val="003B4865"/>
    <w:rsid w:val="003B7AE6"/>
    <w:rsid w:val="003B7BFF"/>
    <w:rsid w:val="003C146E"/>
    <w:rsid w:val="003C1C61"/>
    <w:rsid w:val="003C4C87"/>
    <w:rsid w:val="003C5DAC"/>
    <w:rsid w:val="003C5EED"/>
    <w:rsid w:val="003C6166"/>
    <w:rsid w:val="003C6570"/>
    <w:rsid w:val="003C6690"/>
    <w:rsid w:val="003C66EB"/>
    <w:rsid w:val="003C6DC5"/>
    <w:rsid w:val="003C7487"/>
    <w:rsid w:val="003D05E2"/>
    <w:rsid w:val="003D06DD"/>
    <w:rsid w:val="003D1D35"/>
    <w:rsid w:val="003D26B4"/>
    <w:rsid w:val="003D3224"/>
    <w:rsid w:val="003D4424"/>
    <w:rsid w:val="003D4516"/>
    <w:rsid w:val="003D4F9A"/>
    <w:rsid w:val="003D794C"/>
    <w:rsid w:val="003E0297"/>
    <w:rsid w:val="003E0440"/>
    <w:rsid w:val="003E0597"/>
    <w:rsid w:val="003E1082"/>
    <w:rsid w:val="003E22F1"/>
    <w:rsid w:val="003E3226"/>
    <w:rsid w:val="003E4060"/>
    <w:rsid w:val="003E469F"/>
    <w:rsid w:val="003E63AF"/>
    <w:rsid w:val="003E7B44"/>
    <w:rsid w:val="003E7BD4"/>
    <w:rsid w:val="003F112A"/>
    <w:rsid w:val="003F2BFE"/>
    <w:rsid w:val="003F354C"/>
    <w:rsid w:val="003F398A"/>
    <w:rsid w:val="003F493B"/>
    <w:rsid w:val="003F523F"/>
    <w:rsid w:val="003F52E9"/>
    <w:rsid w:val="003F58D5"/>
    <w:rsid w:val="003F5E62"/>
    <w:rsid w:val="003F7174"/>
    <w:rsid w:val="003F7E41"/>
    <w:rsid w:val="00401123"/>
    <w:rsid w:val="00401A5D"/>
    <w:rsid w:val="00401B92"/>
    <w:rsid w:val="00401FC7"/>
    <w:rsid w:val="0040267C"/>
    <w:rsid w:val="00402A32"/>
    <w:rsid w:val="004033F2"/>
    <w:rsid w:val="00403532"/>
    <w:rsid w:val="00404135"/>
    <w:rsid w:val="004058BB"/>
    <w:rsid w:val="00406A3F"/>
    <w:rsid w:val="00406D43"/>
    <w:rsid w:val="00407965"/>
    <w:rsid w:val="00407A7A"/>
    <w:rsid w:val="004101C1"/>
    <w:rsid w:val="004134BE"/>
    <w:rsid w:val="00413701"/>
    <w:rsid w:val="00414967"/>
    <w:rsid w:val="004151A0"/>
    <w:rsid w:val="00415E32"/>
    <w:rsid w:val="00415EE1"/>
    <w:rsid w:val="0041610B"/>
    <w:rsid w:val="0041653E"/>
    <w:rsid w:val="00416681"/>
    <w:rsid w:val="004170F4"/>
    <w:rsid w:val="004179DA"/>
    <w:rsid w:val="00417A18"/>
    <w:rsid w:val="004206DF"/>
    <w:rsid w:val="00421E97"/>
    <w:rsid w:val="00422B6E"/>
    <w:rsid w:val="00423400"/>
    <w:rsid w:val="00423D46"/>
    <w:rsid w:val="0042567B"/>
    <w:rsid w:val="004264B7"/>
    <w:rsid w:val="00426576"/>
    <w:rsid w:val="00427443"/>
    <w:rsid w:val="004309C0"/>
    <w:rsid w:val="0043343B"/>
    <w:rsid w:val="0043445F"/>
    <w:rsid w:val="0043493C"/>
    <w:rsid w:val="00435FD5"/>
    <w:rsid w:val="004360E2"/>
    <w:rsid w:val="0044276C"/>
    <w:rsid w:val="00444243"/>
    <w:rsid w:val="0044427A"/>
    <w:rsid w:val="00444587"/>
    <w:rsid w:val="00444A44"/>
    <w:rsid w:val="00446212"/>
    <w:rsid w:val="00450C0E"/>
    <w:rsid w:val="0045161D"/>
    <w:rsid w:val="004519C6"/>
    <w:rsid w:val="00453584"/>
    <w:rsid w:val="004547C3"/>
    <w:rsid w:val="00455AF2"/>
    <w:rsid w:val="00455B0D"/>
    <w:rsid w:val="00455D1A"/>
    <w:rsid w:val="004562B9"/>
    <w:rsid w:val="0045682B"/>
    <w:rsid w:val="0045703A"/>
    <w:rsid w:val="004574E8"/>
    <w:rsid w:val="00457DBE"/>
    <w:rsid w:val="00460F27"/>
    <w:rsid w:val="00461C67"/>
    <w:rsid w:val="00461DC1"/>
    <w:rsid w:val="004626A9"/>
    <w:rsid w:val="00464A09"/>
    <w:rsid w:val="00465191"/>
    <w:rsid w:val="00465BEC"/>
    <w:rsid w:val="004665A9"/>
    <w:rsid w:val="00467472"/>
    <w:rsid w:val="00467D38"/>
    <w:rsid w:val="00467D6C"/>
    <w:rsid w:val="00470851"/>
    <w:rsid w:val="004714C4"/>
    <w:rsid w:val="0047195F"/>
    <w:rsid w:val="00471D28"/>
    <w:rsid w:val="00472096"/>
    <w:rsid w:val="004760D0"/>
    <w:rsid w:val="00477597"/>
    <w:rsid w:val="0048136D"/>
    <w:rsid w:val="00481D5F"/>
    <w:rsid w:val="00483B98"/>
    <w:rsid w:val="0048489F"/>
    <w:rsid w:val="0048565C"/>
    <w:rsid w:val="0048596B"/>
    <w:rsid w:val="00486F8B"/>
    <w:rsid w:val="00487836"/>
    <w:rsid w:val="004906B4"/>
    <w:rsid w:val="0049130F"/>
    <w:rsid w:val="0049689B"/>
    <w:rsid w:val="00496A11"/>
    <w:rsid w:val="00496ED0"/>
    <w:rsid w:val="0049753E"/>
    <w:rsid w:val="004979D4"/>
    <w:rsid w:val="004A0499"/>
    <w:rsid w:val="004A0564"/>
    <w:rsid w:val="004A0ABB"/>
    <w:rsid w:val="004A0F8A"/>
    <w:rsid w:val="004A1CAD"/>
    <w:rsid w:val="004A400A"/>
    <w:rsid w:val="004A4BCB"/>
    <w:rsid w:val="004A7066"/>
    <w:rsid w:val="004A72B8"/>
    <w:rsid w:val="004B0932"/>
    <w:rsid w:val="004B1833"/>
    <w:rsid w:val="004B1E90"/>
    <w:rsid w:val="004B47F1"/>
    <w:rsid w:val="004B6511"/>
    <w:rsid w:val="004B6EA4"/>
    <w:rsid w:val="004B7113"/>
    <w:rsid w:val="004C32FC"/>
    <w:rsid w:val="004C43E1"/>
    <w:rsid w:val="004C45C9"/>
    <w:rsid w:val="004C4DCC"/>
    <w:rsid w:val="004C5A9A"/>
    <w:rsid w:val="004C752F"/>
    <w:rsid w:val="004D0214"/>
    <w:rsid w:val="004D0D96"/>
    <w:rsid w:val="004D25E9"/>
    <w:rsid w:val="004D44B3"/>
    <w:rsid w:val="004D5A45"/>
    <w:rsid w:val="004D6DD6"/>
    <w:rsid w:val="004D70E9"/>
    <w:rsid w:val="004D76A4"/>
    <w:rsid w:val="004D7AA4"/>
    <w:rsid w:val="004E0412"/>
    <w:rsid w:val="004E0674"/>
    <w:rsid w:val="004E09D8"/>
    <w:rsid w:val="004E2069"/>
    <w:rsid w:val="004E2933"/>
    <w:rsid w:val="004E3768"/>
    <w:rsid w:val="004E423E"/>
    <w:rsid w:val="004E4B6C"/>
    <w:rsid w:val="004E4C70"/>
    <w:rsid w:val="004E5310"/>
    <w:rsid w:val="004E5437"/>
    <w:rsid w:val="004E6DAC"/>
    <w:rsid w:val="004E7184"/>
    <w:rsid w:val="004F01C1"/>
    <w:rsid w:val="004F1396"/>
    <w:rsid w:val="004F1B9E"/>
    <w:rsid w:val="004F2156"/>
    <w:rsid w:val="004F2CC2"/>
    <w:rsid w:val="004F2F16"/>
    <w:rsid w:val="004F3433"/>
    <w:rsid w:val="004F4184"/>
    <w:rsid w:val="004F50D8"/>
    <w:rsid w:val="004F5AB3"/>
    <w:rsid w:val="004F60DC"/>
    <w:rsid w:val="004F6130"/>
    <w:rsid w:val="004F6BBA"/>
    <w:rsid w:val="004F7DE6"/>
    <w:rsid w:val="005009B5"/>
    <w:rsid w:val="00500F4D"/>
    <w:rsid w:val="0050184E"/>
    <w:rsid w:val="00503285"/>
    <w:rsid w:val="005037AA"/>
    <w:rsid w:val="00503EC1"/>
    <w:rsid w:val="005048DF"/>
    <w:rsid w:val="00506FB5"/>
    <w:rsid w:val="005070AB"/>
    <w:rsid w:val="005111B6"/>
    <w:rsid w:val="0051136D"/>
    <w:rsid w:val="00512061"/>
    <w:rsid w:val="0051273A"/>
    <w:rsid w:val="00512975"/>
    <w:rsid w:val="00512A51"/>
    <w:rsid w:val="0051358B"/>
    <w:rsid w:val="00513D56"/>
    <w:rsid w:val="00513E11"/>
    <w:rsid w:val="00514584"/>
    <w:rsid w:val="00514F5B"/>
    <w:rsid w:val="0051538D"/>
    <w:rsid w:val="00515F3D"/>
    <w:rsid w:val="005178D2"/>
    <w:rsid w:val="00520690"/>
    <w:rsid w:val="00520774"/>
    <w:rsid w:val="0052127B"/>
    <w:rsid w:val="005229CD"/>
    <w:rsid w:val="00522E93"/>
    <w:rsid w:val="0052479B"/>
    <w:rsid w:val="005268F8"/>
    <w:rsid w:val="0053085D"/>
    <w:rsid w:val="0053092E"/>
    <w:rsid w:val="0053129E"/>
    <w:rsid w:val="00531582"/>
    <w:rsid w:val="00531717"/>
    <w:rsid w:val="00532B29"/>
    <w:rsid w:val="00532D9E"/>
    <w:rsid w:val="00534C25"/>
    <w:rsid w:val="0053563E"/>
    <w:rsid w:val="0053689C"/>
    <w:rsid w:val="005369C2"/>
    <w:rsid w:val="00536D58"/>
    <w:rsid w:val="00536F97"/>
    <w:rsid w:val="00537A74"/>
    <w:rsid w:val="0054033A"/>
    <w:rsid w:val="00540F9E"/>
    <w:rsid w:val="00541D7F"/>
    <w:rsid w:val="00542817"/>
    <w:rsid w:val="00542D1F"/>
    <w:rsid w:val="00543720"/>
    <w:rsid w:val="00543757"/>
    <w:rsid w:val="005437CE"/>
    <w:rsid w:val="00544685"/>
    <w:rsid w:val="00545A39"/>
    <w:rsid w:val="00545B8B"/>
    <w:rsid w:val="00546497"/>
    <w:rsid w:val="005467D1"/>
    <w:rsid w:val="00547A6B"/>
    <w:rsid w:val="00547C36"/>
    <w:rsid w:val="00547EF5"/>
    <w:rsid w:val="00551A21"/>
    <w:rsid w:val="00551C77"/>
    <w:rsid w:val="00551DDA"/>
    <w:rsid w:val="00553E59"/>
    <w:rsid w:val="00556250"/>
    <w:rsid w:val="00560B6C"/>
    <w:rsid w:val="00562B76"/>
    <w:rsid w:val="00563462"/>
    <w:rsid w:val="00563664"/>
    <w:rsid w:val="0056372B"/>
    <w:rsid w:val="005639FB"/>
    <w:rsid w:val="00564BF1"/>
    <w:rsid w:val="00566D2E"/>
    <w:rsid w:val="00566E9F"/>
    <w:rsid w:val="005673F8"/>
    <w:rsid w:val="0056762B"/>
    <w:rsid w:val="00567BF7"/>
    <w:rsid w:val="0057082A"/>
    <w:rsid w:val="005726AE"/>
    <w:rsid w:val="00573215"/>
    <w:rsid w:val="00574D49"/>
    <w:rsid w:val="00575FE9"/>
    <w:rsid w:val="00576BCD"/>
    <w:rsid w:val="00576C64"/>
    <w:rsid w:val="005778BA"/>
    <w:rsid w:val="0058068C"/>
    <w:rsid w:val="00580F04"/>
    <w:rsid w:val="0058157B"/>
    <w:rsid w:val="0058165C"/>
    <w:rsid w:val="00584772"/>
    <w:rsid w:val="00585E34"/>
    <w:rsid w:val="0058619F"/>
    <w:rsid w:val="00586AE4"/>
    <w:rsid w:val="0058794C"/>
    <w:rsid w:val="005903D9"/>
    <w:rsid w:val="005909DF"/>
    <w:rsid w:val="00590B40"/>
    <w:rsid w:val="00590C90"/>
    <w:rsid w:val="00590E7F"/>
    <w:rsid w:val="0059115D"/>
    <w:rsid w:val="00591987"/>
    <w:rsid w:val="00591D4C"/>
    <w:rsid w:val="00592647"/>
    <w:rsid w:val="00592BB9"/>
    <w:rsid w:val="00593710"/>
    <w:rsid w:val="00595BF5"/>
    <w:rsid w:val="00597F9E"/>
    <w:rsid w:val="005A08C2"/>
    <w:rsid w:val="005A0F99"/>
    <w:rsid w:val="005A142F"/>
    <w:rsid w:val="005A31D2"/>
    <w:rsid w:val="005A408A"/>
    <w:rsid w:val="005A5CBB"/>
    <w:rsid w:val="005A60AE"/>
    <w:rsid w:val="005A7695"/>
    <w:rsid w:val="005B008B"/>
    <w:rsid w:val="005B10AF"/>
    <w:rsid w:val="005B1E9D"/>
    <w:rsid w:val="005B2556"/>
    <w:rsid w:val="005B2723"/>
    <w:rsid w:val="005B2C4A"/>
    <w:rsid w:val="005B2F8F"/>
    <w:rsid w:val="005B43BA"/>
    <w:rsid w:val="005B5532"/>
    <w:rsid w:val="005C15AD"/>
    <w:rsid w:val="005C1F2C"/>
    <w:rsid w:val="005C1FAE"/>
    <w:rsid w:val="005C269A"/>
    <w:rsid w:val="005C28D7"/>
    <w:rsid w:val="005C3128"/>
    <w:rsid w:val="005C3E23"/>
    <w:rsid w:val="005C6E04"/>
    <w:rsid w:val="005C7880"/>
    <w:rsid w:val="005D0166"/>
    <w:rsid w:val="005D0327"/>
    <w:rsid w:val="005D034A"/>
    <w:rsid w:val="005D0529"/>
    <w:rsid w:val="005D1235"/>
    <w:rsid w:val="005D14E2"/>
    <w:rsid w:val="005D1967"/>
    <w:rsid w:val="005D1BB1"/>
    <w:rsid w:val="005D3979"/>
    <w:rsid w:val="005D578F"/>
    <w:rsid w:val="005D6D24"/>
    <w:rsid w:val="005E0440"/>
    <w:rsid w:val="005E0F8A"/>
    <w:rsid w:val="005E1510"/>
    <w:rsid w:val="005E1996"/>
    <w:rsid w:val="005E1BB5"/>
    <w:rsid w:val="005E3D61"/>
    <w:rsid w:val="005E4B5A"/>
    <w:rsid w:val="005E4C2F"/>
    <w:rsid w:val="005E5E9D"/>
    <w:rsid w:val="005E60D2"/>
    <w:rsid w:val="005E6604"/>
    <w:rsid w:val="005E791B"/>
    <w:rsid w:val="005F03A6"/>
    <w:rsid w:val="005F0B22"/>
    <w:rsid w:val="005F18E6"/>
    <w:rsid w:val="005F35F9"/>
    <w:rsid w:val="005F7234"/>
    <w:rsid w:val="005F7990"/>
    <w:rsid w:val="00600E2E"/>
    <w:rsid w:val="00601C3E"/>
    <w:rsid w:val="006033F7"/>
    <w:rsid w:val="006048A0"/>
    <w:rsid w:val="00606429"/>
    <w:rsid w:val="00606E30"/>
    <w:rsid w:val="00607439"/>
    <w:rsid w:val="00610359"/>
    <w:rsid w:val="00610E59"/>
    <w:rsid w:val="006124BB"/>
    <w:rsid w:val="00613F53"/>
    <w:rsid w:val="00613F62"/>
    <w:rsid w:val="00614014"/>
    <w:rsid w:val="0061434F"/>
    <w:rsid w:val="00614BD5"/>
    <w:rsid w:val="00614DDF"/>
    <w:rsid w:val="006156B4"/>
    <w:rsid w:val="00616FE9"/>
    <w:rsid w:val="00617DC2"/>
    <w:rsid w:val="00620395"/>
    <w:rsid w:val="006206C7"/>
    <w:rsid w:val="006208D7"/>
    <w:rsid w:val="00620BCB"/>
    <w:rsid w:val="00622BCF"/>
    <w:rsid w:val="0062399C"/>
    <w:rsid w:val="00624D1E"/>
    <w:rsid w:val="00626B8D"/>
    <w:rsid w:val="00626F7C"/>
    <w:rsid w:val="00627041"/>
    <w:rsid w:val="00627DF4"/>
    <w:rsid w:val="00630286"/>
    <w:rsid w:val="00630AA1"/>
    <w:rsid w:val="0063162F"/>
    <w:rsid w:val="0063196F"/>
    <w:rsid w:val="00631F9C"/>
    <w:rsid w:val="00632D3E"/>
    <w:rsid w:val="006336C6"/>
    <w:rsid w:val="006337F8"/>
    <w:rsid w:val="00633984"/>
    <w:rsid w:val="006340CA"/>
    <w:rsid w:val="00634EA2"/>
    <w:rsid w:val="00637B7F"/>
    <w:rsid w:val="00637C02"/>
    <w:rsid w:val="006409D7"/>
    <w:rsid w:val="006416A9"/>
    <w:rsid w:val="00642231"/>
    <w:rsid w:val="00642EA8"/>
    <w:rsid w:val="00642EEA"/>
    <w:rsid w:val="006432B5"/>
    <w:rsid w:val="00643660"/>
    <w:rsid w:val="00643C7B"/>
    <w:rsid w:val="006448C8"/>
    <w:rsid w:val="0064560D"/>
    <w:rsid w:val="00646294"/>
    <w:rsid w:val="00646382"/>
    <w:rsid w:val="00646A3F"/>
    <w:rsid w:val="00646DD7"/>
    <w:rsid w:val="00650872"/>
    <w:rsid w:val="00651D2A"/>
    <w:rsid w:val="00655459"/>
    <w:rsid w:val="006554A1"/>
    <w:rsid w:val="006564E5"/>
    <w:rsid w:val="0065688C"/>
    <w:rsid w:val="00656C02"/>
    <w:rsid w:val="00656D05"/>
    <w:rsid w:val="00660117"/>
    <w:rsid w:val="0066174D"/>
    <w:rsid w:val="00662F52"/>
    <w:rsid w:val="00663017"/>
    <w:rsid w:val="00663C1C"/>
    <w:rsid w:val="006643EB"/>
    <w:rsid w:val="006651DB"/>
    <w:rsid w:val="00666959"/>
    <w:rsid w:val="00667268"/>
    <w:rsid w:val="006676DE"/>
    <w:rsid w:val="00667CE0"/>
    <w:rsid w:val="00671789"/>
    <w:rsid w:val="00673277"/>
    <w:rsid w:val="00674A95"/>
    <w:rsid w:val="0068157B"/>
    <w:rsid w:val="006817DB"/>
    <w:rsid w:val="00681E06"/>
    <w:rsid w:val="00681F6B"/>
    <w:rsid w:val="00681F96"/>
    <w:rsid w:val="00683090"/>
    <w:rsid w:val="006830BE"/>
    <w:rsid w:val="00683A9C"/>
    <w:rsid w:val="00683DD9"/>
    <w:rsid w:val="0068475B"/>
    <w:rsid w:val="00685A2B"/>
    <w:rsid w:val="00686126"/>
    <w:rsid w:val="00686757"/>
    <w:rsid w:val="00687086"/>
    <w:rsid w:val="0068755F"/>
    <w:rsid w:val="00687CA5"/>
    <w:rsid w:val="00687CD4"/>
    <w:rsid w:val="00690142"/>
    <w:rsid w:val="00690F78"/>
    <w:rsid w:val="00692245"/>
    <w:rsid w:val="0069247B"/>
    <w:rsid w:val="00692F4B"/>
    <w:rsid w:val="0069314F"/>
    <w:rsid w:val="00693C68"/>
    <w:rsid w:val="00693E73"/>
    <w:rsid w:val="006941EB"/>
    <w:rsid w:val="00695A70"/>
    <w:rsid w:val="00696FDA"/>
    <w:rsid w:val="006972E5"/>
    <w:rsid w:val="006A047D"/>
    <w:rsid w:val="006A0554"/>
    <w:rsid w:val="006A0731"/>
    <w:rsid w:val="006A107C"/>
    <w:rsid w:val="006A1880"/>
    <w:rsid w:val="006A32F5"/>
    <w:rsid w:val="006A38FE"/>
    <w:rsid w:val="006A4578"/>
    <w:rsid w:val="006A486E"/>
    <w:rsid w:val="006A54C2"/>
    <w:rsid w:val="006A72AB"/>
    <w:rsid w:val="006A748D"/>
    <w:rsid w:val="006A7645"/>
    <w:rsid w:val="006A7946"/>
    <w:rsid w:val="006B03D1"/>
    <w:rsid w:val="006B07C2"/>
    <w:rsid w:val="006B0C36"/>
    <w:rsid w:val="006B1F9C"/>
    <w:rsid w:val="006B24D5"/>
    <w:rsid w:val="006B251B"/>
    <w:rsid w:val="006B32B7"/>
    <w:rsid w:val="006B3642"/>
    <w:rsid w:val="006B3776"/>
    <w:rsid w:val="006B39CA"/>
    <w:rsid w:val="006B3D99"/>
    <w:rsid w:val="006B4709"/>
    <w:rsid w:val="006B4E13"/>
    <w:rsid w:val="006B56C1"/>
    <w:rsid w:val="006B65C5"/>
    <w:rsid w:val="006B6C3D"/>
    <w:rsid w:val="006B7010"/>
    <w:rsid w:val="006C04A4"/>
    <w:rsid w:val="006C11E7"/>
    <w:rsid w:val="006C1A69"/>
    <w:rsid w:val="006C30E4"/>
    <w:rsid w:val="006C51EF"/>
    <w:rsid w:val="006C5CA3"/>
    <w:rsid w:val="006C5D76"/>
    <w:rsid w:val="006C7173"/>
    <w:rsid w:val="006C750B"/>
    <w:rsid w:val="006C7D2B"/>
    <w:rsid w:val="006C7E07"/>
    <w:rsid w:val="006D0C64"/>
    <w:rsid w:val="006D24D8"/>
    <w:rsid w:val="006D250C"/>
    <w:rsid w:val="006D2D46"/>
    <w:rsid w:val="006D3F88"/>
    <w:rsid w:val="006D42EF"/>
    <w:rsid w:val="006D619F"/>
    <w:rsid w:val="006D6FA3"/>
    <w:rsid w:val="006D73DB"/>
    <w:rsid w:val="006D7E6E"/>
    <w:rsid w:val="006E05E3"/>
    <w:rsid w:val="006E137E"/>
    <w:rsid w:val="006E1F97"/>
    <w:rsid w:val="006E26D5"/>
    <w:rsid w:val="006E2771"/>
    <w:rsid w:val="006E36E8"/>
    <w:rsid w:val="006E42E8"/>
    <w:rsid w:val="006E4555"/>
    <w:rsid w:val="006E49A5"/>
    <w:rsid w:val="006E5DB9"/>
    <w:rsid w:val="006E63F8"/>
    <w:rsid w:val="006E72F6"/>
    <w:rsid w:val="006E7724"/>
    <w:rsid w:val="006E78E3"/>
    <w:rsid w:val="006F00D2"/>
    <w:rsid w:val="006F06A5"/>
    <w:rsid w:val="006F0C11"/>
    <w:rsid w:val="006F23BE"/>
    <w:rsid w:val="006F2B18"/>
    <w:rsid w:val="006F2CC8"/>
    <w:rsid w:val="006F2ECE"/>
    <w:rsid w:val="006F366F"/>
    <w:rsid w:val="006F38AD"/>
    <w:rsid w:val="006F39AE"/>
    <w:rsid w:val="006F3CFA"/>
    <w:rsid w:val="006F3DDC"/>
    <w:rsid w:val="006F4035"/>
    <w:rsid w:val="006F480A"/>
    <w:rsid w:val="006F53BA"/>
    <w:rsid w:val="006F6285"/>
    <w:rsid w:val="006F76CE"/>
    <w:rsid w:val="00700214"/>
    <w:rsid w:val="007003CA"/>
    <w:rsid w:val="0070061B"/>
    <w:rsid w:val="0070072D"/>
    <w:rsid w:val="00700C1A"/>
    <w:rsid w:val="00700FEB"/>
    <w:rsid w:val="007025BB"/>
    <w:rsid w:val="00704B17"/>
    <w:rsid w:val="007051CF"/>
    <w:rsid w:val="007061C0"/>
    <w:rsid w:val="00707414"/>
    <w:rsid w:val="007075C4"/>
    <w:rsid w:val="007100B4"/>
    <w:rsid w:val="0071017D"/>
    <w:rsid w:val="00710FCB"/>
    <w:rsid w:val="007118FC"/>
    <w:rsid w:val="00711C15"/>
    <w:rsid w:val="00713C68"/>
    <w:rsid w:val="007143F9"/>
    <w:rsid w:val="00714727"/>
    <w:rsid w:val="00714A25"/>
    <w:rsid w:val="00715420"/>
    <w:rsid w:val="007154BA"/>
    <w:rsid w:val="00716B6D"/>
    <w:rsid w:val="00716E72"/>
    <w:rsid w:val="00720B2A"/>
    <w:rsid w:val="00721989"/>
    <w:rsid w:val="00722789"/>
    <w:rsid w:val="00722955"/>
    <w:rsid w:val="007229A6"/>
    <w:rsid w:val="00722AD3"/>
    <w:rsid w:val="00724088"/>
    <w:rsid w:val="00724290"/>
    <w:rsid w:val="00726940"/>
    <w:rsid w:val="00730B3B"/>
    <w:rsid w:val="00730DE2"/>
    <w:rsid w:val="00732460"/>
    <w:rsid w:val="00732D31"/>
    <w:rsid w:val="00733DB7"/>
    <w:rsid w:val="00733F5F"/>
    <w:rsid w:val="00733F82"/>
    <w:rsid w:val="007343FE"/>
    <w:rsid w:val="00735529"/>
    <w:rsid w:val="00735707"/>
    <w:rsid w:val="00736836"/>
    <w:rsid w:val="00740553"/>
    <w:rsid w:val="007409AF"/>
    <w:rsid w:val="00741F79"/>
    <w:rsid w:val="007423A3"/>
    <w:rsid w:val="007448C9"/>
    <w:rsid w:val="00745659"/>
    <w:rsid w:val="007460D5"/>
    <w:rsid w:val="00746CF5"/>
    <w:rsid w:val="00750627"/>
    <w:rsid w:val="00751554"/>
    <w:rsid w:val="00752403"/>
    <w:rsid w:val="00752C7B"/>
    <w:rsid w:val="007536EA"/>
    <w:rsid w:val="007540B8"/>
    <w:rsid w:val="00754104"/>
    <w:rsid w:val="007555A6"/>
    <w:rsid w:val="00755622"/>
    <w:rsid w:val="007556F3"/>
    <w:rsid w:val="00756762"/>
    <w:rsid w:val="00756DE4"/>
    <w:rsid w:val="00761BEF"/>
    <w:rsid w:val="00763691"/>
    <w:rsid w:val="007637B3"/>
    <w:rsid w:val="00764F6E"/>
    <w:rsid w:val="0076526C"/>
    <w:rsid w:val="00765A9C"/>
    <w:rsid w:val="00765AC4"/>
    <w:rsid w:val="00765D28"/>
    <w:rsid w:val="00766A09"/>
    <w:rsid w:val="00766CCF"/>
    <w:rsid w:val="00767162"/>
    <w:rsid w:val="00767C9C"/>
    <w:rsid w:val="00767E15"/>
    <w:rsid w:val="00770C01"/>
    <w:rsid w:val="007715B2"/>
    <w:rsid w:val="00771669"/>
    <w:rsid w:val="00772B1B"/>
    <w:rsid w:val="00774447"/>
    <w:rsid w:val="00774FBC"/>
    <w:rsid w:val="007758CD"/>
    <w:rsid w:val="00775BAE"/>
    <w:rsid w:val="007764D2"/>
    <w:rsid w:val="00776762"/>
    <w:rsid w:val="007768F4"/>
    <w:rsid w:val="00776FBD"/>
    <w:rsid w:val="007821E6"/>
    <w:rsid w:val="0078254D"/>
    <w:rsid w:val="00782E3C"/>
    <w:rsid w:val="00783DDA"/>
    <w:rsid w:val="00784AF5"/>
    <w:rsid w:val="00784CB1"/>
    <w:rsid w:val="007862A5"/>
    <w:rsid w:val="007866A5"/>
    <w:rsid w:val="0078678F"/>
    <w:rsid w:val="00787C0E"/>
    <w:rsid w:val="00787DE5"/>
    <w:rsid w:val="007906EE"/>
    <w:rsid w:val="00791321"/>
    <w:rsid w:val="007919D8"/>
    <w:rsid w:val="007930DB"/>
    <w:rsid w:val="007939A9"/>
    <w:rsid w:val="00794E48"/>
    <w:rsid w:val="00795825"/>
    <w:rsid w:val="00796DB9"/>
    <w:rsid w:val="007A1BDD"/>
    <w:rsid w:val="007A1F47"/>
    <w:rsid w:val="007A215E"/>
    <w:rsid w:val="007A2E32"/>
    <w:rsid w:val="007A3434"/>
    <w:rsid w:val="007A38AC"/>
    <w:rsid w:val="007A4931"/>
    <w:rsid w:val="007A5DA7"/>
    <w:rsid w:val="007A7D81"/>
    <w:rsid w:val="007B34B9"/>
    <w:rsid w:val="007B360C"/>
    <w:rsid w:val="007B5233"/>
    <w:rsid w:val="007B698B"/>
    <w:rsid w:val="007B7304"/>
    <w:rsid w:val="007B78EF"/>
    <w:rsid w:val="007B7EE9"/>
    <w:rsid w:val="007C22FB"/>
    <w:rsid w:val="007C3CAF"/>
    <w:rsid w:val="007C3F76"/>
    <w:rsid w:val="007C6E36"/>
    <w:rsid w:val="007C780B"/>
    <w:rsid w:val="007D07F9"/>
    <w:rsid w:val="007D0946"/>
    <w:rsid w:val="007D0F99"/>
    <w:rsid w:val="007D1511"/>
    <w:rsid w:val="007D1B67"/>
    <w:rsid w:val="007D30DA"/>
    <w:rsid w:val="007D36D9"/>
    <w:rsid w:val="007D44F1"/>
    <w:rsid w:val="007D61A6"/>
    <w:rsid w:val="007D6347"/>
    <w:rsid w:val="007D707A"/>
    <w:rsid w:val="007D73AA"/>
    <w:rsid w:val="007E01F9"/>
    <w:rsid w:val="007E13E2"/>
    <w:rsid w:val="007E1792"/>
    <w:rsid w:val="007E2BCF"/>
    <w:rsid w:val="007E3190"/>
    <w:rsid w:val="007E3496"/>
    <w:rsid w:val="007E36F2"/>
    <w:rsid w:val="007E4ABF"/>
    <w:rsid w:val="007E63A3"/>
    <w:rsid w:val="007E785E"/>
    <w:rsid w:val="007F0992"/>
    <w:rsid w:val="007F0D1A"/>
    <w:rsid w:val="007F2AD6"/>
    <w:rsid w:val="007F2C0C"/>
    <w:rsid w:val="007F2EC0"/>
    <w:rsid w:val="007F3BBB"/>
    <w:rsid w:val="007F463D"/>
    <w:rsid w:val="007F6040"/>
    <w:rsid w:val="007F6D68"/>
    <w:rsid w:val="007F7072"/>
    <w:rsid w:val="007F74FE"/>
    <w:rsid w:val="007F77B6"/>
    <w:rsid w:val="00800DE8"/>
    <w:rsid w:val="00801D42"/>
    <w:rsid w:val="0080253B"/>
    <w:rsid w:val="00802563"/>
    <w:rsid w:val="00802E5B"/>
    <w:rsid w:val="0080428E"/>
    <w:rsid w:val="008053E2"/>
    <w:rsid w:val="00805450"/>
    <w:rsid w:val="0080677C"/>
    <w:rsid w:val="00806D9A"/>
    <w:rsid w:val="00807608"/>
    <w:rsid w:val="00810179"/>
    <w:rsid w:val="00810911"/>
    <w:rsid w:val="00811A12"/>
    <w:rsid w:val="0081212E"/>
    <w:rsid w:val="00812F19"/>
    <w:rsid w:val="00814553"/>
    <w:rsid w:val="00814597"/>
    <w:rsid w:val="00815A01"/>
    <w:rsid w:val="00815D96"/>
    <w:rsid w:val="008176B7"/>
    <w:rsid w:val="00817E6E"/>
    <w:rsid w:val="00820879"/>
    <w:rsid w:val="00820D0D"/>
    <w:rsid w:val="0082173B"/>
    <w:rsid w:val="00821928"/>
    <w:rsid w:val="00822F4B"/>
    <w:rsid w:val="0082382A"/>
    <w:rsid w:val="00823E1F"/>
    <w:rsid w:val="008241A9"/>
    <w:rsid w:val="00824851"/>
    <w:rsid w:val="00824D11"/>
    <w:rsid w:val="0082580B"/>
    <w:rsid w:val="0082732D"/>
    <w:rsid w:val="0082761A"/>
    <w:rsid w:val="00827677"/>
    <w:rsid w:val="00830C1A"/>
    <w:rsid w:val="00831F62"/>
    <w:rsid w:val="00834BDD"/>
    <w:rsid w:val="00835553"/>
    <w:rsid w:val="00835EB0"/>
    <w:rsid w:val="008371AF"/>
    <w:rsid w:val="00837F5F"/>
    <w:rsid w:val="00842374"/>
    <w:rsid w:val="00842BA5"/>
    <w:rsid w:val="00843402"/>
    <w:rsid w:val="00843701"/>
    <w:rsid w:val="00844493"/>
    <w:rsid w:val="00846E87"/>
    <w:rsid w:val="00847720"/>
    <w:rsid w:val="008478ED"/>
    <w:rsid w:val="008514F7"/>
    <w:rsid w:val="00851AEA"/>
    <w:rsid w:val="00851C96"/>
    <w:rsid w:val="00852026"/>
    <w:rsid w:val="0085224B"/>
    <w:rsid w:val="008530DB"/>
    <w:rsid w:val="00853EDB"/>
    <w:rsid w:val="00854402"/>
    <w:rsid w:val="00854E32"/>
    <w:rsid w:val="00855527"/>
    <w:rsid w:val="0085607D"/>
    <w:rsid w:val="008567DD"/>
    <w:rsid w:val="00856AC2"/>
    <w:rsid w:val="00860DC0"/>
    <w:rsid w:val="008613BC"/>
    <w:rsid w:val="00861FDE"/>
    <w:rsid w:val="00862277"/>
    <w:rsid w:val="00864686"/>
    <w:rsid w:val="008649AB"/>
    <w:rsid w:val="0086538D"/>
    <w:rsid w:val="008662B6"/>
    <w:rsid w:val="00867E35"/>
    <w:rsid w:val="00867F26"/>
    <w:rsid w:val="00873008"/>
    <w:rsid w:val="00873014"/>
    <w:rsid w:val="00873C08"/>
    <w:rsid w:val="00874E1D"/>
    <w:rsid w:val="00874E9F"/>
    <w:rsid w:val="00875911"/>
    <w:rsid w:val="008765E7"/>
    <w:rsid w:val="00876C4E"/>
    <w:rsid w:val="008776F3"/>
    <w:rsid w:val="00877FDC"/>
    <w:rsid w:val="00880E54"/>
    <w:rsid w:val="00881CA2"/>
    <w:rsid w:val="00882296"/>
    <w:rsid w:val="008829A3"/>
    <w:rsid w:val="008861CC"/>
    <w:rsid w:val="00886C80"/>
    <w:rsid w:val="00886D71"/>
    <w:rsid w:val="00886F32"/>
    <w:rsid w:val="00887B45"/>
    <w:rsid w:val="0089040F"/>
    <w:rsid w:val="008909C8"/>
    <w:rsid w:val="00891CF7"/>
    <w:rsid w:val="00892499"/>
    <w:rsid w:val="008930B8"/>
    <w:rsid w:val="00893459"/>
    <w:rsid w:val="00894054"/>
    <w:rsid w:val="0089412D"/>
    <w:rsid w:val="0089433E"/>
    <w:rsid w:val="00894EB7"/>
    <w:rsid w:val="00895534"/>
    <w:rsid w:val="00895D9D"/>
    <w:rsid w:val="00896BD6"/>
    <w:rsid w:val="00896E44"/>
    <w:rsid w:val="008974C2"/>
    <w:rsid w:val="008A1425"/>
    <w:rsid w:val="008A25DD"/>
    <w:rsid w:val="008A266B"/>
    <w:rsid w:val="008A55B2"/>
    <w:rsid w:val="008A5D28"/>
    <w:rsid w:val="008A5F35"/>
    <w:rsid w:val="008A5FC7"/>
    <w:rsid w:val="008B06B1"/>
    <w:rsid w:val="008B0B0D"/>
    <w:rsid w:val="008B0C35"/>
    <w:rsid w:val="008B2D30"/>
    <w:rsid w:val="008B3AC9"/>
    <w:rsid w:val="008B4C71"/>
    <w:rsid w:val="008B683F"/>
    <w:rsid w:val="008B685A"/>
    <w:rsid w:val="008B6E6F"/>
    <w:rsid w:val="008B709C"/>
    <w:rsid w:val="008B7532"/>
    <w:rsid w:val="008C13E4"/>
    <w:rsid w:val="008C1F5B"/>
    <w:rsid w:val="008C212C"/>
    <w:rsid w:val="008C27A7"/>
    <w:rsid w:val="008C28D2"/>
    <w:rsid w:val="008C44AF"/>
    <w:rsid w:val="008C4DCC"/>
    <w:rsid w:val="008C5196"/>
    <w:rsid w:val="008C575B"/>
    <w:rsid w:val="008C6E97"/>
    <w:rsid w:val="008C7711"/>
    <w:rsid w:val="008C7B90"/>
    <w:rsid w:val="008C7E3B"/>
    <w:rsid w:val="008D0E83"/>
    <w:rsid w:val="008D182D"/>
    <w:rsid w:val="008D1A45"/>
    <w:rsid w:val="008D1EE7"/>
    <w:rsid w:val="008D37D0"/>
    <w:rsid w:val="008D37F4"/>
    <w:rsid w:val="008D3EF6"/>
    <w:rsid w:val="008D551B"/>
    <w:rsid w:val="008E1248"/>
    <w:rsid w:val="008E1282"/>
    <w:rsid w:val="008E12C1"/>
    <w:rsid w:val="008E2433"/>
    <w:rsid w:val="008E2691"/>
    <w:rsid w:val="008E27E0"/>
    <w:rsid w:val="008E368C"/>
    <w:rsid w:val="008E4164"/>
    <w:rsid w:val="008E4EB4"/>
    <w:rsid w:val="008E613C"/>
    <w:rsid w:val="008E675F"/>
    <w:rsid w:val="008E7088"/>
    <w:rsid w:val="008E72FA"/>
    <w:rsid w:val="008E7BFF"/>
    <w:rsid w:val="008F24CE"/>
    <w:rsid w:val="008F2D00"/>
    <w:rsid w:val="008F532E"/>
    <w:rsid w:val="008F5A4B"/>
    <w:rsid w:val="008F5D58"/>
    <w:rsid w:val="008F733D"/>
    <w:rsid w:val="008F7E45"/>
    <w:rsid w:val="00900138"/>
    <w:rsid w:val="00900D1E"/>
    <w:rsid w:val="00900F64"/>
    <w:rsid w:val="0090131D"/>
    <w:rsid w:val="0090148F"/>
    <w:rsid w:val="00901708"/>
    <w:rsid w:val="00902653"/>
    <w:rsid w:val="009029A9"/>
    <w:rsid w:val="0090356E"/>
    <w:rsid w:val="00904132"/>
    <w:rsid w:val="0090491B"/>
    <w:rsid w:val="00904AE4"/>
    <w:rsid w:val="00905612"/>
    <w:rsid w:val="00905A57"/>
    <w:rsid w:val="009065DF"/>
    <w:rsid w:val="009069C7"/>
    <w:rsid w:val="00907370"/>
    <w:rsid w:val="009110C7"/>
    <w:rsid w:val="009115D9"/>
    <w:rsid w:val="009132D4"/>
    <w:rsid w:val="00915BA1"/>
    <w:rsid w:val="00916453"/>
    <w:rsid w:val="00916A33"/>
    <w:rsid w:val="00917A50"/>
    <w:rsid w:val="009230C5"/>
    <w:rsid w:val="00924036"/>
    <w:rsid w:val="009242C4"/>
    <w:rsid w:val="00925C45"/>
    <w:rsid w:val="00925F1C"/>
    <w:rsid w:val="0092699C"/>
    <w:rsid w:val="00927275"/>
    <w:rsid w:val="00927DE1"/>
    <w:rsid w:val="00930D0D"/>
    <w:rsid w:val="00931B2B"/>
    <w:rsid w:val="009339EE"/>
    <w:rsid w:val="0093457C"/>
    <w:rsid w:val="00934FFC"/>
    <w:rsid w:val="0093547C"/>
    <w:rsid w:val="00935589"/>
    <w:rsid w:val="00936C8F"/>
    <w:rsid w:val="00936E44"/>
    <w:rsid w:val="00940DF7"/>
    <w:rsid w:val="009414DB"/>
    <w:rsid w:val="00941F15"/>
    <w:rsid w:val="00943704"/>
    <w:rsid w:val="00943970"/>
    <w:rsid w:val="00943D51"/>
    <w:rsid w:val="00945120"/>
    <w:rsid w:val="0094543F"/>
    <w:rsid w:val="0094692D"/>
    <w:rsid w:val="009508BE"/>
    <w:rsid w:val="009509F6"/>
    <w:rsid w:val="00951405"/>
    <w:rsid w:val="00951574"/>
    <w:rsid w:val="00951806"/>
    <w:rsid w:val="009529E9"/>
    <w:rsid w:val="00953F1F"/>
    <w:rsid w:val="009541AC"/>
    <w:rsid w:val="0095475F"/>
    <w:rsid w:val="009571DE"/>
    <w:rsid w:val="009572F7"/>
    <w:rsid w:val="00960600"/>
    <w:rsid w:val="009610FD"/>
    <w:rsid w:val="0096131A"/>
    <w:rsid w:val="009620D9"/>
    <w:rsid w:val="00962793"/>
    <w:rsid w:val="00962FE1"/>
    <w:rsid w:val="0096368C"/>
    <w:rsid w:val="00963732"/>
    <w:rsid w:val="00963B67"/>
    <w:rsid w:val="00963FFD"/>
    <w:rsid w:val="009640E3"/>
    <w:rsid w:val="009646FF"/>
    <w:rsid w:val="00964A8A"/>
    <w:rsid w:val="00964B38"/>
    <w:rsid w:val="00965704"/>
    <w:rsid w:val="00965C02"/>
    <w:rsid w:val="00967454"/>
    <w:rsid w:val="00970F2E"/>
    <w:rsid w:val="00971472"/>
    <w:rsid w:val="00971D67"/>
    <w:rsid w:val="00971DEC"/>
    <w:rsid w:val="009754AC"/>
    <w:rsid w:val="009773D5"/>
    <w:rsid w:val="00977D14"/>
    <w:rsid w:val="0098152A"/>
    <w:rsid w:val="00983638"/>
    <w:rsid w:val="009839F5"/>
    <w:rsid w:val="00984133"/>
    <w:rsid w:val="0098486A"/>
    <w:rsid w:val="0098558D"/>
    <w:rsid w:val="00985782"/>
    <w:rsid w:val="009867DB"/>
    <w:rsid w:val="00986CE0"/>
    <w:rsid w:val="00991260"/>
    <w:rsid w:val="00991594"/>
    <w:rsid w:val="009917D1"/>
    <w:rsid w:val="0099221F"/>
    <w:rsid w:val="00992343"/>
    <w:rsid w:val="0099300C"/>
    <w:rsid w:val="009934C2"/>
    <w:rsid w:val="0099367A"/>
    <w:rsid w:val="00993876"/>
    <w:rsid w:val="00993AE4"/>
    <w:rsid w:val="00995977"/>
    <w:rsid w:val="00995C46"/>
    <w:rsid w:val="00996564"/>
    <w:rsid w:val="00996656"/>
    <w:rsid w:val="00996730"/>
    <w:rsid w:val="009A0AA0"/>
    <w:rsid w:val="009A0C05"/>
    <w:rsid w:val="009A2487"/>
    <w:rsid w:val="009A2A51"/>
    <w:rsid w:val="009A2C19"/>
    <w:rsid w:val="009A381C"/>
    <w:rsid w:val="009A3E26"/>
    <w:rsid w:val="009A4680"/>
    <w:rsid w:val="009A6731"/>
    <w:rsid w:val="009A6BE2"/>
    <w:rsid w:val="009A6C75"/>
    <w:rsid w:val="009A70BA"/>
    <w:rsid w:val="009A7802"/>
    <w:rsid w:val="009A7C57"/>
    <w:rsid w:val="009B0339"/>
    <w:rsid w:val="009B0D06"/>
    <w:rsid w:val="009B1183"/>
    <w:rsid w:val="009B1486"/>
    <w:rsid w:val="009B195F"/>
    <w:rsid w:val="009B2850"/>
    <w:rsid w:val="009B2F4B"/>
    <w:rsid w:val="009B3AD5"/>
    <w:rsid w:val="009B417B"/>
    <w:rsid w:val="009B5633"/>
    <w:rsid w:val="009B694A"/>
    <w:rsid w:val="009B6F44"/>
    <w:rsid w:val="009B6F8B"/>
    <w:rsid w:val="009B7399"/>
    <w:rsid w:val="009B78FC"/>
    <w:rsid w:val="009B7DD4"/>
    <w:rsid w:val="009C21BE"/>
    <w:rsid w:val="009C2DA7"/>
    <w:rsid w:val="009C4002"/>
    <w:rsid w:val="009C5D34"/>
    <w:rsid w:val="009C5D3B"/>
    <w:rsid w:val="009C7176"/>
    <w:rsid w:val="009C7B0D"/>
    <w:rsid w:val="009C7C11"/>
    <w:rsid w:val="009D00C7"/>
    <w:rsid w:val="009D20ED"/>
    <w:rsid w:val="009D2FD8"/>
    <w:rsid w:val="009D33A4"/>
    <w:rsid w:val="009D5C8D"/>
    <w:rsid w:val="009D6F1D"/>
    <w:rsid w:val="009D73A6"/>
    <w:rsid w:val="009D773B"/>
    <w:rsid w:val="009E11B9"/>
    <w:rsid w:val="009E1236"/>
    <w:rsid w:val="009E3213"/>
    <w:rsid w:val="009E3D47"/>
    <w:rsid w:val="009E46F8"/>
    <w:rsid w:val="009E69B9"/>
    <w:rsid w:val="009E73E9"/>
    <w:rsid w:val="009F304A"/>
    <w:rsid w:val="009F43B7"/>
    <w:rsid w:val="009F6142"/>
    <w:rsid w:val="009F70A6"/>
    <w:rsid w:val="009F7767"/>
    <w:rsid w:val="009F7D92"/>
    <w:rsid w:val="009F7F11"/>
    <w:rsid w:val="00A009A6"/>
    <w:rsid w:val="00A00A8D"/>
    <w:rsid w:val="00A019D0"/>
    <w:rsid w:val="00A01B07"/>
    <w:rsid w:val="00A02015"/>
    <w:rsid w:val="00A029F5"/>
    <w:rsid w:val="00A02A6B"/>
    <w:rsid w:val="00A02F4C"/>
    <w:rsid w:val="00A0378C"/>
    <w:rsid w:val="00A0614C"/>
    <w:rsid w:val="00A06E81"/>
    <w:rsid w:val="00A07A7C"/>
    <w:rsid w:val="00A118CA"/>
    <w:rsid w:val="00A1222D"/>
    <w:rsid w:val="00A12C7C"/>
    <w:rsid w:val="00A13E1E"/>
    <w:rsid w:val="00A1455F"/>
    <w:rsid w:val="00A147A1"/>
    <w:rsid w:val="00A14FBF"/>
    <w:rsid w:val="00A157DC"/>
    <w:rsid w:val="00A15B70"/>
    <w:rsid w:val="00A16219"/>
    <w:rsid w:val="00A1684F"/>
    <w:rsid w:val="00A16B2C"/>
    <w:rsid w:val="00A17014"/>
    <w:rsid w:val="00A21257"/>
    <w:rsid w:val="00A22795"/>
    <w:rsid w:val="00A22B25"/>
    <w:rsid w:val="00A22F7B"/>
    <w:rsid w:val="00A23A4F"/>
    <w:rsid w:val="00A24A76"/>
    <w:rsid w:val="00A24C78"/>
    <w:rsid w:val="00A25400"/>
    <w:rsid w:val="00A258C4"/>
    <w:rsid w:val="00A25AE0"/>
    <w:rsid w:val="00A268A2"/>
    <w:rsid w:val="00A2723A"/>
    <w:rsid w:val="00A272DE"/>
    <w:rsid w:val="00A27BCF"/>
    <w:rsid w:val="00A27E3E"/>
    <w:rsid w:val="00A306F8"/>
    <w:rsid w:val="00A30C8A"/>
    <w:rsid w:val="00A30D3B"/>
    <w:rsid w:val="00A3107E"/>
    <w:rsid w:val="00A316BA"/>
    <w:rsid w:val="00A31CBF"/>
    <w:rsid w:val="00A34183"/>
    <w:rsid w:val="00A341A6"/>
    <w:rsid w:val="00A36175"/>
    <w:rsid w:val="00A3682A"/>
    <w:rsid w:val="00A36AC9"/>
    <w:rsid w:val="00A3725C"/>
    <w:rsid w:val="00A37288"/>
    <w:rsid w:val="00A373BE"/>
    <w:rsid w:val="00A37A48"/>
    <w:rsid w:val="00A40610"/>
    <w:rsid w:val="00A4112B"/>
    <w:rsid w:val="00A42085"/>
    <w:rsid w:val="00A42E0C"/>
    <w:rsid w:val="00A42E36"/>
    <w:rsid w:val="00A4353F"/>
    <w:rsid w:val="00A43F64"/>
    <w:rsid w:val="00A44771"/>
    <w:rsid w:val="00A44C38"/>
    <w:rsid w:val="00A44FB1"/>
    <w:rsid w:val="00A4645A"/>
    <w:rsid w:val="00A46695"/>
    <w:rsid w:val="00A4711D"/>
    <w:rsid w:val="00A53506"/>
    <w:rsid w:val="00A54BA8"/>
    <w:rsid w:val="00A54F5D"/>
    <w:rsid w:val="00A5508C"/>
    <w:rsid w:val="00A55133"/>
    <w:rsid w:val="00A55AE5"/>
    <w:rsid w:val="00A55E95"/>
    <w:rsid w:val="00A5697A"/>
    <w:rsid w:val="00A572A3"/>
    <w:rsid w:val="00A60AE1"/>
    <w:rsid w:val="00A62CD2"/>
    <w:rsid w:val="00A6404F"/>
    <w:rsid w:val="00A649D9"/>
    <w:rsid w:val="00A658DA"/>
    <w:rsid w:val="00A661F6"/>
    <w:rsid w:val="00A66238"/>
    <w:rsid w:val="00A662D2"/>
    <w:rsid w:val="00A67529"/>
    <w:rsid w:val="00A70C99"/>
    <w:rsid w:val="00A73266"/>
    <w:rsid w:val="00A73B61"/>
    <w:rsid w:val="00A73BFE"/>
    <w:rsid w:val="00A74037"/>
    <w:rsid w:val="00A7526D"/>
    <w:rsid w:val="00A76804"/>
    <w:rsid w:val="00A77FD8"/>
    <w:rsid w:val="00A811D2"/>
    <w:rsid w:val="00A812A5"/>
    <w:rsid w:val="00A81D22"/>
    <w:rsid w:val="00A822DA"/>
    <w:rsid w:val="00A82A7F"/>
    <w:rsid w:val="00A82C4F"/>
    <w:rsid w:val="00A82C90"/>
    <w:rsid w:val="00A850FF"/>
    <w:rsid w:val="00A858BC"/>
    <w:rsid w:val="00A85CD9"/>
    <w:rsid w:val="00A876C0"/>
    <w:rsid w:val="00A87CD5"/>
    <w:rsid w:val="00A9126F"/>
    <w:rsid w:val="00A914AF"/>
    <w:rsid w:val="00A93876"/>
    <w:rsid w:val="00A9395D"/>
    <w:rsid w:val="00A94007"/>
    <w:rsid w:val="00A9440F"/>
    <w:rsid w:val="00A9450C"/>
    <w:rsid w:val="00A951A8"/>
    <w:rsid w:val="00A95966"/>
    <w:rsid w:val="00A95BF1"/>
    <w:rsid w:val="00A96265"/>
    <w:rsid w:val="00AA05D0"/>
    <w:rsid w:val="00AA1994"/>
    <w:rsid w:val="00AA2441"/>
    <w:rsid w:val="00AA250D"/>
    <w:rsid w:val="00AA3A9E"/>
    <w:rsid w:val="00AA4220"/>
    <w:rsid w:val="00AA569E"/>
    <w:rsid w:val="00AA5D0C"/>
    <w:rsid w:val="00AA646B"/>
    <w:rsid w:val="00AA7333"/>
    <w:rsid w:val="00AA7517"/>
    <w:rsid w:val="00AA7783"/>
    <w:rsid w:val="00AB07F6"/>
    <w:rsid w:val="00AB088C"/>
    <w:rsid w:val="00AB17C5"/>
    <w:rsid w:val="00AB2C8B"/>
    <w:rsid w:val="00AB3625"/>
    <w:rsid w:val="00AB48CF"/>
    <w:rsid w:val="00AB4BE7"/>
    <w:rsid w:val="00AB4E2F"/>
    <w:rsid w:val="00AB4FB0"/>
    <w:rsid w:val="00AB5646"/>
    <w:rsid w:val="00AB5B08"/>
    <w:rsid w:val="00AB640D"/>
    <w:rsid w:val="00AB7253"/>
    <w:rsid w:val="00AB79FD"/>
    <w:rsid w:val="00AC1260"/>
    <w:rsid w:val="00AC16CA"/>
    <w:rsid w:val="00AC3077"/>
    <w:rsid w:val="00AC42DA"/>
    <w:rsid w:val="00AC4572"/>
    <w:rsid w:val="00AC642B"/>
    <w:rsid w:val="00AC6DCD"/>
    <w:rsid w:val="00AC6FFF"/>
    <w:rsid w:val="00AC7A15"/>
    <w:rsid w:val="00AD0698"/>
    <w:rsid w:val="00AD2400"/>
    <w:rsid w:val="00AD2833"/>
    <w:rsid w:val="00AD34AF"/>
    <w:rsid w:val="00AD3F1F"/>
    <w:rsid w:val="00AD4AB3"/>
    <w:rsid w:val="00AD4CC2"/>
    <w:rsid w:val="00AD5A9F"/>
    <w:rsid w:val="00AD6545"/>
    <w:rsid w:val="00AD6A28"/>
    <w:rsid w:val="00AD750B"/>
    <w:rsid w:val="00AE1C28"/>
    <w:rsid w:val="00AE1EB7"/>
    <w:rsid w:val="00AE2CA1"/>
    <w:rsid w:val="00AE2D0E"/>
    <w:rsid w:val="00AE303C"/>
    <w:rsid w:val="00AE334C"/>
    <w:rsid w:val="00AE3585"/>
    <w:rsid w:val="00AE4A14"/>
    <w:rsid w:val="00AE623F"/>
    <w:rsid w:val="00AE6B81"/>
    <w:rsid w:val="00AE6BB2"/>
    <w:rsid w:val="00AE7072"/>
    <w:rsid w:val="00AE74C8"/>
    <w:rsid w:val="00AE7A00"/>
    <w:rsid w:val="00AE7BF0"/>
    <w:rsid w:val="00AE7E33"/>
    <w:rsid w:val="00AF131A"/>
    <w:rsid w:val="00AF1726"/>
    <w:rsid w:val="00AF1DF9"/>
    <w:rsid w:val="00AF2159"/>
    <w:rsid w:val="00AF22D1"/>
    <w:rsid w:val="00AF49A1"/>
    <w:rsid w:val="00AF5084"/>
    <w:rsid w:val="00AF5DC3"/>
    <w:rsid w:val="00AF619C"/>
    <w:rsid w:val="00AF7D3A"/>
    <w:rsid w:val="00AF7DEB"/>
    <w:rsid w:val="00B00286"/>
    <w:rsid w:val="00B01A5C"/>
    <w:rsid w:val="00B01CDA"/>
    <w:rsid w:val="00B038F2"/>
    <w:rsid w:val="00B047AC"/>
    <w:rsid w:val="00B04D21"/>
    <w:rsid w:val="00B05409"/>
    <w:rsid w:val="00B0610E"/>
    <w:rsid w:val="00B072E1"/>
    <w:rsid w:val="00B11BC3"/>
    <w:rsid w:val="00B12223"/>
    <w:rsid w:val="00B1381C"/>
    <w:rsid w:val="00B13B48"/>
    <w:rsid w:val="00B14FC1"/>
    <w:rsid w:val="00B15169"/>
    <w:rsid w:val="00B16852"/>
    <w:rsid w:val="00B16C52"/>
    <w:rsid w:val="00B17F02"/>
    <w:rsid w:val="00B20343"/>
    <w:rsid w:val="00B21B4C"/>
    <w:rsid w:val="00B22D62"/>
    <w:rsid w:val="00B2442B"/>
    <w:rsid w:val="00B258FE"/>
    <w:rsid w:val="00B261B3"/>
    <w:rsid w:val="00B2633B"/>
    <w:rsid w:val="00B26474"/>
    <w:rsid w:val="00B273CD"/>
    <w:rsid w:val="00B27D2C"/>
    <w:rsid w:val="00B306AF"/>
    <w:rsid w:val="00B32127"/>
    <w:rsid w:val="00B329C6"/>
    <w:rsid w:val="00B35A6C"/>
    <w:rsid w:val="00B36CFB"/>
    <w:rsid w:val="00B40707"/>
    <w:rsid w:val="00B40B60"/>
    <w:rsid w:val="00B40EE9"/>
    <w:rsid w:val="00B4144B"/>
    <w:rsid w:val="00B41E67"/>
    <w:rsid w:val="00B42AC1"/>
    <w:rsid w:val="00B43D8B"/>
    <w:rsid w:val="00B45359"/>
    <w:rsid w:val="00B45B99"/>
    <w:rsid w:val="00B4777E"/>
    <w:rsid w:val="00B50AA8"/>
    <w:rsid w:val="00B50C22"/>
    <w:rsid w:val="00B50E95"/>
    <w:rsid w:val="00B5210E"/>
    <w:rsid w:val="00B52916"/>
    <w:rsid w:val="00B5297A"/>
    <w:rsid w:val="00B5351F"/>
    <w:rsid w:val="00B54C70"/>
    <w:rsid w:val="00B55047"/>
    <w:rsid w:val="00B55318"/>
    <w:rsid w:val="00B56DDE"/>
    <w:rsid w:val="00B57B3F"/>
    <w:rsid w:val="00B57EA5"/>
    <w:rsid w:val="00B6121C"/>
    <w:rsid w:val="00B6328C"/>
    <w:rsid w:val="00B65AB3"/>
    <w:rsid w:val="00B65E33"/>
    <w:rsid w:val="00B67014"/>
    <w:rsid w:val="00B67BF5"/>
    <w:rsid w:val="00B70B60"/>
    <w:rsid w:val="00B70DE4"/>
    <w:rsid w:val="00B727AA"/>
    <w:rsid w:val="00B73502"/>
    <w:rsid w:val="00B73B3B"/>
    <w:rsid w:val="00B74AF8"/>
    <w:rsid w:val="00B75368"/>
    <w:rsid w:val="00B75F6A"/>
    <w:rsid w:val="00B76D48"/>
    <w:rsid w:val="00B76F6E"/>
    <w:rsid w:val="00B77F7F"/>
    <w:rsid w:val="00B81A7B"/>
    <w:rsid w:val="00B81D7C"/>
    <w:rsid w:val="00B82F78"/>
    <w:rsid w:val="00B83855"/>
    <w:rsid w:val="00B84027"/>
    <w:rsid w:val="00B841C0"/>
    <w:rsid w:val="00B85478"/>
    <w:rsid w:val="00B86697"/>
    <w:rsid w:val="00B86CD3"/>
    <w:rsid w:val="00B87087"/>
    <w:rsid w:val="00B87641"/>
    <w:rsid w:val="00B90579"/>
    <w:rsid w:val="00B918AD"/>
    <w:rsid w:val="00B9204C"/>
    <w:rsid w:val="00B923AC"/>
    <w:rsid w:val="00B92512"/>
    <w:rsid w:val="00B9285B"/>
    <w:rsid w:val="00B9442A"/>
    <w:rsid w:val="00B94C35"/>
    <w:rsid w:val="00B959C6"/>
    <w:rsid w:val="00B9637C"/>
    <w:rsid w:val="00B9675D"/>
    <w:rsid w:val="00BA0D17"/>
    <w:rsid w:val="00BA283C"/>
    <w:rsid w:val="00BA28C5"/>
    <w:rsid w:val="00BA4078"/>
    <w:rsid w:val="00BA60FD"/>
    <w:rsid w:val="00BA74B3"/>
    <w:rsid w:val="00BA7ACC"/>
    <w:rsid w:val="00BA7D2E"/>
    <w:rsid w:val="00BB1971"/>
    <w:rsid w:val="00BB1A47"/>
    <w:rsid w:val="00BB37B1"/>
    <w:rsid w:val="00BB3EFF"/>
    <w:rsid w:val="00BB41E3"/>
    <w:rsid w:val="00BB467C"/>
    <w:rsid w:val="00BB4E24"/>
    <w:rsid w:val="00BB5781"/>
    <w:rsid w:val="00BB6530"/>
    <w:rsid w:val="00BB6962"/>
    <w:rsid w:val="00BB6E05"/>
    <w:rsid w:val="00BC0814"/>
    <w:rsid w:val="00BC1D30"/>
    <w:rsid w:val="00BC1E41"/>
    <w:rsid w:val="00BC26E7"/>
    <w:rsid w:val="00BC2D13"/>
    <w:rsid w:val="00BC2FB9"/>
    <w:rsid w:val="00BC3583"/>
    <w:rsid w:val="00BC37AC"/>
    <w:rsid w:val="00BC4A05"/>
    <w:rsid w:val="00BC576B"/>
    <w:rsid w:val="00BC5F8F"/>
    <w:rsid w:val="00BC6415"/>
    <w:rsid w:val="00BC6B47"/>
    <w:rsid w:val="00BC7571"/>
    <w:rsid w:val="00BD17FF"/>
    <w:rsid w:val="00BD21D3"/>
    <w:rsid w:val="00BD33D0"/>
    <w:rsid w:val="00BD3FB7"/>
    <w:rsid w:val="00BD4B9D"/>
    <w:rsid w:val="00BD50ED"/>
    <w:rsid w:val="00BE12D2"/>
    <w:rsid w:val="00BE20B2"/>
    <w:rsid w:val="00BE409D"/>
    <w:rsid w:val="00BE469B"/>
    <w:rsid w:val="00BE4A93"/>
    <w:rsid w:val="00BE5FB8"/>
    <w:rsid w:val="00BE65AF"/>
    <w:rsid w:val="00BF1740"/>
    <w:rsid w:val="00BF37F5"/>
    <w:rsid w:val="00BF3A81"/>
    <w:rsid w:val="00BF3F73"/>
    <w:rsid w:val="00BF57E5"/>
    <w:rsid w:val="00BF5802"/>
    <w:rsid w:val="00BF68C2"/>
    <w:rsid w:val="00BF7E24"/>
    <w:rsid w:val="00C02D57"/>
    <w:rsid w:val="00C0722C"/>
    <w:rsid w:val="00C0749F"/>
    <w:rsid w:val="00C1166A"/>
    <w:rsid w:val="00C11E71"/>
    <w:rsid w:val="00C124F8"/>
    <w:rsid w:val="00C12AB1"/>
    <w:rsid w:val="00C1336E"/>
    <w:rsid w:val="00C16222"/>
    <w:rsid w:val="00C2004C"/>
    <w:rsid w:val="00C2085E"/>
    <w:rsid w:val="00C20F03"/>
    <w:rsid w:val="00C21B12"/>
    <w:rsid w:val="00C2201D"/>
    <w:rsid w:val="00C22469"/>
    <w:rsid w:val="00C245A3"/>
    <w:rsid w:val="00C248A2"/>
    <w:rsid w:val="00C257D0"/>
    <w:rsid w:val="00C2680B"/>
    <w:rsid w:val="00C2773F"/>
    <w:rsid w:val="00C349E6"/>
    <w:rsid w:val="00C357AA"/>
    <w:rsid w:val="00C401A8"/>
    <w:rsid w:val="00C40371"/>
    <w:rsid w:val="00C42CC2"/>
    <w:rsid w:val="00C42DEB"/>
    <w:rsid w:val="00C4323F"/>
    <w:rsid w:val="00C43B26"/>
    <w:rsid w:val="00C441BC"/>
    <w:rsid w:val="00C45947"/>
    <w:rsid w:val="00C465B9"/>
    <w:rsid w:val="00C46F51"/>
    <w:rsid w:val="00C47BD5"/>
    <w:rsid w:val="00C5095F"/>
    <w:rsid w:val="00C51801"/>
    <w:rsid w:val="00C52751"/>
    <w:rsid w:val="00C52934"/>
    <w:rsid w:val="00C52A3C"/>
    <w:rsid w:val="00C53C29"/>
    <w:rsid w:val="00C55906"/>
    <w:rsid w:val="00C55A01"/>
    <w:rsid w:val="00C56C4A"/>
    <w:rsid w:val="00C603BB"/>
    <w:rsid w:val="00C60CFE"/>
    <w:rsid w:val="00C62644"/>
    <w:rsid w:val="00C62CB7"/>
    <w:rsid w:val="00C6301D"/>
    <w:rsid w:val="00C63343"/>
    <w:rsid w:val="00C637CD"/>
    <w:rsid w:val="00C64152"/>
    <w:rsid w:val="00C67C0F"/>
    <w:rsid w:val="00C70206"/>
    <w:rsid w:val="00C7076A"/>
    <w:rsid w:val="00C743DD"/>
    <w:rsid w:val="00C74B0E"/>
    <w:rsid w:val="00C758E5"/>
    <w:rsid w:val="00C7662D"/>
    <w:rsid w:val="00C76C8A"/>
    <w:rsid w:val="00C771B4"/>
    <w:rsid w:val="00C80A77"/>
    <w:rsid w:val="00C82509"/>
    <w:rsid w:val="00C828B9"/>
    <w:rsid w:val="00C8575E"/>
    <w:rsid w:val="00C868C9"/>
    <w:rsid w:val="00C86FA9"/>
    <w:rsid w:val="00C870B6"/>
    <w:rsid w:val="00C90576"/>
    <w:rsid w:val="00C910A4"/>
    <w:rsid w:val="00C9144B"/>
    <w:rsid w:val="00C94363"/>
    <w:rsid w:val="00C97579"/>
    <w:rsid w:val="00C97A31"/>
    <w:rsid w:val="00C97B09"/>
    <w:rsid w:val="00CA15F6"/>
    <w:rsid w:val="00CA19C9"/>
    <w:rsid w:val="00CA60EA"/>
    <w:rsid w:val="00CA67CA"/>
    <w:rsid w:val="00CA6F45"/>
    <w:rsid w:val="00CA701D"/>
    <w:rsid w:val="00CB1248"/>
    <w:rsid w:val="00CB1895"/>
    <w:rsid w:val="00CB1A2F"/>
    <w:rsid w:val="00CB4692"/>
    <w:rsid w:val="00CB6238"/>
    <w:rsid w:val="00CB703E"/>
    <w:rsid w:val="00CC018B"/>
    <w:rsid w:val="00CC0354"/>
    <w:rsid w:val="00CC0411"/>
    <w:rsid w:val="00CC0BD7"/>
    <w:rsid w:val="00CC0C40"/>
    <w:rsid w:val="00CC2129"/>
    <w:rsid w:val="00CC25E6"/>
    <w:rsid w:val="00CC2951"/>
    <w:rsid w:val="00CC3268"/>
    <w:rsid w:val="00CC494B"/>
    <w:rsid w:val="00CC4ED1"/>
    <w:rsid w:val="00CC5332"/>
    <w:rsid w:val="00CC5656"/>
    <w:rsid w:val="00CC5724"/>
    <w:rsid w:val="00CC75D2"/>
    <w:rsid w:val="00CD1659"/>
    <w:rsid w:val="00CD1D85"/>
    <w:rsid w:val="00CD257D"/>
    <w:rsid w:val="00CD2637"/>
    <w:rsid w:val="00CD28FB"/>
    <w:rsid w:val="00CD2B2A"/>
    <w:rsid w:val="00CD3D09"/>
    <w:rsid w:val="00CD3F80"/>
    <w:rsid w:val="00CD4878"/>
    <w:rsid w:val="00CD48EB"/>
    <w:rsid w:val="00CD51C6"/>
    <w:rsid w:val="00CD6DBF"/>
    <w:rsid w:val="00CE1866"/>
    <w:rsid w:val="00CE3932"/>
    <w:rsid w:val="00CE3B05"/>
    <w:rsid w:val="00CE4210"/>
    <w:rsid w:val="00CE6B22"/>
    <w:rsid w:val="00CE6C15"/>
    <w:rsid w:val="00CE704C"/>
    <w:rsid w:val="00CF0798"/>
    <w:rsid w:val="00CF1FEA"/>
    <w:rsid w:val="00CF24D9"/>
    <w:rsid w:val="00CF3271"/>
    <w:rsid w:val="00CF3560"/>
    <w:rsid w:val="00CF63EA"/>
    <w:rsid w:val="00CF6E8F"/>
    <w:rsid w:val="00CF7475"/>
    <w:rsid w:val="00CF7817"/>
    <w:rsid w:val="00CF7997"/>
    <w:rsid w:val="00CF7CA9"/>
    <w:rsid w:val="00D022D9"/>
    <w:rsid w:val="00D02633"/>
    <w:rsid w:val="00D029C4"/>
    <w:rsid w:val="00D02E8D"/>
    <w:rsid w:val="00D0347C"/>
    <w:rsid w:val="00D03721"/>
    <w:rsid w:val="00D03EA5"/>
    <w:rsid w:val="00D0413C"/>
    <w:rsid w:val="00D04BEA"/>
    <w:rsid w:val="00D04C38"/>
    <w:rsid w:val="00D06D1C"/>
    <w:rsid w:val="00D06DCE"/>
    <w:rsid w:val="00D07E6C"/>
    <w:rsid w:val="00D102AF"/>
    <w:rsid w:val="00D105EE"/>
    <w:rsid w:val="00D10C84"/>
    <w:rsid w:val="00D111D6"/>
    <w:rsid w:val="00D11280"/>
    <w:rsid w:val="00D113E7"/>
    <w:rsid w:val="00D1216B"/>
    <w:rsid w:val="00D125BE"/>
    <w:rsid w:val="00D12F99"/>
    <w:rsid w:val="00D138EF"/>
    <w:rsid w:val="00D13DAF"/>
    <w:rsid w:val="00D147C0"/>
    <w:rsid w:val="00D14826"/>
    <w:rsid w:val="00D14E87"/>
    <w:rsid w:val="00D15565"/>
    <w:rsid w:val="00D15924"/>
    <w:rsid w:val="00D17559"/>
    <w:rsid w:val="00D17860"/>
    <w:rsid w:val="00D20721"/>
    <w:rsid w:val="00D21690"/>
    <w:rsid w:val="00D21859"/>
    <w:rsid w:val="00D21B01"/>
    <w:rsid w:val="00D21D5E"/>
    <w:rsid w:val="00D220F9"/>
    <w:rsid w:val="00D225FF"/>
    <w:rsid w:val="00D227FC"/>
    <w:rsid w:val="00D22E80"/>
    <w:rsid w:val="00D2346E"/>
    <w:rsid w:val="00D25323"/>
    <w:rsid w:val="00D2576E"/>
    <w:rsid w:val="00D269CB"/>
    <w:rsid w:val="00D274E2"/>
    <w:rsid w:val="00D3101B"/>
    <w:rsid w:val="00D31312"/>
    <w:rsid w:val="00D313A1"/>
    <w:rsid w:val="00D32013"/>
    <w:rsid w:val="00D32019"/>
    <w:rsid w:val="00D3280D"/>
    <w:rsid w:val="00D33116"/>
    <w:rsid w:val="00D33136"/>
    <w:rsid w:val="00D33750"/>
    <w:rsid w:val="00D34889"/>
    <w:rsid w:val="00D35BBE"/>
    <w:rsid w:val="00D36C37"/>
    <w:rsid w:val="00D401F9"/>
    <w:rsid w:val="00D40365"/>
    <w:rsid w:val="00D40DA8"/>
    <w:rsid w:val="00D419FD"/>
    <w:rsid w:val="00D426BA"/>
    <w:rsid w:val="00D4336C"/>
    <w:rsid w:val="00D43474"/>
    <w:rsid w:val="00D434B9"/>
    <w:rsid w:val="00D43986"/>
    <w:rsid w:val="00D44920"/>
    <w:rsid w:val="00D459C1"/>
    <w:rsid w:val="00D45FAF"/>
    <w:rsid w:val="00D472CB"/>
    <w:rsid w:val="00D51060"/>
    <w:rsid w:val="00D510F5"/>
    <w:rsid w:val="00D517D5"/>
    <w:rsid w:val="00D51995"/>
    <w:rsid w:val="00D5204D"/>
    <w:rsid w:val="00D52996"/>
    <w:rsid w:val="00D52BCE"/>
    <w:rsid w:val="00D532C6"/>
    <w:rsid w:val="00D5509B"/>
    <w:rsid w:val="00D55564"/>
    <w:rsid w:val="00D56563"/>
    <w:rsid w:val="00D5688E"/>
    <w:rsid w:val="00D571DF"/>
    <w:rsid w:val="00D5797A"/>
    <w:rsid w:val="00D60AF9"/>
    <w:rsid w:val="00D610D9"/>
    <w:rsid w:val="00D62E6E"/>
    <w:rsid w:val="00D64FCD"/>
    <w:rsid w:val="00D66BEF"/>
    <w:rsid w:val="00D6711A"/>
    <w:rsid w:val="00D67334"/>
    <w:rsid w:val="00D705E4"/>
    <w:rsid w:val="00D70BC7"/>
    <w:rsid w:val="00D710FF"/>
    <w:rsid w:val="00D7125B"/>
    <w:rsid w:val="00D72D60"/>
    <w:rsid w:val="00D7327F"/>
    <w:rsid w:val="00D737BA"/>
    <w:rsid w:val="00D73ED6"/>
    <w:rsid w:val="00D744F6"/>
    <w:rsid w:val="00D7515D"/>
    <w:rsid w:val="00D76577"/>
    <w:rsid w:val="00D805E9"/>
    <w:rsid w:val="00D812E5"/>
    <w:rsid w:val="00D82EE3"/>
    <w:rsid w:val="00D8310D"/>
    <w:rsid w:val="00D8428D"/>
    <w:rsid w:val="00D8432E"/>
    <w:rsid w:val="00D847EB"/>
    <w:rsid w:val="00D84E7A"/>
    <w:rsid w:val="00D85640"/>
    <w:rsid w:val="00D85D27"/>
    <w:rsid w:val="00D85FBA"/>
    <w:rsid w:val="00D870FC"/>
    <w:rsid w:val="00D87416"/>
    <w:rsid w:val="00D87B2D"/>
    <w:rsid w:val="00D90D81"/>
    <w:rsid w:val="00D940BB"/>
    <w:rsid w:val="00D9786D"/>
    <w:rsid w:val="00DA01D0"/>
    <w:rsid w:val="00DA0CB1"/>
    <w:rsid w:val="00DA25BF"/>
    <w:rsid w:val="00DA351D"/>
    <w:rsid w:val="00DA4916"/>
    <w:rsid w:val="00DA4D7E"/>
    <w:rsid w:val="00DA4E67"/>
    <w:rsid w:val="00DA52A6"/>
    <w:rsid w:val="00DA7843"/>
    <w:rsid w:val="00DA7B6C"/>
    <w:rsid w:val="00DB0547"/>
    <w:rsid w:val="00DB1243"/>
    <w:rsid w:val="00DB1249"/>
    <w:rsid w:val="00DB17B4"/>
    <w:rsid w:val="00DB1F02"/>
    <w:rsid w:val="00DB27BD"/>
    <w:rsid w:val="00DB338D"/>
    <w:rsid w:val="00DB3E67"/>
    <w:rsid w:val="00DB4C86"/>
    <w:rsid w:val="00DB6EC3"/>
    <w:rsid w:val="00DB6ED8"/>
    <w:rsid w:val="00DB70EF"/>
    <w:rsid w:val="00DB7847"/>
    <w:rsid w:val="00DB7F6A"/>
    <w:rsid w:val="00DC1031"/>
    <w:rsid w:val="00DC2F12"/>
    <w:rsid w:val="00DC30D1"/>
    <w:rsid w:val="00DC3DBE"/>
    <w:rsid w:val="00DC3E51"/>
    <w:rsid w:val="00DC49AD"/>
    <w:rsid w:val="00DC4B38"/>
    <w:rsid w:val="00DC5650"/>
    <w:rsid w:val="00DC6147"/>
    <w:rsid w:val="00DC6D1F"/>
    <w:rsid w:val="00DC7B8F"/>
    <w:rsid w:val="00DC7EB5"/>
    <w:rsid w:val="00DC7FB7"/>
    <w:rsid w:val="00DD0C68"/>
    <w:rsid w:val="00DD0F64"/>
    <w:rsid w:val="00DD15D0"/>
    <w:rsid w:val="00DD1C67"/>
    <w:rsid w:val="00DD2399"/>
    <w:rsid w:val="00DD38F4"/>
    <w:rsid w:val="00DD4AD1"/>
    <w:rsid w:val="00DD4B0D"/>
    <w:rsid w:val="00DD5416"/>
    <w:rsid w:val="00DD5451"/>
    <w:rsid w:val="00DD55DF"/>
    <w:rsid w:val="00DE25B8"/>
    <w:rsid w:val="00DE28E2"/>
    <w:rsid w:val="00DE298B"/>
    <w:rsid w:val="00DE3BB0"/>
    <w:rsid w:val="00DE44CF"/>
    <w:rsid w:val="00DE51F2"/>
    <w:rsid w:val="00DE5387"/>
    <w:rsid w:val="00DE5634"/>
    <w:rsid w:val="00DE6288"/>
    <w:rsid w:val="00DF1F9E"/>
    <w:rsid w:val="00DF2227"/>
    <w:rsid w:val="00DF27BF"/>
    <w:rsid w:val="00DF286B"/>
    <w:rsid w:val="00DF32A5"/>
    <w:rsid w:val="00DF355B"/>
    <w:rsid w:val="00DF4AF6"/>
    <w:rsid w:val="00DF4D29"/>
    <w:rsid w:val="00DF50B1"/>
    <w:rsid w:val="00DF54FA"/>
    <w:rsid w:val="00DF601F"/>
    <w:rsid w:val="00DF69F4"/>
    <w:rsid w:val="00DF7118"/>
    <w:rsid w:val="00DF7185"/>
    <w:rsid w:val="00DF782B"/>
    <w:rsid w:val="00DF7FEE"/>
    <w:rsid w:val="00E00F6B"/>
    <w:rsid w:val="00E0134E"/>
    <w:rsid w:val="00E037A2"/>
    <w:rsid w:val="00E04694"/>
    <w:rsid w:val="00E04CBE"/>
    <w:rsid w:val="00E04CCD"/>
    <w:rsid w:val="00E051EF"/>
    <w:rsid w:val="00E053BE"/>
    <w:rsid w:val="00E06202"/>
    <w:rsid w:val="00E06DC1"/>
    <w:rsid w:val="00E06E01"/>
    <w:rsid w:val="00E07D0A"/>
    <w:rsid w:val="00E07DCA"/>
    <w:rsid w:val="00E10240"/>
    <w:rsid w:val="00E1071F"/>
    <w:rsid w:val="00E10DAC"/>
    <w:rsid w:val="00E11069"/>
    <w:rsid w:val="00E1235A"/>
    <w:rsid w:val="00E13380"/>
    <w:rsid w:val="00E13590"/>
    <w:rsid w:val="00E136A2"/>
    <w:rsid w:val="00E14283"/>
    <w:rsid w:val="00E148C1"/>
    <w:rsid w:val="00E2103D"/>
    <w:rsid w:val="00E212F7"/>
    <w:rsid w:val="00E23706"/>
    <w:rsid w:val="00E23DA6"/>
    <w:rsid w:val="00E2406C"/>
    <w:rsid w:val="00E24A5E"/>
    <w:rsid w:val="00E263E5"/>
    <w:rsid w:val="00E26BAA"/>
    <w:rsid w:val="00E2744E"/>
    <w:rsid w:val="00E3046F"/>
    <w:rsid w:val="00E30532"/>
    <w:rsid w:val="00E30DF2"/>
    <w:rsid w:val="00E31E18"/>
    <w:rsid w:val="00E321D0"/>
    <w:rsid w:val="00E32899"/>
    <w:rsid w:val="00E36D39"/>
    <w:rsid w:val="00E371B0"/>
    <w:rsid w:val="00E4010A"/>
    <w:rsid w:val="00E41858"/>
    <w:rsid w:val="00E42A3C"/>
    <w:rsid w:val="00E44558"/>
    <w:rsid w:val="00E4508B"/>
    <w:rsid w:val="00E45919"/>
    <w:rsid w:val="00E46872"/>
    <w:rsid w:val="00E46A2C"/>
    <w:rsid w:val="00E472F6"/>
    <w:rsid w:val="00E4789C"/>
    <w:rsid w:val="00E50578"/>
    <w:rsid w:val="00E50DE1"/>
    <w:rsid w:val="00E513D7"/>
    <w:rsid w:val="00E51F9E"/>
    <w:rsid w:val="00E5200B"/>
    <w:rsid w:val="00E531B3"/>
    <w:rsid w:val="00E5414D"/>
    <w:rsid w:val="00E541FB"/>
    <w:rsid w:val="00E554A1"/>
    <w:rsid w:val="00E55FBE"/>
    <w:rsid w:val="00E563F7"/>
    <w:rsid w:val="00E565EC"/>
    <w:rsid w:val="00E60B71"/>
    <w:rsid w:val="00E613B6"/>
    <w:rsid w:val="00E62B17"/>
    <w:rsid w:val="00E62EE3"/>
    <w:rsid w:val="00E63034"/>
    <w:rsid w:val="00E636EC"/>
    <w:rsid w:val="00E649BE"/>
    <w:rsid w:val="00E65003"/>
    <w:rsid w:val="00E672C6"/>
    <w:rsid w:val="00E67391"/>
    <w:rsid w:val="00E703AD"/>
    <w:rsid w:val="00E72D41"/>
    <w:rsid w:val="00E73EA5"/>
    <w:rsid w:val="00E7619A"/>
    <w:rsid w:val="00E7662A"/>
    <w:rsid w:val="00E77143"/>
    <w:rsid w:val="00E7722F"/>
    <w:rsid w:val="00E77BB8"/>
    <w:rsid w:val="00E805F3"/>
    <w:rsid w:val="00E813FF"/>
    <w:rsid w:val="00E82AD4"/>
    <w:rsid w:val="00E837E8"/>
    <w:rsid w:val="00E8392C"/>
    <w:rsid w:val="00E83D7D"/>
    <w:rsid w:val="00E84134"/>
    <w:rsid w:val="00E84F59"/>
    <w:rsid w:val="00E85165"/>
    <w:rsid w:val="00E85983"/>
    <w:rsid w:val="00E85E5E"/>
    <w:rsid w:val="00E86AF5"/>
    <w:rsid w:val="00E87B13"/>
    <w:rsid w:val="00E87FDA"/>
    <w:rsid w:val="00E91BCC"/>
    <w:rsid w:val="00E91BD8"/>
    <w:rsid w:val="00E92399"/>
    <w:rsid w:val="00E928CA"/>
    <w:rsid w:val="00E92A86"/>
    <w:rsid w:val="00E93246"/>
    <w:rsid w:val="00E93596"/>
    <w:rsid w:val="00E93D93"/>
    <w:rsid w:val="00E94A7A"/>
    <w:rsid w:val="00E953EF"/>
    <w:rsid w:val="00E964AF"/>
    <w:rsid w:val="00E96A1D"/>
    <w:rsid w:val="00EA02A3"/>
    <w:rsid w:val="00EA038B"/>
    <w:rsid w:val="00EA0482"/>
    <w:rsid w:val="00EA17C0"/>
    <w:rsid w:val="00EA33F1"/>
    <w:rsid w:val="00EA3F5B"/>
    <w:rsid w:val="00EA4417"/>
    <w:rsid w:val="00EA47C3"/>
    <w:rsid w:val="00EA49A6"/>
    <w:rsid w:val="00EA4AC3"/>
    <w:rsid w:val="00EA55C6"/>
    <w:rsid w:val="00EA6435"/>
    <w:rsid w:val="00EA65BA"/>
    <w:rsid w:val="00EA6B43"/>
    <w:rsid w:val="00EA7292"/>
    <w:rsid w:val="00EB0B91"/>
    <w:rsid w:val="00EB10A1"/>
    <w:rsid w:val="00EB2354"/>
    <w:rsid w:val="00EB23F1"/>
    <w:rsid w:val="00EB2B0E"/>
    <w:rsid w:val="00EB38FF"/>
    <w:rsid w:val="00EB5001"/>
    <w:rsid w:val="00EB5E7D"/>
    <w:rsid w:val="00EB6A35"/>
    <w:rsid w:val="00EB7D2B"/>
    <w:rsid w:val="00EC0BDB"/>
    <w:rsid w:val="00EC15E6"/>
    <w:rsid w:val="00EC18D4"/>
    <w:rsid w:val="00EC3916"/>
    <w:rsid w:val="00EC3CBF"/>
    <w:rsid w:val="00EC567B"/>
    <w:rsid w:val="00EC6CD4"/>
    <w:rsid w:val="00EC7A74"/>
    <w:rsid w:val="00ED26EC"/>
    <w:rsid w:val="00ED2AC5"/>
    <w:rsid w:val="00ED3DC5"/>
    <w:rsid w:val="00ED40B1"/>
    <w:rsid w:val="00ED4533"/>
    <w:rsid w:val="00ED4F39"/>
    <w:rsid w:val="00ED568E"/>
    <w:rsid w:val="00ED5E71"/>
    <w:rsid w:val="00ED6C76"/>
    <w:rsid w:val="00ED6CF9"/>
    <w:rsid w:val="00EE034B"/>
    <w:rsid w:val="00EE09B1"/>
    <w:rsid w:val="00EE23C5"/>
    <w:rsid w:val="00EE26BC"/>
    <w:rsid w:val="00EE3C14"/>
    <w:rsid w:val="00EE4612"/>
    <w:rsid w:val="00EE5BAB"/>
    <w:rsid w:val="00EE5BC5"/>
    <w:rsid w:val="00EE6090"/>
    <w:rsid w:val="00EE6433"/>
    <w:rsid w:val="00EE6EC7"/>
    <w:rsid w:val="00EE7AD4"/>
    <w:rsid w:val="00EF0394"/>
    <w:rsid w:val="00EF213B"/>
    <w:rsid w:val="00EF2360"/>
    <w:rsid w:val="00EF34A6"/>
    <w:rsid w:val="00EF480A"/>
    <w:rsid w:val="00EF5DDC"/>
    <w:rsid w:val="00EF6050"/>
    <w:rsid w:val="00EF6546"/>
    <w:rsid w:val="00EF71B1"/>
    <w:rsid w:val="00F0015F"/>
    <w:rsid w:val="00F02346"/>
    <w:rsid w:val="00F02C1E"/>
    <w:rsid w:val="00F03D5C"/>
    <w:rsid w:val="00F103F6"/>
    <w:rsid w:val="00F13166"/>
    <w:rsid w:val="00F137B0"/>
    <w:rsid w:val="00F13F17"/>
    <w:rsid w:val="00F144F7"/>
    <w:rsid w:val="00F14F7F"/>
    <w:rsid w:val="00F1632A"/>
    <w:rsid w:val="00F1642C"/>
    <w:rsid w:val="00F20569"/>
    <w:rsid w:val="00F20C46"/>
    <w:rsid w:val="00F22CB8"/>
    <w:rsid w:val="00F23522"/>
    <w:rsid w:val="00F25730"/>
    <w:rsid w:val="00F2585E"/>
    <w:rsid w:val="00F265C2"/>
    <w:rsid w:val="00F30FB2"/>
    <w:rsid w:val="00F31479"/>
    <w:rsid w:val="00F31A55"/>
    <w:rsid w:val="00F31BD5"/>
    <w:rsid w:val="00F32B4C"/>
    <w:rsid w:val="00F34A63"/>
    <w:rsid w:val="00F34E62"/>
    <w:rsid w:val="00F35C07"/>
    <w:rsid w:val="00F35D28"/>
    <w:rsid w:val="00F3607E"/>
    <w:rsid w:val="00F36405"/>
    <w:rsid w:val="00F36721"/>
    <w:rsid w:val="00F36C8A"/>
    <w:rsid w:val="00F36DAE"/>
    <w:rsid w:val="00F373E6"/>
    <w:rsid w:val="00F406A3"/>
    <w:rsid w:val="00F41833"/>
    <w:rsid w:val="00F41A89"/>
    <w:rsid w:val="00F41CB8"/>
    <w:rsid w:val="00F41DD4"/>
    <w:rsid w:val="00F457DB"/>
    <w:rsid w:val="00F45DCA"/>
    <w:rsid w:val="00F469D3"/>
    <w:rsid w:val="00F47021"/>
    <w:rsid w:val="00F474C7"/>
    <w:rsid w:val="00F47604"/>
    <w:rsid w:val="00F501F5"/>
    <w:rsid w:val="00F509A8"/>
    <w:rsid w:val="00F50FF3"/>
    <w:rsid w:val="00F515A0"/>
    <w:rsid w:val="00F51EFA"/>
    <w:rsid w:val="00F51FB3"/>
    <w:rsid w:val="00F52166"/>
    <w:rsid w:val="00F5249F"/>
    <w:rsid w:val="00F5363F"/>
    <w:rsid w:val="00F537F4"/>
    <w:rsid w:val="00F550BD"/>
    <w:rsid w:val="00F56405"/>
    <w:rsid w:val="00F56F72"/>
    <w:rsid w:val="00F607B3"/>
    <w:rsid w:val="00F60832"/>
    <w:rsid w:val="00F60BAA"/>
    <w:rsid w:val="00F62415"/>
    <w:rsid w:val="00F62985"/>
    <w:rsid w:val="00F62F0D"/>
    <w:rsid w:val="00F63DDF"/>
    <w:rsid w:val="00F642D4"/>
    <w:rsid w:val="00F644AB"/>
    <w:rsid w:val="00F65010"/>
    <w:rsid w:val="00F65D4D"/>
    <w:rsid w:val="00F6757C"/>
    <w:rsid w:val="00F7014A"/>
    <w:rsid w:val="00F7032B"/>
    <w:rsid w:val="00F7083D"/>
    <w:rsid w:val="00F739E9"/>
    <w:rsid w:val="00F74731"/>
    <w:rsid w:val="00F75569"/>
    <w:rsid w:val="00F75CC1"/>
    <w:rsid w:val="00F76751"/>
    <w:rsid w:val="00F77506"/>
    <w:rsid w:val="00F776DD"/>
    <w:rsid w:val="00F7798A"/>
    <w:rsid w:val="00F80B97"/>
    <w:rsid w:val="00F8131A"/>
    <w:rsid w:val="00F83CC9"/>
    <w:rsid w:val="00F83DD8"/>
    <w:rsid w:val="00F83E59"/>
    <w:rsid w:val="00F84913"/>
    <w:rsid w:val="00F851ED"/>
    <w:rsid w:val="00F852E2"/>
    <w:rsid w:val="00F86E50"/>
    <w:rsid w:val="00F878C0"/>
    <w:rsid w:val="00F87AF8"/>
    <w:rsid w:val="00F91818"/>
    <w:rsid w:val="00F91C2E"/>
    <w:rsid w:val="00F924CD"/>
    <w:rsid w:val="00F92D5F"/>
    <w:rsid w:val="00F92F9E"/>
    <w:rsid w:val="00F930D1"/>
    <w:rsid w:val="00F93ECD"/>
    <w:rsid w:val="00F94C20"/>
    <w:rsid w:val="00F96260"/>
    <w:rsid w:val="00F963F3"/>
    <w:rsid w:val="00F96D51"/>
    <w:rsid w:val="00FA0457"/>
    <w:rsid w:val="00FA061C"/>
    <w:rsid w:val="00FA072C"/>
    <w:rsid w:val="00FA0BA5"/>
    <w:rsid w:val="00FA194C"/>
    <w:rsid w:val="00FA4130"/>
    <w:rsid w:val="00FA4782"/>
    <w:rsid w:val="00FA493A"/>
    <w:rsid w:val="00FA4A69"/>
    <w:rsid w:val="00FA4B90"/>
    <w:rsid w:val="00FA7EDF"/>
    <w:rsid w:val="00FB0E3D"/>
    <w:rsid w:val="00FB2AD7"/>
    <w:rsid w:val="00FB38CA"/>
    <w:rsid w:val="00FB4378"/>
    <w:rsid w:val="00FB4FAF"/>
    <w:rsid w:val="00FB6509"/>
    <w:rsid w:val="00FB66F1"/>
    <w:rsid w:val="00FB6AD4"/>
    <w:rsid w:val="00FB7415"/>
    <w:rsid w:val="00FB74CA"/>
    <w:rsid w:val="00FC0391"/>
    <w:rsid w:val="00FC1178"/>
    <w:rsid w:val="00FC19C0"/>
    <w:rsid w:val="00FC3809"/>
    <w:rsid w:val="00FC45BC"/>
    <w:rsid w:val="00FC5BC5"/>
    <w:rsid w:val="00FC6584"/>
    <w:rsid w:val="00FC70A8"/>
    <w:rsid w:val="00FC70EE"/>
    <w:rsid w:val="00FC7656"/>
    <w:rsid w:val="00FD19D7"/>
    <w:rsid w:val="00FD1B48"/>
    <w:rsid w:val="00FD1C0B"/>
    <w:rsid w:val="00FD1DAA"/>
    <w:rsid w:val="00FD2819"/>
    <w:rsid w:val="00FD2C1C"/>
    <w:rsid w:val="00FD3507"/>
    <w:rsid w:val="00FD3C93"/>
    <w:rsid w:val="00FD3D09"/>
    <w:rsid w:val="00FD4101"/>
    <w:rsid w:val="00FD522F"/>
    <w:rsid w:val="00FD60EB"/>
    <w:rsid w:val="00FD61F0"/>
    <w:rsid w:val="00FD68B9"/>
    <w:rsid w:val="00FD6CA1"/>
    <w:rsid w:val="00FD6F5A"/>
    <w:rsid w:val="00FE0218"/>
    <w:rsid w:val="00FE132D"/>
    <w:rsid w:val="00FE187A"/>
    <w:rsid w:val="00FE2307"/>
    <w:rsid w:val="00FE294E"/>
    <w:rsid w:val="00FE3348"/>
    <w:rsid w:val="00FE38AE"/>
    <w:rsid w:val="00FE4A17"/>
    <w:rsid w:val="00FE5C1D"/>
    <w:rsid w:val="00FE680C"/>
    <w:rsid w:val="00FE7439"/>
    <w:rsid w:val="00FE7FA9"/>
    <w:rsid w:val="00FF09DF"/>
    <w:rsid w:val="00FF143C"/>
    <w:rsid w:val="00FF3C97"/>
    <w:rsid w:val="00FF52CC"/>
    <w:rsid w:val="00FF56AC"/>
    <w:rsid w:val="00FF5C41"/>
    <w:rsid w:val="00FF6239"/>
    <w:rsid w:val="00FF72E9"/>
    <w:rsid w:val="00FF75B4"/>
    <w:rsid w:val="00FF7F6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6,#c8fd45,#ffc,#ff9,#9fe6ff,#d8eec0"/>
    </o:shapedefaults>
    <o:shapelayout v:ext="edit">
      <o:idmap v:ext="edit" data="1"/>
    </o:shapelayout>
  </w:shapeDefaults>
  <w:decimalSymbol w:val=","/>
  <w:listSeparator w:val=";"/>
  <w14:docId w14:val="06C0F00F"/>
  <w15:docId w15:val="{E957BF71-2898-4E9E-A421-2F89574E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69C2"/>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BF7E24"/>
    <w:pPr>
      <w:keepNext/>
      <w:keepLines/>
      <w:numPr>
        <w:numId w:val="4"/>
      </w:numPr>
      <w:jc w:val="left"/>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BF7E24"/>
    <w:pPr>
      <w:keepNext/>
      <w:keepLines/>
      <w:jc w:val="left"/>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34FFC"/>
    <w:pPr>
      <w:keepNext/>
      <w:keepLines/>
      <w:spacing w:before="40"/>
      <w:ind w:left="709"/>
      <w:outlineLvl w:val="2"/>
    </w:pPr>
    <w:rPr>
      <w:rFonts w:eastAsiaTheme="majorEastAsia" w:cstheme="majorBidi"/>
      <w:b/>
      <w:szCs w:val="24"/>
    </w:rPr>
  </w:style>
  <w:style w:type="paragraph" w:styleId="Ttulo4">
    <w:name w:val="heading 4"/>
    <w:aliases w:val="Primer Párrafo"/>
    <w:basedOn w:val="Normal"/>
    <w:next w:val="Normal"/>
    <w:link w:val="Ttulo4Car"/>
    <w:uiPriority w:val="9"/>
    <w:unhideWhenUsed/>
    <w:qFormat/>
    <w:rsid w:val="00337452"/>
    <w:pPr>
      <w:keepNext/>
      <w:keepLines/>
      <w:spacing w:before="40"/>
      <w:outlineLvl w:val="3"/>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E24"/>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BF7E24"/>
    <w:rPr>
      <w:rFonts w:ascii="Times New Roman" w:eastAsiaTheme="majorEastAsia" w:hAnsi="Times New Roman" w:cstheme="majorBidi"/>
      <w:b/>
      <w:bCs/>
      <w:sz w:val="24"/>
      <w:szCs w:val="26"/>
    </w:rPr>
  </w:style>
  <w:style w:type="paragraph" w:styleId="Prrafodelista">
    <w:name w:val="List Paragraph"/>
    <w:basedOn w:val="Normal"/>
    <w:uiPriority w:val="34"/>
    <w:qFormat/>
    <w:rsid w:val="007D1B67"/>
    <w:pPr>
      <w:ind w:left="720"/>
      <w:contextualSpacing/>
    </w:pPr>
  </w:style>
  <w:style w:type="paragraph" w:styleId="Textodeglobo">
    <w:name w:val="Balloon Text"/>
    <w:basedOn w:val="Normal"/>
    <w:link w:val="TextodegloboCar"/>
    <w:uiPriority w:val="99"/>
    <w:semiHidden/>
    <w:unhideWhenUsed/>
    <w:rsid w:val="00FD6C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CA1"/>
    <w:rPr>
      <w:rFonts w:ascii="Tahoma" w:hAnsi="Tahoma" w:cs="Tahoma"/>
      <w:sz w:val="16"/>
      <w:szCs w:val="16"/>
    </w:rPr>
  </w:style>
  <w:style w:type="character" w:styleId="Hipervnculo">
    <w:name w:val="Hyperlink"/>
    <w:basedOn w:val="Fuentedeprrafopredeter"/>
    <w:uiPriority w:val="99"/>
    <w:unhideWhenUsed/>
    <w:rsid w:val="006D3F88"/>
    <w:rPr>
      <w:color w:val="0000FF" w:themeColor="hyperlink"/>
      <w:u w:val="single"/>
    </w:rPr>
  </w:style>
  <w:style w:type="paragraph" w:styleId="Textonotapie">
    <w:name w:val="footnote text"/>
    <w:basedOn w:val="Normal"/>
    <w:link w:val="TextonotapieCar"/>
    <w:uiPriority w:val="99"/>
    <w:semiHidden/>
    <w:unhideWhenUsed/>
    <w:rsid w:val="00FC45BC"/>
    <w:pPr>
      <w:spacing w:line="240" w:lineRule="auto"/>
    </w:pPr>
    <w:rPr>
      <w:sz w:val="20"/>
      <w:szCs w:val="20"/>
    </w:rPr>
  </w:style>
  <w:style w:type="character" w:customStyle="1" w:styleId="TextonotapieCar">
    <w:name w:val="Texto nota pie Car"/>
    <w:basedOn w:val="Fuentedeprrafopredeter"/>
    <w:link w:val="Textonotapie"/>
    <w:uiPriority w:val="99"/>
    <w:semiHidden/>
    <w:rsid w:val="00FC45BC"/>
    <w:rPr>
      <w:sz w:val="20"/>
      <w:szCs w:val="20"/>
    </w:rPr>
  </w:style>
  <w:style w:type="character" w:styleId="Refdenotaalpie">
    <w:name w:val="footnote reference"/>
    <w:basedOn w:val="Fuentedeprrafopredeter"/>
    <w:uiPriority w:val="99"/>
    <w:semiHidden/>
    <w:unhideWhenUsed/>
    <w:rsid w:val="00FC45BC"/>
    <w:rPr>
      <w:vertAlign w:val="superscript"/>
    </w:rPr>
  </w:style>
  <w:style w:type="paragraph" w:styleId="Bibliografa">
    <w:name w:val="Bibliography"/>
    <w:basedOn w:val="Normal"/>
    <w:next w:val="Normal"/>
    <w:uiPriority w:val="37"/>
    <w:unhideWhenUsed/>
    <w:rsid w:val="00733DB7"/>
  </w:style>
  <w:style w:type="character" w:styleId="Refdecomentario">
    <w:name w:val="annotation reference"/>
    <w:basedOn w:val="Fuentedeprrafopredeter"/>
    <w:uiPriority w:val="99"/>
    <w:semiHidden/>
    <w:unhideWhenUsed/>
    <w:rsid w:val="00CC0C40"/>
    <w:rPr>
      <w:sz w:val="16"/>
      <w:szCs w:val="16"/>
    </w:rPr>
  </w:style>
  <w:style w:type="paragraph" w:styleId="Textocomentario">
    <w:name w:val="annotation text"/>
    <w:basedOn w:val="Normal"/>
    <w:link w:val="TextocomentarioCar"/>
    <w:uiPriority w:val="99"/>
    <w:semiHidden/>
    <w:unhideWhenUsed/>
    <w:rsid w:val="00CC0C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0C40"/>
    <w:rPr>
      <w:sz w:val="20"/>
      <w:szCs w:val="20"/>
    </w:rPr>
  </w:style>
  <w:style w:type="paragraph" w:styleId="Asuntodelcomentario">
    <w:name w:val="annotation subject"/>
    <w:basedOn w:val="Textocomentario"/>
    <w:next w:val="Textocomentario"/>
    <w:link w:val="AsuntodelcomentarioCar"/>
    <w:uiPriority w:val="99"/>
    <w:semiHidden/>
    <w:unhideWhenUsed/>
    <w:rsid w:val="00CC0C40"/>
    <w:rPr>
      <w:b/>
      <w:bCs/>
    </w:rPr>
  </w:style>
  <w:style w:type="character" w:customStyle="1" w:styleId="AsuntodelcomentarioCar">
    <w:name w:val="Asunto del comentario Car"/>
    <w:basedOn w:val="TextocomentarioCar"/>
    <w:link w:val="Asuntodelcomentario"/>
    <w:uiPriority w:val="99"/>
    <w:semiHidden/>
    <w:rsid w:val="00CC0C40"/>
    <w:rPr>
      <w:b/>
      <w:bCs/>
      <w:sz w:val="20"/>
      <w:szCs w:val="20"/>
    </w:rPr>
  </w:style>
  <w:style w:type="paragraph" w:styleId="TtuloTDC">
    <w:name w:val="TOC Heading"/>
    <w:basedOn w:val="Ttulo1"/>
    <w:next w:val="Normal"/>
    <w:uiPriority w:val="39"/>
    <w:semiHidden/>
    <w:unhideWhenUsed/>
    <w:qFormat/>
    <w:rsid w:val="00D3280D"/>
    <w:pPr>
      <w:outlineLvl w:val="9"/>
    </w:pPr>
  </w:style>
  <w:style w:type="paragraph" w:styleId="TDC1">
    <w:name w:val="toc 1"/>
    <w:basedOn w:val="Normal"/>
    <w:next w:val="Normal"/>
    <w:autoRedefine/>
    <w:uiPriority w:val="39"/>
    <w:unhideWhenUsed/>
    <w:rsid w:val="00D3280D"/>
    <w:pPr>
      <w:spacing w:after="100"/>
    </w:pPr>
  </w:style>
  <w:style w:type="paragraph" w:styleId="Textonotaalfinal">
    <w:name w:val="endnote text"/>
    <w:basedOn w:val="Normal"/>
    <w:link w:val="TextonotaalfinalCar"/>
    <w:uiPriority w:val="99"/>
    <w:semiHidden/>
    <w:unhideWhenUsed/>
    <w:rsid w:val="009A0C0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9A0C05"/>
    <w:rPr>
      <w:sz w:val="20"/>
      <w:szCs w:val="20"/>
    </w:rPr>
  </w:style>
  <w:style w:type="character" w:styleId="Refdenotaalfinal">
    <w:name w:val="endnote reference"/>
    <w:basedOn w:val="Fuentedeprrafopredeter"/>
    <w:uiPriority w:val="99"/>
    <w:semiHidden/>
    <w:unhideWhenUsed/>
    <w:rsid w:val="009A0C05"/>
    <w:rPr>
      <w:vertAlign w:val="superscript"/>
    </w:rPr>
  </w:style>
  <w:style w:type="character" w:styleId="Textodelmarcadordeposicin">
    <w:name w:val="Placeholder Text"/>
    <w:basedOn w:val="Fuentedeprrafopredeter"/>
    <w:uiPriority w:val="99"/>
    <w:semiHidden/>
    <w:rsid w:val="00520690"/>
    <w:rPr>
      <w:color w:val="808080"/>
    </w:rPr>
  </w:style>
  <w:style w:type="paragraph" w:styleId="Encabezado">
    <w:name w:val="header"/>
    <w:basedOn w:val="Normal"/>
    <w:link w:val="EncabezadoCar"/>
    <w:uiPriority w:val="99"/>
    <w:unhideWhenUsed/>
    <w:rsid w:val="004101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101C1"/>
  </w:style>
  <w:style w:type="paragraph" w:styleId="Piedepgina">
    <w:name w:val="footer"/>
    <w:basedOn w:val="Normal"/>
    <w:link w:val="PiedepginaCar"/>
    <w:uiPriority w:val="99"/>
    <w:unhideWhenUsed/>
    <w:rsid w:val="004101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101C1"/>
  </w:style>
  <w:style w:type="paragraph" w:customStyle="1" w:styleId="Default">
    <w:name w:val="Default"/>
    <w:rsid w:val="000E0541"/>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576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2">
    <w:name w:val="toc 2"/>
    <w:basedOn w:val="Normal"/>
    <w:next w:val="Normal"/>
    <w:autoRedefine/>
    <w:uiPriority w:val="39"/>
    <w:unhideWhenUsed/>
    <w:rsid w:val="00C45947"/>
    <w:pPr>
      <w:spacing w:after="100"/>
      <w:ind w:left="220"/>
    </w:pPr>
  </w:style>
  <w:style w:type="paragraph" w:styleId="Descripcin">
    <w:name w:val="caption"/>
    <w:basedOn w:val="Normal"/>
    <w:next w:val="Normal"/>
    <w:uiPriority w:val="35"/>
    <w:unhideWhenUsed/>
    <w:qFormat/>
    <w:rsid w:val="007229A6"/>
    <w:pPr>
      <w:spacing w:line="240" w:lineRule="auto"/>
    </w:pPr>
    <w:rPr>
      <w:b/>
      <w:bCs/>
      <w:szCs w:val="18"/>
    </w:rPr>
  </w:style>
  <w:style w:type="paragraph" w:styleId="Tabladeilustraciones">
    <w:name w:val="table of figures"/>
    <w:basedOn w:val="Normal"/>
    <w:next w:val="Normal"/>
    <w:uiPriority w:val="99"/>
    <w:unhideWhenUsed/>
    <w:rsid w:val="000C2607"/>
  </w:style>
  <w:style w:type="paragraph" w:styleId="NormalWeb">
    <w:name w:val="Normal (Web)"/>
    <w:basedOn w:val="Normal"/>
    <w:uiPriority w:val="99"/>
    <w:semiHidden/>
    <w:unhideWhenUsed/>
    <w:rsid w:val="006B7010"/>
    <w:pPr>
      <w:spacing w:before="100" w:beforeAutospacing="1" w:after="100" w:afterAutospacing="1" w:line="240" w:lineRule="auto"/>
    </w:pPr>
    <w:rPr>
      <w:rFonts w:cs="Times New Roman"/>
      <w:szCs w:val="24"/>
    </w:rPr>
  </w:style>
  <w:style w:type="character" w:customStyle="1" w:styleId="A2">
    <w:name w:val="A2"/>
    <w:uiPriority w:val="99"/>
    <w:rsid w:val="007A215E"/>
    <w:rPr>
      <w:rFonts w:cs="Frutiger 45 Light"/>
      <w:color w:val="000000"/>
    </w:rPr>
  </w:style>
  <w:style w:type="character" w:customStyle="1" w:styleId="apple-converted-space">
    <w:name w:val="apple-converted-space"/>
    <w:basedOn w:val="Fuentedeprrafopredeter"/>
    <w:rsid w:val="009B7DD4"/>
  </w:style>
  <w:style w:type="character" w:styleId="nfasis">
    <w:name w:val="Emphasis"/>
    <w:basedOn w:val="Fuentedeprrafopredeter"/>
    <w:uiPriority w:val="20"/>
    <w:qFormat/>
    <w:rsid w:val="0001487C"/>
    <w:rPr>
      <w:i/>
      <w:iCs/>
    </w:rPr>
  </w:style>
  <w:style w:type="character" w:customStyle="1" w:styleId="Ttulo3Car">
    <w:name w:val="Título 3 Car"/>
    <w:basedOn w:val="Fuentedeprrafopredeter"/>
    <w:link w:val="Ttulo3"/>
    <w:uiPriority w:val="9"/>
    <w:rsid w:val="00934FFC"/>
    <w:rPr>
      <w:rFonts w:ascii="Times New Roman" w:eastAsiaTheme="majorEastAsia" w:hAnsi="Times New Roman" w:cstheme="majorBidi"/>
      <w:b/>
      <w:sz w:val="24"/>
      <w:szCs w:val="24"/>
    </w:rPr>
  </w:style>
  <w:style w:type="character" w:customStyle="1" w:styleId="Ttulo4Car">
    <w:name w:val="Título 4 Car"/>
    <w:aliases w:val="Primer Párrafo Car"/>
    <w:basedOn w:val="Fuentedeprrafopredeter"/>
    <w:link w:val="Ttulo4"/>
    <w:uiPriority w:val="9"/>
    <w:rsid w:val="00337452"/>
    <w:rPr>
      <w:rFonts w:ascii="Times New Roman" w:eastAsiaTheme="majorEastAsia" w:hAnsi="Times New Roman" w:cstheme="majorBidi"/>
      <w:iCs/>
      <w:sz w:val="24"/>
    </w:rPr>
  </w:style>
  <w:style w:type="paragraph" w:styleId="Sinespaciado">
    <w:name w:val="No Spacing"/>
    <w:aliases w:val="Segundos Párrafos"/>
    <w:uiPriority w:val="1"/>
    <w:qFormat/>
    <w:rsid w:val="00934FFC"/>
    <w:pPr>
      <w:spacing w:after="0" w:line="480" w:lineRule="auto"/>
      <w:ind w:firstLine="720"/>
    </w:pPr>
    <w:rPr>
      <w:rFonts w:ascii="Times New Roman" w:hAnsi="Times New Roman"/>
      <w:sz w:val="24"/>
    </w:rPr>
  </w:style>
  <w:style w:type="paragraph" w:styleId="Cita">
    <w:name w:val="Quote"/>
    <w:basedOn w:val="Normal"/>
    <w:next w:val="Normal"/>
    <w:link w:val="CitaCar"/>
    <w:uiPriority w:val="29"/>
    <w:rsid w:val="008D551B"/>
    <w:pPr>
      <w:ind w:left="720" w:right="720"/>
      <w:mirrorIndents/>
    </w:pPr>
    <w:rPr>
      <w:iCs/>
    </w:rPr>
  </w:style>
  <w:style w:type="character" w:customStyle="1" w:styleId="CitaCar">
    <w:name w:val="Cita Car"/>
    <w:basedOn w:val="Fuentedeprrafopredeter"/>
    <w:link w:val="Cita"/>
    <w:uiPriority w:val="29"/>
    <w:rsid w:val="008D551B"/>
    <w:rPr>
      <w:rFonts w:ascii="Times New Roman" w:hAnsi="Times New Roman"/>
      <w:iCs/>
    </w:rPr>
  </w:style>
  <w:style w:type="paragraph" w:styleId="Subttulo">
    <w:name w:val="Subtitle"/>
    <w:aliases w:val="Citas"/>
    <w:basedOn w:val="Normal"/>
    <w:next w:val="Normal"/>
    <w:link w:val="SubttuloCar"/>
    <w:uiPriority w:val="11"/>
    <w:qFormat/>
    <w:rsid w:val="00CC2951"/>
    <w:pPr>
      <w:numPr>
        <w:ilvl w:val="1"/>
      </w:numPr>
      <w:spacing w:after="240" w:line="240" w:lineRule="auto"/>
      <w:ind w:left="794" w:right="794" w:firstLine="709"/>
    </w:pPr>
    <w:rPr>
      <w:lang w:val="es-MX"/>
    </w:rPr>
  </w:style>
  <w:style w:type="character" w:customStyle="1" w:styleId="SubttuloCar">
    <w:name w:val="Subtítulo Car"/>
    <w:aliases w:val="Citas Car"/>
    <w:basedOn w:val="Fuentedeprrafopredeter"/>
    <w:link w:val="Subttulo"/>
    <w:uiPriority w:val="11"/>
    <w:rsid w:val="00CC2951"/>
    <w:rPr>
      <w:rFonts w:ascii="Times New Roman" w:hAnsi="Times New Roman"/>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43">
      <w:bodyDiv w:val="1"/>
      <w:marLeft w:val="0"/>
      <w:marRight w:val="0"/>
      <w:marTop w:val="0"/>
      <w:marBottom w:val="0"/>
      <w:divBdr>
        <w:top w:val="none" w:sz="0" w:space="0" w:color="auto"/>
        <w:left w:val="none" w:sz="0" w:space="0" w:color="auto"/>
        <w:bottom w:val="none" w:sz="0" w:space="0" w:color="auto"/>
        <w:right w:val="none" w:sz="0" w:space="0" w:color="auto"/>
      </w:divBdr>
    </w:div>
    <w:div w:id="740174">
      <w:bodyDiv w:val="1"/>
      <w:marLeft w:val="0"/>
      <w:marRight w:val="0"/>
      <w:marTop w:val="0"/>
      <w:marBottom w:val="0"/>
      <w:divBdr>
        <w:top w:val="none" w:sz="0" w:space="0" w:color="auto"/>
        <w:left w:val="none" w:sz="0" w:space="0" w:color="auto"/>
        <w:bottom w:val="none" w:sz="0" w:space="0" w:color="auto"/>
        <w:right w:val="none" w:sz="0" w:space="0" w:color="auto"/>
      </w:divBdr>
    </w:div>
    <w:div w:id="5056222">
      <w:bodyDiv w:val="1"/>
      <w:marLeft w:val="0"/>
      <w:marRight w:val="0"/>
      <w:marTop w:val="0"/>
      <w:marBottom w:val="0"/>
      <w:divBdr>
        <w:top w:val="none" w:sz="0" w:space="0" w:color="auto"/>
        <w:left w:val="none" w:sz="0" w:space="0" w:color="auto"/>
        <w:bottom w:val="none" w:sz="0" w:space="0" w:color="auto"/>
        <w:right w:val="none" w:sz="0" w:space="0" w:color="auto"/>
      </w:divBdr>
    </w:div>
    <w:div w:id="14505711">
      <w:bodyDiv w:val="1"/>
      <w:marLeft w:val="0"/>
      <w:marRight w:val="0"/>
      <w:marTop w:val="0"/>
      <w:marBottom w:val="0"/>
      <w:divBdr>
        <w:top w:val="none" w:sz="0" w:space="0" w:color="auto"/>
        <w:left w:val="none" w:sz="0" w:space="0" w:color="auto"/>
        <w:bottom w:val="none" w:sz="0" w:space="0" w:color="auto"/>
        <w:right w:val="none" w:sz="0" w:space="0" w:color="auto"/>
      </w:divBdr>
    </w:div>
    <w:div w:id="17391110">
      <w:bodyDiv w:val="1"/>
      <w:marLeft w:val="0"/>
      <w:marRight w:val="0"/>
      <w:marTop w:val="0"/>
      <w:marBottom w:val="0"/>
      <w:divBdr>
        <w:top w:val="none" w:sz="0" w:space="0" w:color="auto"/>
        <w:left w:val="none" w:sz="0" w:space="0" w:color="auto"/>
        <w:bottom w:val="none" w:sz="0" w:space="0" w:color="auto"/>
        <w:right w:val="none" w:sz="0" w:space="0" w:color="auto"/>
      </w:divBdr>
    </w:div>
    <w:div w:id="27992670">
      <w:bodyDiv w:val="1"/>
      <w:marLeft w:val="0"/>
      <w:marRight w:val="0"/>
      <w:marTop w:val="0"/>
      <w:marBottom w:val="0"/>
      <w:divBdr>
        <w:top w:val="none" w:sz="0" w:space="0" w:color="auto"/>
        <w:left w:val="none" w:sz="0" w:space="0" w:color="auto"/>
        <w:bottom w:val="none" w:sz="0" w:space="0" w:color="auto"/>
        <w:right w:val="none" w:sz="0" w:space="0" w:color="auto"/>
      </w:divBdr>
    </w:div>
    <w:div w:id="32728106">
      <w:bodyDiv w:val="1"/>
      <w:marLeft w:val="0"/>
      <w:marRight w:val="0"/>
      <w:marTop w:val="0"/>
      <w:marBottom w:val="0"/>
      <w:divBdr>
        <w:top w:val="none" w:sz="0" w:space="0" w:color="auto"/>
        <w:left w:val="none" w:sz="0" w:space="0" w:color="auto"/>
        <w:bottom w:val="none" w:sz="0" w:space="0" w:color="auto"/>
        <w:right w:val="none" w:sz="0" w:space="0" w:color="auto"/>
      </w:divBdr>
    </w:div>
    <w:div w:id="35008497">
      <w:bodyDiv w:val="1"/>
      <w:marLeft w:val="0"/>
      <w:marRight w:val="0"/>
      <w:marTop w:val="0"/>
      <w:marBottom w:val="0"/>
      <w:divBdr>
        <w:top w:val="none" w:sz="0" w:space="0" w:color="auto"/>
        <w:left w:val="none" w:sz="0" w:space="0" w:color="auto"/>
        <w:bottom w:val="none" w:sz="0" w:space="0" w:color="auto"/>
        <w:right w:val="none" w:sz="0" w:space="0" w:color="auto"/>
      </w:divBdr>
    </w:div>
    <w:div w:id="43262257">
      <w:bodyDiv w:val="1"/>
      <w:marLeft w:val="0"/>
      <w:marRight w:val="0"/>
      <w:marTop w:val="0"/>
      <w:marBottom w:val="0"/>
      <w:divBdr>
        <w:top w:val="none" w:sz="0" w:space="0" w:color="auto"/>
        <w:left w:val="none" w:sz="0" w:space="0" w:color="auto"/>
        <w:bottom w:val="none" w:sz="0" w:space="0" w:color="auto"/>
        <w:right w:val="none" w:sz="0" w:space="0" w:color="auto"/>
      </w:divBdr>
    </w:div>
    <w:div w:id="44378366">
      <w:bodyDiv w:val="1"/>
      <w:marLeft w:val="0"/>
      <w:marRight w:val="0"/>
      <w:marTop w:val="0"/>
      <w:marBottom w:val="0"/>
      <w:divBdr>
        <w:top w:val="none" w:sz="0" w:space="0" w:color="auto"/>
        <w:left w:val="none" w:sz="0" w:space="0" w:color="auto"/>
        <w:bottom w:val="none" w:sz="0" w:space="0" w:color="auto"/>
        <w:right w:val="none" w:sz="0" w:space="0" w:color="auto"/>
      </w:divBdr>
    </w:div>
    <w:div w:id="48655499">
      <w:bodyDiv w:val="1"/>
      <w:marLeft w:val="0"/>
      <w:marRight w:val="0"/>
      <w:marTop w:val="0"/>
      <w:marBottom w:val="0"/>
      <w:divBdr>
        <w:top w:val="none" w:sz="0" w:space="0" w:color="auto"/>
        <w:left w:val="none" w:sz="0" w:space="0" w:color="auto"/>
        <w:bottom w:val="none" w:sz="0" w:space="0" w:color="auto"/>
        <w:right w:val="none" w:sz="0" w:space="0" w:color="auto"/>
      </w:divBdr>
    </w:div>
    <w:div w:id="50857791">
      <w:bodyDiv w:val="1"/>
      <w:marLeft w:val="0"/>
      <w:marRight w:val="0"/>
      <w:marTop w:val="0"/>
      <w:marBottom w:val="0"/>
      <w:divBdr>
        <w:top w:val="none" w:sz="0" w:space="0" w:color="auto"/>
        <w:left w:val="none" w:sz="0" w:space="0" w:color="auto"/>
        <w:bottom w:val="none" w:sz="0" w:space="0" w:color="auto"/>
        <w:right w:val="none" w:sz="0" w:space="0" w:color="auto"/>
      </w:divBdr>
    </w:div>
    <w:div w:id="50931943">
      <w:bodyDiv w:val="1"/>
      <w:marLeft w:val="0"/>
      <w:marRight w:val="0"/>
      <w:marTop w:val="0"/>
      <w:marBottom w:val="0"/>
      <w:divBdr>
        <w:top w:val="none" w:sz="0" w:space="0" w:color="auto"/>
        <w:left w:val="none" w:sz="0" w:space="0" w:color="auto"/>
        <w:bottom w:val="none" w:sz="0" w:space="0" w:color="auto"/>
        <w:right w:val="none" w:sz="0" w:space="0" w:color="auto"/>
      </w:divBdr>
    </w:div>
    <w:div w:id="53432541">
      <w:bodyDiv w:val="1"/>
      <w:marLeft w:val="0"/>
      <w:marRight w:val="0"/>
      <w:marTop w:val="0"/>
      <w:marBottom w:val="0"/>
      <w:divBdr>
        <w:top w:val="none" w:sz="0" w:space="0" w:color="auto"/>
        <w:left w:val="none" w:sz="0" w:space="0" w:color="auto"/>
        <w:bottom w:val="none" w:sz="0" w:space="0" w:color="auto"/>
        <w:right w:val="none" w:sz="0" w:space="0" w:color="auto"/>
      </w:divBdr>
    </w:div>
    <w:div w:id="55864826">
      <w:bodyDiv w:val="1"/>
      <w:marLeft w:val="0"/>
      <w:marRight w:val="0"/>
      <w:marTop w:val="0"/>
      <w:marBottom w:val="0"/>
      <w:divBdr>
        <w:top w:val="none" w:sz="0" w:space="0" w:color="auto"/>
        <w:left w:val="none" w:sz="0" w:space="0" w:color="auto"/>
        <w:bottom w:val="none" w:sz="0" w:space="0" w:color="auto"/>
        <w:right w:val="none" w:sz="0" w:space="0" w:color="auto"/>
      </w:divBdr>
    </w:div>
    <w:div w:id="56561420">
      <w:bodyDiv w:val="1"/>
      <w:marLeft w:val="0"/>
      <w:marRight w:val="0"/>
      <w:marTop w:val="0"/>
      <w:marBottom w:val="0"/>
      <w:divBdr>
        <w:top w:val="none" w:sz="0" w:space="0" w:color="auto"/>
        <w:left w:val="none" w:sz="0" w:space="0" w:color="auto"/>
        <w:bottom w:val="none" w:sz="0" w:space="0" w:color="auto"/>
        <w:right w:val="none" w:sz="0" w:space="0" w:color="auto"/>
      </w:divBdr>
    </w:div>
    <w:div w:id="57362878">
      <w:bodyDiv w:val="1"/>
      <w:marLeft w:val="0"/>
      <w:marRight w:val="0"/>
      <w:marTop w:val="0"/>
      <w:marBottom w:val="0"/>
      <w:divBdr>
        <w:top w:val="none" w:sz="0" w:space="0" w:color="auto"/>
        <w:left w:val="none" w:sz="0" w:space="0" w:color="auto"/>
        <w:bottom w:val="none" w:sz="0" w:space="0" w:color="auto"/>
        <w:right w:val="none" w:sz="0" w:space="0" w:color="auto"/>
      </w:divBdr>
    </w:div>
    <w:div w:id="57897387">
      <w:bodyDiv w:val="1"/>
      <w:marLeft w:val="0"/>
      <w:marRight w:val="0"/>
      <w:marTop w:val="0"/>
      <w:marBottom w:val="0"/>
      <w:divBdr>
        <w:top w:val="none" w:sz="0" w:space="0" w:color="auto"/>
        <w:left w:val="none" w:sz="0" w:space="0" w:color="auto"/>
        <w:bottom w:val="none" w:sz="0" w:space="0" w:color="auto"/>
        <w:right w:val="none" w:sz="0" w:space="0" w:color="auto"/>
      </w:divBdr>
    </w:div>
    <w:div w:id="58556205">
      <w:bodyDiv w:val="1"/>
      <w:marLeft w:val="0"/>
      <w:marRight w:val="0"/>
      <w:marTop w:val="0"/>
      <w:marBottom w:val="0"/>
      <w:divBdr>
        <w:top w:val="none" w:sz="0" w:space="0" w:color="auto"/>
        <w:left w:val="none" w:sz="0" w:space="0" w:color="auto"/>
        <w:bottom w:val="none" w:sz="0" w:space="0" w:color="auto"/>
        <w:right w:val="none" w:sz="0" w:space="0" w:color="auto"/>
      </w:divBdr>
    </w:div>
    <w:div w:id="61026322">
      <w:bodyDiv w:val="1"/>
      <w:marLeft w:val="0"/>
      <w:marRight w:val="0"/>
      <w:marTop w:val="0"/>
      <w:marBottom w:val="0"/>
      <w:divBdr>
        <w:top w:val="none" w:sz="0" w:space="0" w:color="auto"/>
        <w:left w:val="none" w:sz="0" w:space="0" w:color="auto"/>
        <w:bottom w:val="none" w:sz="0" w:space="0" w:color="auto"/>
        <w:right w:val="none" w:sz="0" w:space="0" w:color="auto"/>
      </w:divBdr>
    </w:div>
    <w:div w:id="64381094">
      <w:bodyDiv w:val="1"/>
      <w:marLeft w:val="0"/>
      <w:marRight w:val="0"/>
      <w:marTop w:val="0"/>
      <w:marBottom w:val="0"/>
      <w:divBdr>
        <w:top w:val="none" w:sz="0" w:space="0" w:color="auto"/>
        <w:left w:val="none" w:sz="0" w:space="0" w:color="auto"/>
        <w:bottom w:val="none" w:sz="0" w:space="0" w:color="auto"/>
        <w:right w:val="none" w:sz="0" w:space="0" w:color="auto"/>
      </w:divBdr>
    </w:div>
    <w:div w:id="66415365">
      <w:bodyDiv w:val="1"/>
      <w:marLeft w:val="0"/>
      <w:marRight w:val="0"/>
      <w:marTop w:val="0"/>
      <w:marBottom w:val="0"/>
      <w:divBdr>
        <w:top w:val="none" w:sz="0" w:space="0" w:color="auto"/>
        <w:left w:val="none" w:sz="0" w:space="0" w:color="auto"/>
        <w:bottom w:val="none" w:sz="0" w:space="0" w:color="auto"/>
        <w:right w:val="none" w:sz="0" w:space="0" w:color="auto"/>
      </w:divBdr>
    </w:div>
    <w:div w:id="73164975">
      <w:bodyDiv w:val="1"/>
      <w:marLeft w:val="0"/>
      <w:marRight w:val="0"/>
      <w:marTop w:val="0"/>
      <w:marBottom w:val="0"/>
      <w:divBdr>
        <w:top w:val="none" w:sz="0" w:space="0" w:color="auto"/>
        <w:left w:val="none" w:sz="0" w:space="0" w:color="auto"/>
        <w:bottom w:val="none" w:sz="0" w:space="0" w:color="auto"/>
        <w:right w:val="none" w:sz="0" w:space="0" w:color="auto"/>
      </w:divBdr>
    </w:div>
    <w:div w:id="76441245">
      <w:bodyDiv w:val="1"/>
      <w:marLeft w:val="0"/>
      <w:marRight w:val="0"/>
      <w:marTop w:val="0"/>
      <w:marBottom w:val="0"/>
      <w:divBdr>
        <w:top w:val="none" w:sz="0" w:space="0" w:color="auto"/>
        <w:left w:val="none" w:sz="0" w:space="0" w:color="auto"/>
        <w:bottom w:val="none" w:sz="0" w:space="0" w:color="auto"/>
        <w:right w:val="none" w:sz="0" w:space="0" w:color="auto"/>
      </w:divBdr>
    </w:div>
    <w:div w:id="77791368">
      <w:bodyDiv w:val="1"/>
      <w:marLeft w:val="0"/>
      <w:marRight w:val="0"/>
      <w:marTop w:val="0"/>
      <w:marBottom w:val="0"/>
      <w:divBdr>
        <w:top w:val="none" w:sz="0" w:space="0" w:color="auto"/>
        <w:left w:val="none" w:sz="0" w:space="0" w:color="auto"/>
        <w:bottom w:val="none" w:sz="0" w:space="0" w:color="auto"/>
        <w:right w:val="none" w:sz="0" w:space="0" w:color="auto"/>
      </w:divBdr>
    </w:div>
    <w:div w:id="78646859">
      <w:bodyDiv w:val="1"/>
      <w:marLeft w:val="0"/>
      <w:marRight w:val="0"/>
      <w:marTop w:val="0"/>
      <w:marBottom w:val="0"/>
      <w:divBdr>
        <w:top w:val="none" w:sz="0" w:space="0" w:color="auto"/>
        <w:left w:val="none" w:sz="0" w:space="0" w:color="auto"/>
        <w:bottom w:val="none" w:sz="0" w:space="0" w:color="auto"/>
        <w:right w:val="none" w:sz="0" w:space="0" w:color="auto"/>
      </w:divBdr>
    </w:div>
    <w:div w:id="81265842">
      <w:bodyDiv w:val="1"/>
      <w:marLeft w:val="0"/>
      <w:marRight w:val="0"/>
      <w:marTop w:val="0"/>
      <w:marBottom w:val="0"/>
      <w:divBdr>
        <w:top w:val="none" w:sz="0" w:space="0" w:color="auto"/>
        <w:left w:val="none" w:sz="0" w:space="0" w:color="auto"/>
        <w:bottom w:val="none" w:sz="0" w:space="0" w:color="auto"/>
        <w:right w:val="none" w:sz="0" w:space="0" w:color="auto"/>
      </w:divBdr>
    </w:div>
    <w:div w:id="82344713">
      <w:bodyDiv w:val="1"/>
      <w:marLeft w:val="0"/>
      <w:marRight w:val="0"/>
      <w:marTop w:val="0"/>
      <w:marBottom w:val="0"/>
      <w:divBdr>
        <w:top w:val="none" w:sz="0" w:space="0" w:color="auto"/>
        <w:left w:val="none" w:sz="0" w:space="0" w:color="auto"/>
        <w:bottom w:val="none" w:sz="0" w:space="0" w:color="auto"/>
        <w:right w:val="none" w:sz="0" w:space="0" w:color="auto"/>
      </w:divBdr>
    </w:div>
    <w:div w:id="83770811">
      <w:bodyDiv w:val="1"/>
      <w:marLeft w:val="0"/>
      <w:marRight w:val="0"/>
      <w:marTop w:val="0"/>
      <w:marBottom w:val="0"/>
      <w:divBdr>
        <w:top w:val="none" w:sz="0" w:space="0" w:color="auto"/>
        <w:left w:val="none" w:sz="0" w:space="0" w:color="auto"/>
        <w:bottom w:val="none" w:sz="0" w:space="0" w:color="auto"/>
        <w:right w:val="none" w:sz="0" w:space="0" w:color="auto"/>
      </w:divBdr>
    </w:div>
    <w:div w:id="85687627">
      <w:bodyDiv w:val="1"/>
      <w:marLeft w:val="0"/>
      <w:marRight w:val="0"/>
      <w:marTop w:val="0"/>
      <w:marBottom w:val="0"/>
      <w:divBdr>
        <w:top w:val="none" w:sz="0" w:space="0" w:color="auto"/>
        <w:left w:val="none" w:sz="0" w:space="0" w:color="auto"/>
        <w:bottom w:val="none" w:sz="0" w:space="0" w:color="auto"/>
        <w:right w:val="none" w:sz="0" w:space="0" w:color="auto"/>
      </w:divBdr>
    </w:div>
    <w:div w:id="94443274">
      <w:bodyDiv w:val="1"/>
      <w:marLeft w:val="0"/>
      <w:marRight w:val="0"/>
      <w:marTop w:val="0"/>
      <w:marBottom w:val="0"/>
      <w:divBdr>
        <w:top w:val="none" w:sz="0" w:space="0" w:color="auto"/>
        <w:left w:val="none" w:sz="0" w:space="0" w:color="auto"/>
        <w:bottom w:val="none" w:sz="0" w:space="0" w:color="auto"/>
        <w:right w:val="none" w:sz="0" w:space="0" w:color="auto"/>
      </w:divBdr>
    </w:div>
    <w:div w:id="94981354">
      <w:bodyDiv w:val="1"/>
      <w:marLeft w:val="0"/>
      <w:marRight w:val="0"/>
      <w:marTop w:val="0"/>
      <w:marBottom w:val="0"/>
      <w:divBdr>
        <w:top w:val="none" w:sz="0" w:space="0" w:color="auto"/>
        <w:left w:val="none" w:sz="0" w:space="0" w:color="auto"/>
        <w:bottom w:val="none" w:sz="0" w:space="0" w:color="auto"/>
        <w:right w:val="none" w:sz="0" w:space="0" w:color="auto"/>
      </w:divBdr>
    </w:div>
    <w:div w:id="99224871">
      <w:bodyDiv w:val="1"/>
      <w:marLeft w:val="0"/>
      <w:marRight w:val="0"/>
      <w:marTop w:val="0"/>
      <w:marBottom w:val="0"/>
      <w:divBdr>
        <w:top w:val="none" w:sz="0" w:space="0" w:color="auto"/>
        <w:left w:val="none" w:sz="0" w:space="0" w:color="auto"/>
        <w:bottom w:val="none" w:sz="0" w:space="0" w:color="auto"/>
        <w:right w:val="none" w:sz="0" w:space="0" w:color="auto"/>
      </w:divBdr>
    </w:div>
    <w:div w:id="104927250">
      <w:bodyDiv w:val="1"/>
      <w:marLeft w:val="0"/>
      <w:marRight w:val="0"/>
      <w:marTop w:val="0"/>
      <w:marBottom w:val="0"/>
      <w:divBdr>
        <w:top w:val="none" w:sz="0" w:space="0" w:color="auto"/>
        <w:left w:val="none" w:sz="0" w:space="0" w:color="auto"/>
        <w:bottom w:val="none" w:sz="0" w:space="0" w:color="auto"/>
        <w:right w:val="none" w:sz="0" w:space="0" w:color="auto"/>
      </w:divBdr>
    </w:div>
    <w:div w:id="107939583">
      <w:bodyDiv w:val="1"/>
      <w:marLeft w:val="0"/>
      <w:marRight w:val="0"/>
      <w:marTop w:val="0"/>
      <w:marBottom w:val="0"/>
      <w:divBdr>
        <w:top w:val="none" w:sz="0" w:space="0" w:color="auto"/>
        <w:left w:val="none" w:sz="0" w:space="0" w:color="auto"/>
        <w:bottom w:val="none" w:sz="0" w:space="0" w:color="auto"/>
        <w:right w:val="none" w:sz="0" w:space="0" w:color="auto"/>
      </w:divBdr>
    </w:div>
    <w:div w:id="112795351">
      <w:bodyDiv w:val="1"/>
      <w:marLeft w:val="0"/>
      <w:marRight w:val="0"/>
      <w:marTop w:val="0"/>
      <w:marBottom w:val="0"/>
      <w:divBdr>
        <w:top w:val="none" w:sz="0" w:space="0" w:color="auto"/>
        <w:left w:val="none" w:sz="0" w:space="0" w:color="auto"/>
        <w:bottom w:val="none" w:sz="0" w:space="0" w:color="auto"/>
        <w:right w:val="none" w:sz="0" w:space="0" w:color="auto"/>
      </w:divBdr>
    </w:div>
    <w:div w:id="115679782">
      <w:bodyDiv w:val="1"/>
      <w:marLeft w:val="0"/>
      <w:marRight w:val="0"/>
      <w:marTop w:val="0"/>
      <w:marBottom w:val="0"/>
      <w:divBdr>
        <w:top w:val="none" w:sz="0" w:space="0" w:color="auto"/>
        <w:left w:val="none" w:sz="0" w:space="0" w:color="auto"/>
        <w:bottom w:val="none" w:sz="0" w:space="0" w:color="auto"/>
        <w:right w:val="none" w:sz="0" w:space="0" w:color="auto"/>
      </w:divBdr>
    </w:div>
    <w:div w:id="117185158">
      <w:bodyDiv w:val="1"/>
      <w:marLeft w:val="0"/>
      <w:marRight w:val="0"/>
      <w:marTop w:val="0"/>
      <w:marBottom w:val="0"/>
      <w:divBdr>
        <w:top w:val="none" w:sz="0" w:space="0" w:color="auto"/>
        <w:left w:val="none" w:sz="0" w:space="0" w:color="auto"/>
        <w:bottom w:val="none" w:sz="0" w:space="0" w:color="auto"/>
        <w:right w:val="none" w:sz="0" w:space="0" w:color="auto"/>
      </w:divBdr>
    </w:div>
    <w:div w:id="120613384">
      <w:bodyDiv w:val="1"/>
      <w:marLeft w:val="0"/>
      <w:marRight w:val="0"/>
      <w:marTop w:val="0"/>
      <w:marBottom w:val="0"/>
      <w:divBdr>
        <w:top w:val="none" w:sz="0" w:space="0" w:color="auto"/>
        <w:left w:val="none" w:sz="0" w:space="0" w:color="auto"/>
        <w:bottom w:val="none" w:sz="0" w:space="0" w:color="auto"/>
        <w:right w:val="none" w:sz="0" w:space="0" w:color="auto"/>
      </w:divBdr>
    </w:div>
    <w:div w:id="131143169">
      <w:bodyDiv w:val="1"/>
      <w:marLeft w:val="0"/>
      <w:marRight w:val="0"/>
      <w:marTop w:val="0"/>
      <w:marBottom w:val="0"/>
      <w:divBdr>
        <w:top w:val="none" w:sz="0" w:space="0" w:color="auto"/>
        <w:left w:val="none" w:sz="0" w:space="0" w:color="auto"/>
        <w:bottom w:val="none" w:sz="0" w:space="0" w:color="auto"/>
        <w:right w:val="none" w:sz="0" w:space="0" w:color="auto"/>
      </w:divBdr>
    </w:div>
    <w:div w:id="140391202">
      <w:bodyDiv w:val="1"/>
      <w:marLeft w:val="0"/>
      <w:marRight w:val="0"/>
      <w:marTop w:val="0"/>
      <w:marBottom w:val="0"/>
      <w:divBdr>
        <w:top w:val="none" w:sz="0" w:space="0" w:color="auto"/>
        <w:left w:val="none" w:sz="0" w:space="0" w:color="auto"/>
        <w:bottom w:val="none" w:sz="0" w:space="0" w:color="auto"/>
        <w:right w:val="none" w:sz="0" w:space="0" w:color="auto"/>
      </w:divBdr>
    </w:div>
    <w:div w:id="141704205">
      <w:bodyDiv w:val="1"/>
      <w:marLeft w:val="0"/>
      <w:marRight w:val="0"/>
      <w:marTop w:val="0"/>
      <w:marBottom w:val="0"/>
      <w:divBdr>
        <w:top w:val="none" w:sz="0" w:space="0" w:color="auto"/>
        <w:left w:val="none" w:sz="0" w:space="0" w:color="auto"/>
        <w:bottom w:val="none" w:sz="0" w:space="0" w:color="auto"/>
        <w:right w:val="none" w:sz="0" w:space="0" w:color="auto"/>
      </w:divBdr>
    </w:div>
    <w:div w:id="142478151">
      <w:bodyDiv w:val="1"/>
      <w:marLeft w:val="0"/>
      <w:marRight w:val="0"/>
      <w:marTop w:val="0"/>
      <w:marBottom w:val="0"/>
      <w:divBdr>
        <w:top w:val="none" w:sz="0" w:space="0" w:color="auto"/>
        <w:left w:val="none" w:sz="0" w:space="0" w:color="auto"/>
        <w:bottom w:val="none" w:sz="0" w:space="0" w:color="auto"/>
        <w:right w:val="none" w:sz="0" w:space="0" w:color="auto"/>
      </w:divBdr>
    </w:div>
    <w:div w:id="143354076">
      <w:bodyDiv w:val="1"/>
      <w:marLeft w:val="0"/>
      <w:marRight w:val="0"/>
      <w:marTop w:val="0"/>
      <w:marBottom w:val="0"/>
      <w:divBdr>
        <w:top w:val="none" w:sz="0" w:space="0" w:color="auto"/>
        <w:left w:val="none" w:sz="0" w:space="0" w:color="auto"/>
        <w:bottom w:val="none" w:sz="0" w:space="0" w:color="auto"/>
        <w:right w:val="none" w:sz="0" w:space="0" w:color="auto"/>
      </w:divBdr>
    </w:div>
    <w:div w:id="143395351">
      <w:bodyDiv w:val="1"/>
      <w:marLeft w:val="0"/>
      <w:marRight w:val="0"/>
      <w:marTop w:val="0"/>
      <w:marBottom w:val="0"/>
      <w:divBdr>
        <w:top w:val="none" w:sz="0" w:space="0" w:color="auto"/>
        <w:left w:val="none" w:sz="0" w:space="0" w:color="auto"/>
        <w:bottom w:val="none" w:sz="0" w:space="0" w:color="auto"/>
        <w:right w:val="none" w:sz="0" w:space="0" w:color="auto"/>
      </w:divBdr>
    </w:div>
    <w:div w:id="145171624">
      <w:bodyDiv w:val="1"/>
      <w:marLeft w:val="0"/>
      <w:marRight w:val="0"/>
      <w:marTop w:val="0"/>
      <w:marBottom w:val="0"/>
      <w:divBdr>
        <w:top w:val="none" w:sz="0" w:space="0" w:color="auto"/>
        <w:left w:val="none" w:sz="0" w:space="0" w:color="auto"/>
        <w:bottom w:val="none" w:sz="0" w:space="0" w:color="auto"/>
        <w:right w:val="none" w:sz="0" w:space="0" w:color="auto"/>
      </w:divBdr>
    </w:div>
    <w:div w:id="146018246">
      <w:bodyDiv w:val="1"/>
      <w:marLeft w:val="0"/>
      <w:marRight w:val="0"/>
      <w:marTop w:val="0"/>
      <w:marBottom w:val="0"/>
      <w:divBdr>
        <w:top w:val="none" w:sz="0" w:space="0" w:color="auto"/>
        <w:left w:val="none" w:sz="0" w:space="0" w:color="auto"/>
        <w:bottom w:val="none" w:sz="0" w:space="0" w:color="auto"/>
        <w:right w:val="none" w:sz="0" w:space="0" w:color="auto"/>
      </w:divBdr>
    </w:div>
    <w:div w:id="151530911">
      <w:bodyDiv w:val="1"/>
      <w:marLeft w:val="0"/>
      <w:marRight w:val="0"/>
      <w:marTop w:val="0"/>
      <w:marBottom w:val="0"/>
      <w:divBdr>
        <w:top w:val="none" w:sz="0" w:space="0" w:color="auto"/>
        <w:left w:val="none" w:sz="0" w:space="0" w:color="auto"/>
        <w:bottom w:val="none" w:sz="0" w:space="0" w:color="auto"/>
        <w:right w:val="none" w:sz="0" w:space="0" w:color="auto"/>
      </w:divBdr>
    </w:div>
    <w:div w:id="158811287">
      <w:bodyDiv w:val="1"/>
      <w:marLeft w:val="0"/>
      <w:marRight w:val="0"/>
      <w:marTop w:val="0"/>
      <w:marBottom w:val="0"/>
      <w:divBdr>
        <w:top w:val="none" w:sz="0" w:space="0" w:color="auto"/>
        <w:left w:val="none" w:sz="0" w:space="0" w:color="auto"/>
        <w:bottom w:val="none" w:sz="0" w:space="0" w:color="auto"/>
        <w:right w:val="none" w:sz="0" w:space="0" w:color="auto"/>
      </w:divBdr>
    </w:div>
    <w:div w:id="165561132">
      <w:bodyDiv w:val="1"/>
      <w:marLeft w:val="0"/>
      <w:marRight w:val="0"/>
      <w:marTop w:val="0"/>
      <w:marBottom w:val="0"/>
      <w:divBdr>
        <w:top w:val="none" w:sz="0" w:space="0" w:color="auto"/>
        <w:left w:val="none" w:sz="0" w:space="0" w:color="auto"/>
        <w:bottom w:val="none" w:sz="0" w:space="0" w:color="auto"/>
        <w:right w:val="none" w:sz="0" w:space="0" w:color="auto"/>
      </w:divBdr>
    </w:div>
    <w:div w:id="167720052">
      <w:bodyDiv w:val="1"/>
      <w:marLeft w:val="0"/>
      <w:marRight w:val="0"/>
      <w:marTop w:val="0"/>
      <w:marBottom w:val="0"/>
      <w:divBdr>
        <w:top w:val="none" w:sz="0" w:space="0" w:color="auto"/>
        <w:left w:val="none" w:sz="0" w:space="0" w:color="auto"/>
        <w:bottom w:val="none" w:sz="0" w:space="0" w:color="auto"/>
        <w:right w:val="none" w:sz="0" w:space="0" w:color="auto"/>
      </w:divBdr>
    </w:div>
    <w:div w:id="173885794">
      <w:bodyDiv w:val="1"/>
      <w:marLeft w:val="0"/>
      <w:marRight w:val="0"/>
      <w:marTop w:val="0"/>
      <w:marBottom w:val="0"/>
      <w:divBdr>
        <w:top w:val="none" w:sz="0" w:space="0" w:color="auto"/>
        <w:left w:val="none" w:sz="0" w:space="0" w:color="auto"/>
        <w:bottom w:val="none" w:sz="0" w:space="0" w:color="auto"/>
        <w:right w:val="none" w:sz="0" w:space="0" w:color="auto"/>
      </w:divBdr>
    </w:div>
    <w:div w:id="176434424">
      <w:bodyDiv w:val="1"/>
      <w:marLeft w:val="0"/>
      <w:marRight w:val="0"/>
      <w:marTop w:val="0"/>
      <w:marBottom w:val="0"/>
      <w:divBdr>
        <w:top w:val="none" w:sz="0" w:space="0" w:color="auto"/>
        <w:left w:val="none" w:sz="0" w:space="0" w:color="auto"/>
        <w:bottom w:val="none" w:sz="0" w:space="0" w:color="auto"/>
        <w:right w:val="none" w:sz="0" w:space="0" w:color="auto"/>
      </w:divBdr>
    </w:div>
    <w:div w:id="178813858">
      <w:bodyDiv w:val="1"/>
      <w:marLeft w:val="0"/>
      <w:marRight w:val="0"/>
      <w:marTop w:val="0"/>
      <w:marBottom w:val="0"/>
      <w:divBdr>
        <w:top w:val="none" w:sz="0" w:space="0" w:color="auto"/>
        <w:left w:val="none" w:sz="0" w:space="0" w:color="auto"/>
        <w:bottom w:val="none" w:sz="0" w:space="0" w:color="auto"/>
        <w:right w:val="none" w:sz="0" w:space="0" w:color="auto"/>
      </w:divBdr>
    </w:div>
    <w:div w:id="181096943">
      <w:bodyDiv w:val="1"/>
      <w:marLeft w:val="0"/>
      <w:marRight w:val="0"/>
      <w:marTop w:val="0"/>
      <w:marBottom w:val="0"/>
      <w:divBdr>
        <w:top w:val="none" w:sz="0" w:space="0" w:color="auto"/>
        <w:left w:val="none" w:sz="0" w:space="0" w:color="auto"/>
        <w:bottom w:val="none" w:sz="0" w:space="0" w:color="auto"/>
        <w:right w:val="none" w:sz="0" w:space="0" w:color="auto"/>
      </w:divBdr>
    </w:div>
    <w:div w:id="185556464">
      <w:bodyDiv w:val="1"/>
      <w:marLeft w:val="0"/>
      <w:marRight w:val="0"/>
      <w:marTop w:val="0"/>
      <w:marBottom w:val="0"/>
      <w:divBdr>
        <w:top w:val="none" w:sz="0" w:space="0" w:color="auto"/>
        <w:left w:val="none" w:sz="0" w:space="0" w:color="auto"/>
        <w:bottom w:val="none" w:sz="0" w:space="0" w:color="auto"/>
        <w:right w:val="none" w:sz="0" w:space="0" w:color="auto"/>
      </w:divBdr>
    </w:div>
    <w:div w:id="185675095">
      <w:bodyDiv w:val="1"/>
      <w:marLeft w:val="0"/>
      <w:marRight w:val="0"/>
      <w:marTop w:val="0"/>
      <w:marBottom w:val="0"/>
      <w:divBdr>
        <w:top w:val="none" w:sz="0" w:space="0" w:color="auto"/>
        <w:left w:val="none" w:sz="0" w:space="0" w:color="auto"/>
        <w:bottom w:val="none" w:sz="0" w:space="0" w:color="auto"/>
        <w:right w:val="none" w:sz="0" w:space="0" w:color="auto"/>
      </w:divBdr>
    </w:div>
    <w:div w:id="199705880">
      <w:bodyDiv w:val="1"/>
      <w:marLeft w:val="0"/>
      <w:marRight w:val="0"/>
      <w:marTop w:val="0"/>
      <w:marBottom w:val="0"/>
      <w:divBdr>
        <w:top w:val="none" w:sz="0" w:space="0" w:color="auto"/>
        <w:left w:val="none" w:sz="0" w:space="0" w:color="auto"/>
        <w:bottom w:val="none" w:sz="0" w:space="0" w:color="auto"/>
        <w:right w:val="none" w:sz="0" w:space="0" w:color="auto"/>
      </w:divBdr>
    </w:div>
    <w:div w:id="212037678">
      <w:bodyDiv w:val="1"/>
      <w:marLeft w:val="0"/>
      <w:marRight w:val="0"/>
      <w:marTop w:val="0"/>
      <w:marBottom w:val="0"/>
      <w:divBdr>
        <w:top w:val="none" w:sz="0" w:space="0" w:color="auto"/>
        <w:left w:val="none" w:sz="0" w:space="0" w:color="auto"/>
        <w:bottom w:val="none" w:sz="0" w:space="0" w:color="auto"/>
        <w:right w:val="none" w:sz="0" w:space="0" w:color="auto"/>
      </w:divBdr>
    </w:div>
    <w:div w:id="223293595">
      <w:bodyDiv w:val="1"/>
      <w:marLeft w:val="0"/>
      <w:marRight w:val="0"/>
      <w:marTop w:val="0"/>
      <w:marBottom w:val="0"/>
      <w:divBdr>
        <w:top w:val="none" w:sz="0" w:space="0" w:color="auto"/>
        <w:left w:val="none" w:sz="0" w:space="0" w:color="auto"/>
        <w:bottom w:val="none" w:sz="0" w:space="0" w:color="auto"/>
        <w:right w:val="none" w:sz="0" w:space="0" w:color="auto"/>
      </w:divBdr>
    </w:div>
    <w:div w:id="224723248">
      <w:bodyDiv w:val="1"/>
      <w:marLeft w:val="0"/>
      <w:marRight w:val="0"/>
      <w:marTop w:val="0"/>
      <w:marBottom w:val="0"/>
      <w:divBdr>
        <w:top w:val="none" w:sz="0" w:space="0" w:color="auto"/>
        <w:left w:val="none" w:sz="0" w:space="0" w:color="auto"/>
        <w:bottom w:val="none" w:sz="0" w:space="0" w:color="auto"/>
        <w:right w:val="none" w:sz="0" w:space="0" w:color="auto"/>
      </w:divBdr>
    </w:div>
    <w:div w:id="226495579">
      <w:bodyDiv w:val="1"/>
      <w:marLeft w:val="0"/>
      <w:marRight w:val="0"/>
      <w:marTop w:val="0"/>
      <w:marBottom w:val="0"/>
      <w:divBdr>
        <w:top w:val="none" w:sz="0" w:space="0" w:color="auto"/>
        <w:left w:val="none" w:sz="0" w:space="0" w:color="auto"/>
        <w:bottom w:val="none" w:sz="0" w:space="0" w:color="auto"/>
        <w:right w:val="none" w:sz="0" w:space="0" w:color="auto"/>
      </w:divBdr>
    </w:div>
    <w:div w:id="226496163">
      <w:bodyDiv w:val="1"/>
      <w:marLeft w:val="0"/>
      <w:marRight w:val="0"/>
      <w:marTop w:val="0"/>
      <w:marBottom w:val="0"/>
      <w:divBdr>
        <w:top w:val="none" w:sz="0" w:space="0" w:color="auto"/>
        <w:left w:val="none" w:sz="0" w:space="0" w:color="auto"/>
        <w:bottom w:val="none" w:sz="0" w:space="0" w:color="auto"/>
        <w:right w:val="none" w:sz="0" w:space="0" w:color="auto"/>
      </w:divBdr>
    </w:div>
    <w:div w:id="226693817">
      <w:bodyDiv w:val="1"/>
      <w:marLeft w:val="0"/>
      <w:marRight w:val="0"/>
      <w:marTop w:val="0"/>
      <w:marBottom w:val="0"/>
      <w:divBdr>
        <w:top w:val="none" w:sz="0" w:space="0" w:color="auto"/>
        <w:left w:val="none" w:sz="0" w:space="0" w:color="auto"/>
        <w:bottom w:val="none" w:sz="0" w:space="0" w:color="auto"/>
        <w:right w:val="none" w:sz="0" w:space="0" w:color="auto"/>
      </w:divBdr>
    </w:div>
    <w:div w:id="228616028">
      <w:bodyDiv w:val="1"/>
      <w:marLeft w:val="0"/>
      <w:marRight w:val="0"/>
      <w:marTop w:val="0"/>
      <w:marBottom w:val="0"/>
      <w:divBdr>
        <w:top w:val="none" w:sz="0" w:space="0" w:color="auto"/>
        <w:left w:val="none" w:sz="0" w:space="0" w:color="auto"/>
        <w:bottom w:val="none" w:sz="0" w:space="0" w:color="auto"/>
        <w:right w:val="none" w:sz="0" w:space="0" w:color="auto"/>
      </w:divBdr>
    </w:div>
    <w:div w:id="230314296">
      <w:bodyDiv w:val="1"/>
      <w:marLeft w:val="0"/>
      <w:marRight w:val="0"/>
      <w:marTop w:val="0"/>
      <w:marBottom w:val="0"/>
      <w:divBdr>
        <w:top w:val="none" w:sz="0" w:space="0" w:color="auto"/>
        <w:left w:val="none" w:sz="0" w:space="0" w:color="auto"/>
        <w:bottom w:val="none" w:sz="0" w:space="0" w:color="auto"/>
        <w:right w:val="none" w:sz="0" w:space="0" w:color="auto"/>
      </w:divBdr>
    </w:div>
    <w:div w:id="233786610">
      <w:bodyDiv w:val="1"/>
      <w:marLeft w:val="0"/>
      <w:marRight w:val="0"/>
      <w:marTop w:val="0"/>
      <w:marBottom w:val="0"/>
      <w:divBdr>
        <w:top w:val="none" w:sz="0" w:space="0" w:color="auto"/>
        <w:left w:val="none" w:sz="0" w:space="0" w:color="auto"/>
        <w:bottom w:val="none" w:sz="0" w:space="0" w:color="auto"/>
        <w:right w:val="none" w:sz="0" w:space="0" w:color="auto"/>
      </w:divBdr>
    </w:div>
    <w:div w:id="234124485">
      <w:bodyDiv w:val="1"/>
      <w:marLeft w:val="0"/>
      <w:marRight w:val="0"/>
      <w:marTop w:val="0"/>
      <w:marBottom w:val="0"/>
      <w:divBdr>
        <w:top w:val="none" w:sz="0" w:space="0" w:color="auto"/>
        <w:left w:val="none" w:sz="0" w:space="0" w:color="auto"/>
        <w:bottom w:val="none" w:sz="0" w:space="0" w:color="auto"/>
        <w:right w:val="none" w:sz="0" w:space="0" w:color="auto"/>
      </w:divBdr>
    </w:div>
    <w:div w:id="237790339">
      <w:bodyDiv w:val="1"/>
      <w:marLeft w:val="0"/>
      <w:marRight w:val="0"/>
      <w:marTop w:val="0"/>
      <w:marBottom w:val="0"/>
      <w:divBdr>
        <w:top w:val="none" w:sz="0" w:space="0" w:color="auto"/>
        <w:left w:val="none" w:sz="0" w:space="0" w:color="auto"/>
        <w:bottom w:val="none" w:sz="0" w:space="0" w:color="auto"/>
        <w:right w:val="none" w:sz="0" w:space="0" w:color="auto"/>
      </w:divBdr>
    </w:div>
    <w:div w:id="239876562">
      <w:bodyDiv w:val="1"/>
      <w:marLeft w:val="0"/>
      <w:marRight w:val="0"/>
      <w:marTop w:val="0"/>
      <w:marBottom w:val="0"/>
      <w:divBdr>
        <w:top w:val="none" w:sz="0" w:space="0" w:color="auto"/>
        <w:left w:val="none" w:sz="0" w:space="0" w:color="auto"/>
        <w:bottom w:val="none" w:sz="0" w:space="0" w:color="auto"/>
        <w:right w:val="none" w:sz="0" w:space="0" w:color="auto"/>
      </w:divBdr>
    </w:div>
    <w:div w:id="245960404">
      <w:bodyDiv w:val="1"/>
      <w:marLeft w:val="0"/>
      <w:marRight w:val="0"/>
      <w:marTop w:val="0"/>
      <w:marBottom w:val="0"/>
      <w:divBdr>
        <w:top w:val="none" w:sz="0" w:space="0" w:color="auto"/>
        <w:left w:val="none" w:sz="0" w:space="0" w:color="auto"/>
        <w:bottom w:val="none" w:sz="0" w:space="0" w:color="auto"/>
        <w:right w:val="none" w:sz="0" w:space="0" w:color="auto"/>
      </w:divBdr>
    </w:div>
    <w:div w:id="250312848">
      <w:bodyDiv w:val="1"/>
      <w:marLeft w:val="0"/>
      <w:marRight w:val="0"/>
      <w:marTop w:val="0"/>
      <w:marBottom w:val="0"/>
      <w:divBdr>
        <w:top w:val="none" w:sz="0" w:space="0" w:color="auto"/>
        <w:left w:val="none" w:sz="0" w:space="0" w:color="auto"/>
        <w:bottom w:val="none" w:sz="0" w:space="0" w:color="auto"/>
        <w:right w:val="none" w:sz="0" w:space="0" w:color="auto"/>
      </w:divBdr>
    </w:div>
    <w:div w:id="251934522">
      <w:bodyDiv w:val="1"/>
      <w:marLeft w:val="0"/>
      <w:marRight w:val="0"/>
      <w:marTop w:val="0"/>
      <w:marBottom w:val="0"/>
      <w:divBdr>
        <w:top w:val="none" w:sz="0" w:space="0" w:color="auto"/>
        <w:left w:val="none" w:sz="0" w:space="0" w:color="auto"/>
        <w:bottom w:val="none" w:sz="0" w:space="0" w:color="auto"/>
        <w:right w:val="none" w:sz="0" w:space="0" w:color="auto"/>
      </w:divBdr>
    </w:div>
    <w:div w:id="253560889">
      <w:bodyDiv w:val="1"/>
      <w:marLeft w:val="0"/>
      <w:marRight w:val="0"/>
      <w:marTop w:val="0"/>
      <w:marBottom w:val="0"/>
      <w:divBdr>
        <w:top w:val="none" w:sz="0" w:space="0" w:color="auto"/>
        <w:left w:val="none" w:sz="0" w:space="0" w:color="auto"/>
        <w:bottom w:val="none" w:sz="0" w:space="0" w:color="auto"/>
        <w:right w:val="none" w:sz="0" w:space="0" w:color="auto"/>
      </w:divBdr>
    </w:div>
    <w:div w:id="258566768">
      <w:bodyDiv w:val="1"/>
      <w:marLeft w:val="0"/>
      <w:marRight w:val="0"/>
      <w:marTop w:val="0"/>
      <w:marBottom w:val="0"/>
      <w:divBdr>
        <w:top w:val="none" w:sz="0" w:space="0" w:color="auto"/>
        <w:left w:val="none" w:sz="0" w:space="0" w:color="auto"/>
        <w:bottom w:val="none" w:sz="0" w:space="0" w:color="auto"/>
        <w:right w:val="none" w:sz="0" w:space="0" w:color="auto"/>
      </w:divBdr>
    </w:div>
    <w:div w:id="259719702">
      <w:bodyDiv w:val="1"/>
      <w:marLeft w:val="0"/>
      <w:marRight w:val="0"/>
      <w:marTop w:val="0"/>
      <w:marBottom w:val="0"/>
      <w:divBdr>
        <w:top w:val="none" w:sz="0" w:space="0" w:color="auto"/>
        <w:left w:val="none" w:sz="0" w:space="0" w:color="auto"/>
        <w:bottom w:val="none" w:sz="0" w:space="0" w:color="auto"/>
        <w:right w:val="none" w:sz="0" w:space="0" w:color="auto"/>
      </w:divBdr>
    </w:div>
    <w:div w:id="259803108">
      <w:bodyDiv w:val="1"/>
      <w:marLeft w:val="0"/>
      <w:marRight w:val="0"/>
      <w:marTop w:val="0"/>
      <w:marBottom w:val="0"/>
      <w:divBdr>
        <w:top w:val="none" w:sz="0" w:space="0" w:color="auto"/>
        <w:left w:val="none" w:sz="0" w:space="0" w:color="auto"/>
        <w:bottom w:val="none" w:sz="0" w:space="0" w:color="auto"/>
        <w:right w:val="none" w:sz="0" w:space="0" w:color="auto"/>
      </w:divBdr>
    </w:div>
    <w:div w:id="269052731">
      <w:bodyDiv w:val="1"/>
      <w:marLeft w:val="0"/>
      <w:marRight w:val="0"/>
      <w:marTop w:val="0"/>
      <w:marBottom w:val="0"/>
      <w:divBdr>
        <w:top w:val="none" w:sz="0" w:space="0" w:color="auto"/>
        <w:left w:val="none" w:sz="0" w:space="0" w:color="auto"/>
        <w:bottom w:val="none" w:sz="0" w:space="0" w:color="auto"/>
        <w:right w:val="none" w:sz="0" w:space="0" w:color="auto"/>
      </w:divBdr>
    </w:div>
    <w:div w:id="272250047">
      <w:bodyDiv w:val="1"/>
      <w:marLeft w:val="0"/>
      <w:marRight w:val="0"/>
      <w:marTop w:val="0"/>
      <w:marBottom w:val="0"/>
      <w:divBdr>
        <w:top w:val="none" w:sz="0" w:space="0" w:color="auto"/>
        <w:left w:val="none" w:sz="0" w:space="0" w:color="auto"/>
        <w:bottom w:val="none" w:sz="0" w:space="0" w:color="auto"/>
        <w:right w:val="none" w:sz="0" w:space="0" w:color="auto"/>
      </w:divBdr>
    </w:div>
    <w:div w:id="275211997">
      <w:bodyDiv w:val="1"/>
      <w:marLeft w:val="0"/>
      <w:marRight w:val="0"/>
      <w:marTop w:val="0"/>
      <w:marBottom w:val="0"/>
      <w:divBdr>
        <w:top w:val="none" w:sz="0" w:space="0" w:color="auto"/>
        <w:left w:val="none" w:sz="0" w:space="0" w:color="auto"/>
        <w:bottom w:val="none" w:sz="0" w:space="0" w:color="auto"/>
        <w:right w:val="none" w:sz="0" w:space="0" w:color="auto"/>
      </w:divBdr>
    </w:div>
    <w:div w:id="276956386">
      <w:bodyDiv w:val="1"/>
      <w:marLeft w:val="0"/>
      <w:marRight w:val="0"/>
      <w:marTop w:val="0"/>
      <w:marBottom w:val="0"/>
      <w:divBdr>
        <w:top w:val="none" w:sz="0" w:space="0" w:color="auto"/>
        <w:left w:val="none" w:sz="0" w:space="0" w:color="auto"/>
        <w:bottom w:val="none" w:sz="0" w:space="0" w:color="auto"/>
        <w:right w:val="none" w:sz="0" w:space="0" w:color="auto"/>
      </w:divBdr>
    </w:div>
    <w:div w:id="279457728">
      <w:bodyDiv w:val="1"/>
      <w:marLeft w:val="0"/>
      <w:marRight w:val="0"/>
      <w:marTop w:val="0"/>
      <w:marBottom w:val="0"/>
      <w:divBdr>
        <w:top w:val="none" w:sz="0" w:space="0" w:color="auto"/>
        <w:left w:val="none" w:sz="0" w:space="0" w:color="auto"/>
        <w:bottom w:val="none" w:sz="0" w:space="0" w:color="auto"/>
        <w:right w:val="none" w:sz="0" w:space="0" w:color="auto"/>
      </w:divBdr>
    </w:div>
    <w:div w:id="286547557">
      <w:bodyDiv w:val="1"/>
      <w:marLeft w:val="0"/>
      <w:marRight w:val="0"/>
      <w:marTop w:val="0"/>
      <w:marBottom w:val="0"/>
      <w:divBdr>
        <w:top w:val="none" w:sz="0" w:space="0" w:color="auto"/>
        <w:left w:val="none" w:sz="0" w:space="0" w:color="auto"/>
        <w:bottom w:val="none" w:sz="0" w:space="0" w:color="auto"/>
        <w:right w:val="none" w:sz="0" w:space="0" w:color="auto"/>
      </w:divBdr>
    </w:div>
    <w:div w:id="288826376">
      <w:bodyDiv w:val="1"/>
      <w:marLeft w:val="0"/>
      <w:marRight w:val="0"/>
      <w:marTop w:val="0"/>
      <w:marBottom w:val="0"/>
      <w:divBdr>
        <w:top w:val="none" w:sz="0" w:space="0" w:color="auto"/>
        <w:left w:val="none" w:sz="0" w:space="0" w:color="auto"/>
        <w:bottom w:val="none" w:sz="0" w:space="0" w:color="auto"/>
        <w:right w:val="none" w:sz="0" w:space="0" w:color="auto"/>
      </w:divBdr>
    </w:div>
    <w:div w:id="291181852">
      <w:bodyDiv w:val="1"/>
      <w:marLeft w:val="0"/>
      <w:marRight w:val="0"/>
      <w:marTop w:val="0"/>
      <w:marBottom w:val="0"/>
      <w:divBdr>
        <w:top w:val="none" w:sz="0" w:space="0" w:color="auto"/>
        <w:left w:val="none" w:sz="0" w:space="0" w:color="auto"/>
        <w:bottom w:val="none" w:sz="0" w:space="0" w:color="auto"/>
        <w:right w:val="none" w:sz="0" w:space="0" w:color="auto"/>
      </w:divBdr>
    </w:div>
    <w:div w:id="291517085">
      <w:bodyDiv w:val="1"/>
      <w:marLeft w:val="0"/>
      <w:marRight w:val="0"/>
      <w:marTop w:val="0"/>
      <w:marBottom w:val="0"/>
      <w:divBdr>
        <w:top w:val="none" w:sz="0" w:space="0" w:color="auto"/>
        <w:left w:val="none" w:sz="0" w:space="0" w:color="auto"/>
        <w:bottom w:val="none" w:sz="0" w:space="0" w:color="auto"/>
        <w:right w:val="none" w:sz="0" w:space="0" w:color="auto"/>
      </w:divBdr>
    </w:div>
    <w:div w:id="298001318">
      <w:bodyDiv w:val="1"/>
      <w:marLeft w:val="0"/>
      <w:marRight w:val="0"/>
      <w:marTop w:val="0"/>
      <w:marBottom w:val="0"/>
      <w:divBdr>
        <w:top w:val="none" w:sz="0" w:space="0" w:color="auto"/>
        <w:left w:val="none" w:sz="0" w:space="0" w:color="auto"/>
        <w:bottom w:val="none" w:sz="0" w:space="0" w:color="auto"/>
        <w:right w:val="none" w:sz="0" w:space="0" w:color="auto"/>
      </w:divBdr>
    </w:div>
    <w:div w:id="298072641">
      <w:bodyDiv w:val="1"/>
      <w:marLeft w:val="0"/>
      <w:marRight w:val="0"/>
      <w:marTop w:val="0"/>
      <w:marBottom w:val="0"/>
      <w:divBdr>
        <w:top w:val="none" w:sz="0" w:space="0" w:color="auto"/>
        <w:left w:val="none" w:sz="0" w:space="0" w:color="auto"/>
        <w:bottom w:val="none" w:sz="0" w:space="0" w:color="auto"/>
        <w:right w:val="none" w:sz="0" w:space="0" w:color="auto"/>
      </w:divBdr>
    </w:div>
    <w:div w:id="300119857">
      <w:bodyDiv w:val="1"/>
      <w:marLeft w:val="0"/>
      <w:marRight w:val="0"/>
      <w:marTop w:val="0"/>
      <w:marBottom w:val="0"/>
      <w:divBdr>
        <w:top w:val="none" w:sz="0" w:space="0" w:color="auto"/>
        <w:left w:val="none" w:sz="0" w:space="0" w:color="auto"/>
        <w:bottom w:val="none" w:sz="0" w:space="0" w:color="auto"/>
        <w:right w:val="none" w:sz="0" w:space="0" w:color="auto"/>
      </w:divBdr>
    </w:div>
    <w:div w:id="301352572">
      <w:bodyDiv w:val="1"/>
      <w:marLeft w:val="0"/>
      <w:marRight w:val="0"/>
      <w:marTop w:val="0"/>
      <w:marBottom w:val="0"/>
      <w:divBdr>
        <w:top w:val="none" w:sz="0" w:space="0" w:color="auto"/>
        <w:left w:val="none" w:sz="0" w:space="0" w:color="auto"/>
        <w:bottom w:val="none" w:sz="0" w:space="0" w:color="auto"/>
        <w:right w:val="none" w:sz="0" w:space="0" w:color="auto"/>
      </w:divBdr>
    </w:div>
    <w:div w:id="302272461">
      <w:bodyDiv w:val="1"/>
      <w:marLeft w:val="0"/>
      <w:marRight w:val="0"/>
      <w:marTop w:val="0"/>
      <w:marBottom w:val="0"/>
      <w:divBdr>
        <w:top w:val="none" w:sz="0" w:space="0" w:color="auto"/>
        <w:left w:val="none" w:sz="0" w:space="0" w:color="auto"/>
        <w:bottom w:val="none" w:sz="0" w:space="0" w:color="auto"/>
        <w:right w:val="none" w:sz="0" w:space="0" w:color="auto"/>
      </w:divBdr>
    </w:div>
    <w:div w:id="304092762">
      <w:bodyDiv w:val="1"/>
      <w:marLeft w:val="0"/>
      <w:marRight w:val="0"/>
      <w:marTop w:val="0"/>
      <w:marBottom w:val="0"/>
      <w:divBdr>
        <w:top w:val="none" w:sz="0" w:space="0" w:color="auto"/>
        <w:left w:val="none" w:sz="0" w:space="0" w:color="auto"/>
        <w:bottom w:val="none" w:sz="0" w:space="0" w:color="auto"/>
        <w:right w:val="none" w:sz="0" w:space="0" w:color="auto"/>
      </w:divBdr>
    </w:div>
    <w:div w:id="312876866">
      <w:bodyDiv w:val="1"/>
      <w:marLeft w:val="0"/>
      <w:marRight w:val="0"/>
      <w:marTop w:val="0"/>
      <w:marBottom w:val="0"/>
      <w:divBdr>
        <w:top w:val="none" w:sz="0" w:space="0" w:color="auto"/>
        <w:left w:val="none" w:sz="0" w:space="0" w:color="auto"/>
        <w:bottom w:val="none" w:sz="0" w:space="0" w:color="auto"/>
        <w:right w:val="none" w:sz="0" w:space="0" w:color="auto"/>
      </w:divBdr>
    </w:div>
    <w:div w:id="318002267">
      <w:bodyDiv w:val="1"/>
      <w:marLeft w:val="0"/>
      <w:marRight w:val="0"/>
      <w:marTop w:val="0"/>
      <w:marBottom w:val="0"/>
      <w:divBdr>
        <w:top w:val="none" w:sz="0" w:space="0" w:color="auto"/>
        <w:left w:val="none" w:sz="0" w:space="0" w:color="auto"/>
        <w:bottom w:val="none" w:sz="0" w:space="0" w:color="auto"/>
        <w:right w:val="none" w:sz="0" w:space="0" w:color="auto"/>
      </w:divBdr>
    </w:div>
    <w:div w:id="318269477">
      <w:bodyDiv w:val="1"/>
      <w:marLeft w:val="0"/>
      <w:marRight w:val="0"/>
      <w:marTop w:val="0"/>
      <w:marBottom w:val="0"/>
      <w:divBdr>
        <w:top w:val="none" w:sz="0" w:space="0" w:color="auto"/>
        <w:left w:val="none" w:sz="0" w:space="0" w:color="auto"/>
        <w:bottom w:val="none" w:sz="0" w:space="0" w:color="auto"/>
        <w:right w:val="none" w:sz="0" w:space="0" w:color="auto"/>
      </w:divBdr>
    </w:div>
    <w:div w:id="319427831">
      <w:bodyDiv w:val="1"/>
      <w:marLeft w:val="0"/>
      <w:marRight w:val="0"/>
      <w:marTop w:val="0"/>
      <w:marBottom w:val="0"/>
      <w:divBdr>
        <w:top w:val="none" w:sz="0" w:space="0" w:color="auto"/>
        <w:left w:val="none" w:sz="0" w:space="0" w:color="auto"/>
        <w:bottom w:val="none" w:sz="0" w:space="0" w:color="auto"/>
        <w:right w:val="none" w:sz="0" w:space="0" w:color="auto"/>
      </w:divBdr>
    </w:div>
    <w:div w:id="321785091">
      <w:bodyDiv w:val="1"/>
      <w:marLeft w:val="0"/>
      <w:marRight w:val="0"/>
      <w:marTop w:val="0"/>
      <w:marBottom w:val="0"/>
      <w:divBdr>
        <w:top w:val="none" w:sz="0" w:space="0" w:color="auto"/>
        <w:left w:val="none" w:sz="0" w:space="0" w:color="auto"/>
        <w:bottom w:val="none" w:sz="0" w:space="0" w:color="auto"/>
        <w:right w:val="none" w:sz="0" w:space="0" w:color="auto"/>
      </w:divBdr>
    </w:div>
    <w:div w:id="325523573">
      <w:bodyDiv w:val="1"/>
      <w:marLeft w:val="0"/>
      <w:marRight w:val="0"/>
      <w:marTop w:val="0"/>
      <w:marBottom w:val="0"/>
      <w:divBdr>
        <w:top w:val="none" w:sz="0" w:space="0" w:color="auto"/>
        <w:left w:val="none" w:sz="0" w:space="0" w:color="auto"/>
        <w:bottom w:val="none" w:sz="0" w:space="0" w:color="auto"/>
        <w:right w:val="none" w:sz="0" w:space="0" w:color="auto"/>
      </w:divBdr>
    </w:div>
    <w:div w:id="326714694">
      <w:bodyDiv w:val="1"/>
      <w:marLeft w:val="0"/>
      <w:marRight w:val="0"/>
      <w:marTop w:val="0"/>
      <w:marBottom w:val="0"/>
      <w:divBdr>
        <w:top w:val="none" w:sz="0" w:space="0" w:color="auto"/>
        <w:left w:val="none" w:sz="0" w:space="0" w:color="auto"/>
        <w:bottom w:val="none" w:sz="0" w:space="0" w:color="auto"/>
        <w:right w:val="none" w:sz="0" w:space="0" w:color="auto"/>
      </w:divBdr>
    </w:div>
    <w:div w:id="326981794">
      <w:bodyDiv w:val="1"/>
      <w:marLeft w:val="0"/>
      <w:marRight w:val="0"/>
      <w:marTop w:val="0"/>
      <w:marBottom w:val="0"/>
      <w:divBdr>
        <w:top w:val="none" w:sz="0" w:space="0" w:color="auto"/>
        <w:left w:val="none" w:sz="0" w:space="0" w:color="auto"/>
        <w:bottom w:val="none" w:sz="0" w:space="0" w:color="auto"/>
        <w:right w:val="none" w:sz="0" w:space="0" w:color="auto"/>
      </w:divBdr>
    </w:div>
    <w:div w:id="328218101">
      <w:bodyDiv w:val="1"/>
      <w:marLeft w:val="0"/>
      <w:marRight w:val="0"/>
      <w:marTop w:val="0"/>
      <w:marBottom w:val="0"/>
      <w:divBdr>
        <w:top w:val="none" w:sz="0" w:space="0" w:color="auto"/>
        <w:left w:val="none" w:sz="0" w:space="0" w:color="auto"/>
        <w:bottom w:val="none" w:sz="0" w:space="0" w:color="auto"/>
        <w:right w:val="none" w:sz="0" w:space="0" w:color="auto"/>
      </w:divBdr>
    </w:div>
    <w:div w:id="328603442">
      <w:bodyDiv w:val="1"/>
      <w:marLeft w:val="0"/>
      <w:marRight w:val="0"/>
      <w:marTop w:val="0"/>
      <w:marBottom w:val="0"/>
      <w:divBdr>
        <w:top w:val="none" w:sz="0" w:space="0" w:color="auto"/>
        <w:left w:val="none" w:sz="0" w:space="0" w:color="auto"/>
        <w:bottom w:val="none" w:sz="0" w:space="0" w:color="auto"/>
        <w:right w:val="none" w:sz="0" w:space="0" w:color="auto"/>
      </w:divBdr>
    </w:div>
    <w:div w:id="333337556">
      <w:bodyDiv w:val="1"/>
      <w:marLeft w:val="0"/>
      <w:marRight w:val="0"/>
      <w:marTop w:val="0"/>
      <w:marBottom w:val="0"/>
      <w:divBdr>
        <w:top w:val="none" w:sz="0" w:space="0" w:color="auto"/>
        <w:left w:val="none" w:sz="0" w:space="0" w:color="auto"/>
        <w:bottom w:val="none" w:sz="0" w:space="0" w:color="auto"/>
        <w:right w:val="none" w:sz="0" w:space="0" w:color="auto"/>
      </w:divBdr>
    </w:div>
    <w:div w:id="336420348">
      <w:bodyDiv w:val="1"/>
      <w:marLeft w:val="0"/>
      <w:marRight w:val="0"/>
      <w:marTop w:val="0"/>
      <w:marBottom w:val="0"/>
      <w:divBdr>
        <w:top w:val="none" w:sz="0" w:space="0" w:color="auto"/>
        <w:left w:val="none" w:sz="0" w:space="0" w:color="auto"/>
        <w:bottom w:val="none" w:sz="0" w:space="0" w:color="auto"/>
        <w:right w:val="none" w:sz="0" w:space="0" w:color="auto"/>
      </w:divBdr>
    </w:div>
    <w:div w:id="342781350">
      <w:bodyDiv w:val="1"/>
      <w:marLeft w:val="0"/>
      <w:marRight w:val="0"/>
      <w:marTop w:val="0"/>
      <w:marBottom w:val="0"/>
      <w:divBdr>
        <w:top w:val="none" w:sz="0" w:space="0" w:color="auto"/>
        <w:left w:val="none" w:sz="0" w:space="0" w:color="auto"/>
        <w:bottom w:val="none" w:sz="0" w:space="0" w:color="auto"/>
        <w:right w:val="none" w:sz="0" w:space="0" w:color="auto"/>
      </w:divBdr>
    </w:div>
    <w:div w:id="344750342">
      <w:bodyDiv w:val="1"/>
      <w:marLeft w:val="0"/>
      <w:marRight w:val="0"/>
      <w:marTop w:val="0"/>
      <w:marBottom w:val="0"/>
      <w:divBdr>
        <w:top w:val="none" w:sz="0" w:space="0" w:color="auto"/>
        <w:left w:val="none" w:sz="0" w:space="0" w:color="auto"/>
        <w:bottom w:val="none" w:sz="0" w:space="0" w:color="auto"/>
        <w:right w:val="none" w:sz="0" w:space="0" w:color="auto"/>
      </w:divBdr>
    </w:div>
    <w:div w:id="347491519">
      <w:bodyDiv w:val="1"/>
      <w:marLeft w:val="0"/>
      <w:marRight w:val="0"/>
      <w:marTop w:val="0"/>
      <w:marBottom w:val="0"/>
      <w:divBdr>
        <w:top w:val="none" w:sz="0" w:space="0" w:color="auto"/>
        <w:left w:val="none" w:sz="0" w:space="0" w:color="auto"/>
        <w:bottom w:val="none" w:sz="0" w:space="0" w:color="auto"/>
        <w:right w:val="none" w:sz="0" w:space="0" w:color="auto"/>
      </w:divBdr>
    </w:div>
    <w:div w:id="348916586">
      <w:bodyDiv w:val="1"/>
      <w:marLeft w:val="0"/>
      <w:marRight w:val="0"/>
      <w:marTop w:val="0"/>
      <w:marBottom w:val="0"/>
      <w:divBdr>
        <w:top w:val="none" w:sz="0" w:space="0" w:color="auto"/>
        <w:left w:val="none" w:sz="0" w:space="0" w:color="auto"/>
        <w:bottom w:val="none" w:sz="0" w:space="0" w:color="auto"/>
        <w:right w:val="none" w:sz="0" w:space="0" w:color="auto"/>
      </w:divBdr>
    </w:div>
    <w:div w:id="355926622">
      <w:bodyDiv w:val="1"/>
      <w:marLeft w:val="0"/>
      <w:marRight w:val="0"/>
      <w:marTop w:val="0"/>
      <w:marBottom w:val="0"/>
      <w:divBdr>
        <w:top w:val="none" w:sz="0" w:space="0" w:color="auto"/>
        <w:left w:val="none" w:sz="0" w:space="0" w:color="auto"/>
        <w:bottom w:val="none" w:sz="0" w:space="0" w:color="auto"/>
        <w:right w:val="none" w:sz="0" w:space="0" w:color="auto"/>
      </w:divBdr>
    </w:div>
    <w:div w:id="361515537">
      <w:bodyDiv w:val="1"/>
      <w:marLeft w:val="0"/>
      <w:marRight w:val="0"/>
      <w:marTop w:val="0"/>
      <w:marBottom w:val="0"/>
      <w:divBdr>
        <w:top w:val="none" w:sz="0" w:space="0" w:color="auto"/>
        <w:left w:val="none" w:sz="0" w:space="0" w:color="auto"/>
        <w:bottom w:val="none" w:sz="0" w:space="0" w:color="auto"/>
        <w:right w:val="none" w:sz="0" w:space="0" w:color="auto"/>
      </w:divBdr>
    </w:div>
    <w:div w:id="362560296">
      <w:bodyDiv w:val="1"/>
      <w:marLeft w:val="0"/>
      <w:marRight w:val="0"/>
      <w:marTop w:val="0"/>
      <w:marBottom w:val="0"/>
      <w:divBdr>
        <w:top w:val="none" w:sz="0" w:space="0" w:color="auto"/>
        <w:left w:val="none" w:sz="0" w:space="0" w:color="auto"/>
        <w:bottom w:val="none" w:sz="0" w:space="0" w:color="auto"/>
        <w:right w:val="none" w:sz="0" w:space="0" w:color="auto"/>
      </w:divBdr>
    </w:div>
    <w:div w:id="364908308">
      <w:bodyDiv w:val="1"/>
      <w:marLeft w:val="0"/>
      <w:marRight w:val="0"/>
      <w:marTop w:val="0"/>
      <w:marBottom w:val="0"/>
      <w:divBdr>
        <w:top w:val="none" w:sz="0" w:space="0" w:color="auto"/>
        <w:left w:val="none" w:sz="0" w:space="0" w:color="auto"/>
        <w:bottom w:val="none" w:sz="0" w:space="0" w:color="auto"/>
        <w:right w:val="none" w:sz="0" w:space="0" w:color="auto"/>
      </w:divBdr>
    </w:div>
    <w:div w:id="365058279">
      <w:bodyDiv w:val="1"/>
      <w:marLeft w:val="0"/>
      <w:marRight w:val="0"/>
      <w:marTop w:val="0"/>
      <w:marBottom w:val="0"/>
      <w:divBdr>
        <w:top w:val="none" w:sz="0" w:space="0" w:color="auto"/>
        <w:left w:val="none" w:sz="0" w:space="0" w:color="auto"/>
        <w:bottom w:val="none" w:sz="0" w:space="0" w:color="auto"/>
        <w:right w:val="none" w:sz="0" w:space="0" w:color="auto"/>
      </w:divBdr>
    </w:div>
    <w:div w:id="366150360">
      <w:bodyDiv w:val="1"/>
      <w:marLeft w:val="0"/>
      <w:marRight w:val="0"/>
      <w:marTop w:val="0"/>
      <w:marBottom w:val="0"/>
      <w:divBdr>
        <w:top w:val="none" w:sz="0" w:space="0" w:color="auto"/>
        <w:left w:val="none" w:sz="0" w:space="0" w:color="auto"/>
        <w:bottom w:val="none" w:sz="0" w:space="0" w:color="auto"/>
        <w:right w:val="none" w:sz="0" w:space="0" w:color="auto"/>
      </w:divBdr>
    </w:div>
    <w:div w:id="367029696">
      <w:bodyDiv w:val="1"/>
      <w:marLeft w:val="0"/>
      <w:marRight w:val="0"/>
      <w:marTop w:val="0"/>
      <w:marBottom w:val="0"/>
      <w:divBdr>
        <w:top w:val="none" w:sz="0" w:space="0" w:color="auto"/>
        <w:left w:val="none" w:sz="0" w:space="0" w:color="auto"/>
        <w:bottom w:val="none" w:sz="0" w:space="0" w:color="auto"/>
        <w:right w:val="none" w:sz="0" w:space="0" w:color="auto"/>
      </w:divBdr>
    </w:div>
    <w:div w:id="367530521">
      <w:bodyDiv w:val="1"/>
      <w:marLeft w:val="0"/>
      <w:marRight w:val="0"/>
      <w:marTop w:val="0"/>
      <w:marBottom w:val="0"/>
      <w:divBdr>
        <w:top w:val="none" w:sz="0" w:space="0" w:color="auto"/>
        <w:left w:val="none" w:sz="0" w:space="0" w:color="auto"/>
        <w:bottom w:val="none" w:sz="0" w:space="0" w:color="auto"/>
        <w:right w:val="none" w:sz="0" w:space="0" w:color="auto"/>
      </w:divBdr>
    </w:div>
    <w:div w:id="374937788">
      <w:bodyDiv w:val="1"/>
      <w:marLeft w:val="0"/>
      <w:marRight w:val="0"/>
      <w:marTop w:val="0"/>
      <w:marBottom w:val="0"/>
      <w:divBdr>
        <w:top w:val="none" w:sz="0" w:space="0" w:color="auto"/>
        <w:left w:val="none" w:sz="0" w:space="0" w:color="auto"/>
        <w:bottom w:val="none" w:sz="0" w:space="0" w:color="auto"/>
        <w:right w:val="none" w:sz="0" w:space="0" w:color="auto"/>
      </w:divBdr>
    </w:div>
    <w:div w:id="377317313">
      <w:bodyDiv w:val="1"/>
      <w:marLeft w:val="0"/>
      <w:marRight w:val="0"/>
      <w:marTop w:val="0"/>
      <w:marBottom w:val="0"/>
      <w:divBdr>
        <w:top w:val="none" w:sz="0" w:space="0" w:color="auto"/>
        <w:left w:val="none" w:sz="0" w:space="0" w:color="auto"/>
        <w:bottom w:val="none" w:sz="0" w:space="0" w:color="auto"/>
        <w:right w:val="none" w:sz="0" w:space="0" w:color="auto"/>
      </w:divBdr>
    </w:div>
    <w:div w:id="377321499">
      <w:bodyDiv w:val="1"/>
      <w:marLeft w:val="0"/>
      <w:marRight w:val="0"/>
      <w:marTop w:val="0"/>
      <w:marBottom w:val="0"/>
      <w:divBdr>
        <w:top w:val="none" w:sz="0" w:space="0" w:color="auto"/>
        <w:left w:val="none" w:sz="0" w:space="0" w:color="auto"/>
        <w:bottom w:val="none" w:sz="0" w:space="0" w:color="auto"/>
        <w:right w:val="none" w:sz="0" w:space="0" w:color="auto"/>
      </w:divBdr>
    </w:div>
    <w:div w:id="383219919">
      <w:bodyDiv w:val="1"/>
      <w:marLeft w:val="0"/>
      <w:marRight w:val="0"/>
      <w:marTop w:val="0"/>
      <w:marBottom w:val="0"/>
      <w:divBdr>
        <w:top w:val="none" w:sz="0" w:space="0" w:color="auto"/>
        <w:left w:val="none" w:sz="0" w:space="0" w:color="auto"/>
        <w:bottom w:val="none" w:sz="0" w:space="0" w:color="auto"/>
        <w:right w:val="none" w:sz="0" w:space="0" w:color="auto"/>
      </w:divBdr>
    </w:div>
    <w:div w:id="390274963">
      <w:bodyDiv w:val="1"/>
      <w:marLeft w:val="0"/>
      <w:marRight w:val="0"/>
      <w:marTop w:val="0"/>
      <w:marBottom w:val="0"/>
      <w:divBdr>
        <w:top w:val="none" w:sz="0" w:space="0" w:color="auto"/>
        <w:left w:val="none" w:sz="0" w:space="0" w:color="auto"/>
        <w:bottom w:val="none" w:sz="0" w:space="0" w:color="auto"/>
        <w:right w:val="none" w:sz="0" w:space="0" w:color="auto"/>
      </w:divBdr>
    </w:div>
    <w:div w:id="397094402">
      <w:bodyDiv w:val="1"/>
      <w:marLeft w:val="0"/>
      <w:marRight w:val="0"/>
      <w:marTop w:val="0"/>
      <w:marBottom w:val="0"/>
      <w:divBdr>
        <w:top w:val="none" w:sz="0" w:space="0" w:color="auto"/>
        <w:left w:val="none" w:sz="0" w:space="0" w:color="auto"/>
        <w:bottom w:val="none" w:sz="0" w:space="0" w:color="auto"/>
        <w:right w:val="none" w:sz="0" w:space="0" w:color="auto"/>
      </w:divBdr>
    </w:div>
    <w:div w:id="397676586">
      <w:bodyDiv w:val="1"/>
      <w:marLeft w:val="0"/>
      <w:marRight w:val="0"/>
      <w:marTop w:val="0"/>
      <w:marBottom w:val="0"/>
      <w:divBdr>
        <w:top w:val="none" w:sz="0" w:space="0" w:color="auto"/>
        <w:left w:val="none" w:sz="0" w:space="0" w:color="auto"/>
        <w:bottom w:val="none" w:sz="0" w:space="0" w:color="auto"/>
        <w:right w:val="none" w:sz="0" w:space="0" w:color="auto"/>
      </w:divBdr>
    </w:div>
    <w:div w:id="399910736">
      <w:bodyDiv w:val="1"/>
      <w:marLeft w:val="0"/>
      <w:marRight w:val="0"/>
      <w:marTop w:val="0"/>
      <w:marBottom w:val="0"/>
      <w:divBdr>
        <w:top w:val="none" w:sz="0" w:space="0" w:color="auto"/>
        <w:left w:val="none" w:sz="0" w:space="0" w:color="auto"/>
        <w:bottom w:val="none" w:sz="0" w:space="0" w:color="auto"/>
        <w:right w:val="none" w:sz="0" w:space="0" w:color="auto"/>
      </w:divBdr>
    </w:div>
    <w:div w:id="401609148">
      <w:bodyDiv w:val="1"/>
      <w:marLeft w:val="0"/>
      <w:marRight w:val="0"/>
      <w:marTop w:val="0"/>
      <w:marBottom w:val="0"/>
      <w:divBdr>
        <w:top w:val="none" w:sz="0" w:space="0" w:color="auto"/>
        <w:left w:val="none" w:sz="0" w:space="0" w:color="auto"/>
        <w:bottom w:val="none" w:sz="0" w:space="0" w:color="auto"/>
        <w:right w:val="none" w:sz="0" w:space="0" w:color="auto"/>
      </w:divBdr>
    </w:div>
    <w:div w:id="403600970">
      <w:bodyDiv w:val="1"/>
      <w:marLeft w:val="0"/>
      <w:marRight w:val="0"/>
      <w:marTop w:val="0"/>
      <w:marBottom w:val="0"/>
      <w:divBdr>
        <w:top w:val="none" w:sz="0" w:space="0" w:color="auto"/>
        <w:left w:val="none" w:sz="0" w:space="0" w:color="auto"/>
        <w:bottom w:val="none" w:sz="0" w:space="0" w:color="auto"/>
        <w:right w:val="none" w:sz="0" w:space="0" w:color="auto"/>
      </w:divBdr>
    </w:div>
    <w:div w:id="411968007">
      <w:bodyDiv w:val="1"/>
      <w:marLeft w:val="0"/>
      <w:marRight w:val="0"/>
      <w:marTop w:val="0"/>
      <w:marBottom w:val="0"/>
      <w:divBdr>
        <w:top w:val="none" w:sz="0" w:space="0" w:color="auto"/>
        <w:left w:val="none" w:sz="0" w:space="0" w:color="auto"/>
        <w:bottom w:val="none" w:sz="0" w:space="0" w:color="auto"/>
        <w:right w:val="none" w:sz="0" w:space="0" w:color="auto"/>
      </w:divBdr>
    </w:div>
    <w:div w:id="413867091">
      <w:bodyDiv w:val="1"/>
      <w:marLeft w:val="0"/>
      <w:marRight w:val="0"/>
      <w:marTop w:val="0"/>
      <w:marBottom w:val="0"/>
      <w:divBdr>
        <w:top w:val="none" w:sz="0" w:space="0" w:color="auto"/>
        <w:left w:val="none" w:sz="0" w:space="0" w:color="auto"/>
        <w:bottom w:val="none" w:sz="0" w:space="0" w:color="auto"/>
        <w:right w:val="none" w:sz="0" w:space="0" w:color="auto"/>
      </w:divBdr>
    </w:div>
    <w:div w:id="418067579">
      <w:bodyDiv w:val="1"/>
      <w:marLeft w:val="0"/>
      <w:marRight w:val="0"/>
      <w:marTop w:val="0"/>
      <w:marBottom w:val="0"/>
      <w:divBdr>
        <w:top w:val="none" w:sz="0" w:space="0" w:color="auto"/>
        <w:left w:val="none" w:sz="0" w:space="0" w:color="auto"/>
        <w:bottom w:val="none" w:sz="0" w:space="0" w:color="auto"/>
        <w:right w:val="none" w:sz="0" w:space="0" w:color="auto"/>
      </w:divBdr>
    </w:div>
    <w:div w:id="421267559">
      <w:bodyDiv w:val="1"/>
      <w:marLeft w:val="0"/>
      <w:marRight w:val="0"/>
      <w:marTop w:val="0"/>
      <w:marBottom w:val="0"/>
      <w:divBdr>
        <w:top w:val="none" w:sz="0" w:space="0" w:color="auto"/>
        <w:left w:val="none" w:sz="0" w:space="0" w:color="auto"/>
        <w:bottom w:val="none" w:sz="0" w:space="0" w:color="auto"/>
        <w:right w:val="none" w:sz="0" w:space="0" w:color="auto"/>
      </w:divBdr>
    </w:div>
    <w:div w:id="422725543">
      <w:bodyDiv w:val="1"/>
      <w:marLeft w:val="0"/>
      <w:marRight w:val="0"/>
      <w:marTop w:val="0"/>
      <w:marBottom w:val="0"/>
      <w:divBdr>
        <w:top w:val="none" w:sz="0" w:space="0" w:color="auto"/>
        <w:left w:val="none" w:sz="0" w:space="0" w:color="auto"/>
        <w:bottom w:val="none" w:sz="0" w:space="0" w:color="auto"/>
        <w:right w:val="none" w:sz="0" w:space="0" w:color="auto"/>
      </w:divBdr>
    </w:div>
    <w:div w:id="438109223">
      <w:bodyDiv w:val="1"/>
      <w:marLeft w:val="0"/>
      <w:marRight w:val="0"/>
      <w:marTop w:val="0"/>
      <w:marBottom w:val="0"/>
      <w:divBdr>
        <w:top w:val="none" w:sz="0" w:space="0" w:color="auto"/>
        <w:left w:val="none" w:sz="0" w:space="0" w:color="auto"/>
        <w:bottom w:val="none" w:sz="0" w:space="0" w:color="auto"/>
        <w:right w:val="none" w:sz="0" w:space="0" w:color="auto"/>
      </w:divBdr>
    </w:div>
    <w:div w:id="438254305">
      <w:bodyDiv w:val="1"/>
      <w:marLeft w:val="0"/>
      <w:marRight w:val="0"/>
      <w:marTop w:val="0"/>
      <w:marBottom w:val="0"/>
      <w:divBdr>
        <w:top w:val="none" w:sz="0" w:space="0" w:color="auto"/>
        <w:left w:val="none" w:sz="0" w:space="0" w:color="auto"/>
        <w:bottom w:val="none" w:sz="0" w:space="0" w:color="auto"/>
        <w:right w:val="none" w:sz="0" w:space="0" w:color="auto"/>
      </w:divBdr>
    </w:div>
    <w:div w:id="438574562">
      <w:bodyDiv w:val="1"/>
      <w:marLeft w:val="0"/>
      <w:marRight w:val="0"/>
      <w:marTop w:val="0"/>
      <w:marBottom w:val="0"/>
      <w:divBdr>
        <w:top w:val="none" w:sz="0" w:space="0" w:color="auto"/>
        <w:left w:val="none" w:sz="0" w:space="0" w:color="auto"/>
        <w:bottom w:val="none" w:sz="0" w:space="0" w:color="auto"/>
        <w:right w:val="none" w:sz="0" w:space="0" w:color="auto"/>
      </w:divBdr>
    </w:div>
    <w:div w:id="439181956">
      <w:bodyDiv w:val="1"/>
      <w:marLeft w:val="0"/>
      <w:marRight w:val="0"/>
      <w:marTop w:val="0"/>
      <w:marBottom w:val="0"/>
      <w:divBdr>
        <w:top w:val="none" w:sz="0" w:space="0" w:color="auto"/>
        <w:left w:val="none" w:sz="0" w:space="0" w:color="auto"/>
        <w:bottom w:val="none" w:sz="0" w:space="0" w:color="auto"/>
        <w:right w:val="none" w:sz="0" w:space="0" w:color="auto"/>
      </w:divBdr>
    </w:div>
    <w:div w:id="444347375">
      <w:bodyDiv w:val="1"/>
      <w:marLeft w:val="0"/>
      <w:marRight w:val="0"/>
      <w:marTop w:val="0"/>
      <w:marBottom w:val="0"/>
      <w:divBdr>
        <w:top w:val="none" w:sz="0" w:space="0" w:color="auto"/>
        <w:left w:val="none" w:sz="0" w:space="0" w:color="auto"/>
        <w:bottom w:val="none" w:sz="0" w:space="0" w:color="auto"/>
        <w:right w:val="none" w:sz="0" w:space="0" w:color="auto"/>
      </w:divBdr>
    </w:div>
    <w:div w:id="447242239">
      <w:bodyDiv w:val="1"/>
      <w:marLeft w:val="0"/>
      <w:marRight w:val="0"/>
      <w:marTop w:val="0"/>
      <w:marBottom w:val="0"/>
      <w:divBdr>
        <w:top w:val="none" w:sz="0" w:space="0" w:color="auto"/>
        <w:left w:val="none" w:sz="0" w:space="0" w:color="auto"/>
        <w:bottom w:val="none" w:sz="0" w:space="0" w:color="auto"/>
        <w:right w:val="none" w:sz="0" w:space="0" w:color="auto"/>
      </w:divBdr>
    </w:div>
    <w:div w:id="450562711">
      <w:bodyDiv w:val="1"/>
      <w:marLeft w:val="0"/>
      <w:marRight w:val="0"/>
      <w:marTop w:val="0"/>
      <w:marBottom w:val="0"/>
      <w:divBdr>
        <w:top w:val="none" w:sz="0" w:space="0" w:color="auto"/>
        <w:left w:val="none" w:sz="0" w:space="0" w:color="auto"/>
        <w:bottom w:val="none" w:sz="0" w:space="0" w:color="auto"/>
        <w:right w:val="none" w:sz="0" w:space="0" w:color="auto"/>
      </w:divBdr>
    </w:div>
    <w:div w:id="452141438">
      <w:bodyDiv w:val="1"/>
      <w:marLeft w:val="0"/>
      <w:marRight w:val="0"/>
      <w:marTop w:val="0"/>
      <w:marBottom w:val="0"/>
      <w:divBdr>
        <w:top w:val="none" w:sz="0" w:space="0" w:color="auto"/>
        <w:left w:val="none" w:sz="0" w:space="0" w:color="auto"/>
        <w:bottom w:val="none" w:sz="0" w:space="0" w:color="auto"/>
        <w:right w:val="none" w:sz="0" w:space="0" w:color="auto"/>
      </w:divBdr>
    </w:div>
    <w:div w:id="455636347">
      <w:bodyDiv w:val="1"/>
      <w:marLeft w:val="0"/>
      <w:marRight w:val="0"/>
      <w:marTop w:val="0"/>
      <w:marBottom w:val="0"/>
      <w:divBdr>
        <w:top w:val="none" w:sz="0" w:space="0" w:color="auto"/>
        <w:left w:val="none" w:sz="0" w:space="0" w:color="auto"/>
        <w:bottom w:val="none" w:sz="0" w:space="0" w:color="auto"/>
        <w:right w:val="none" w:sz="0" w:space="0" w:color="auto"/>
      </w:divBdr>
    </w:div>
    <w:div w:id="458259763">
      <w:bodyDiv w:val="1"/>
      <w:marLeft w:val="0"/>
      <w:marRight w:val="0"/>
      <w:marTop w:val="0"/>
      <w:marBottom w:val="0"/>
      <w:divBdr>
        <w:top w:val="none" w:sz="0" w:space="0" w:color="auto"/>
        <w:left w:val="none" w:sz="0" w:space="0" w:color="auto"/>
        <w:bottom w:val="none" w:sz="0" w:space="0" w:color="auto"/>
        <w:right w:val="none" w:sz="0" w:space="0" w:color="auto"/>
      </w:divBdr>
    </w:div>
    <w:div w:id="464079454">
      <w:bodyDiv w:val="1"/>
      <w:marLeft w:val="0"/>
      <w:marRight w:val="0"/>
      <w:marTop w:val="0"/>
      <w:marBottom w:val="0"/>
      <w:divBdr>
        <w:top w:val="none" w:sz="0" w:space="0" w:color="auto"/>
        <w:left w:val="none" w:sz="0" w:space="0" w:color="auto"/>
        <w:bottom w:val="none" w:sz="0" w:space="0" w:color="auto"/>
        <w:right w:val="none" w:sz="0" w:space="0" w:color="auto"/>
      </w:divBdr>
    </w:div>
    <w:div w:id="465049764">
      <w:bodyDiv w:val="1"/>
      <w:marLeft w:val="0"/>
      <w:marRight w:val="0"/>
      <w:marTop w:val="0"/>
      <w:marBottom w:val="0"/>
      <w:divBdr>
        <w:top w:val="none" w:sz="0" w:space="0" w:color="auto"/>
        <w:left w:val="none" w:sz="0" w:space="0" w:color="auto"/>
        <w:bottom w:val="none" w:sz="0" w:space="0" w:color="auto"/>
        <w:right w:val="none" w:sz="0" w:space="0" w:color="auto"/>
      </w:divBdr>
    </w:div>
    <w:div w:id="470250243">
      <w:bodyDiv w:val="1"/>
      <w:marLeft w:val="0"/>
      <w:marRight w:val="0"/>
      <w:marTop w:val="0"/>
      <w:marBottom w:val="0"/>
      <w:divBdr>
        <w:top w:val="none" w:sz="0" w:space="0" w:color="auto"/>
        <w:left w:val="none" w:sz="0" w:space="0" w:color="auto"/>
        <w:bottom w:val="none" w:sz="0" w:space="0" w:color="auto"/>
        <w:right w:val="none" w:sz="0" w:space="0" w:color="auto"/>
      </w:divBdr>
    </w:div>
    <w:div w:id="471216474">
      <w:bodyDiv w:val="1"/>
      <w:marLeft w:val="0"/>
      <w:marRight w:val="0"/>
      <w:marTop w:val="0"/>
      <w:marBottom w:val="0"/>
      <w:divBdr>
        <w:top w:val="none" w:sz="0" w:space="0" w:color="auto"/>
        <w:left w:val="none" w:sz="0" w:space="0" w:color="auto"/>
        <w:bottom w:val="none" w:sz="0" w:space="0" w:color="auto"/>
        <w:right w:val="none" w:sz="0" w:space="0" w:color="auto"/>
      </w:divBdr>
    </w:div>
    <w:div w:id="472218122">
      <w:bodyDiv w:val="1"/>
      <w:marLeft w:val="0"/>
      <w:marRight w:val="0"/>
      <w:marTop w:val="0"/>
      <w:marBottom w:val="0"/>
      <w:divBdr>
        <w:top w:val="none" w:sz="0" w:space="0" w:color="auto"/>
        <w:left w:val="none" w:sz="0" w:space="0" w:color="auto"/>
        <w:bottom w:val="none" w:sz="0" w:space="0" w:color="auto"/>
        <w:right w:val="none" w:sz="0" w:space="0" w:color="auto"/>
      </w:divBdr>
    </w:div>
    <w:div w:id="472260538">
      <w:bodyDiv w:val="1"/>
      <w:marLeft w:val="0"/>
      <w:marRight w:val="0"/>
      <w:marTop w:val="0"/>
      <w:marBottom w:val="0"/>
      <w:divBdr>
        <w:top w:val="none" w:sz="0" w:space="0" w:color="auto"/>
        <w:left w:val="none" w:sz="0" w:space="0" w:color="auto"/>
        <w:bottom w:val="none" w:sz="0" w:space="0" w:color="auto"/>
        <w:right w:val="none" w:sz="0" w:space="0" w:color="auto"/>
      </w:divBdr>
    </w:div>
    <w:div w:id="473064707">
      <w:bodyDiv w:val="1"/>
      <w:marLeft w:val="0"/>
      <w:marRight w:val="0"/>
      <w:marTop w:val="0"/>
      <w:marBottom w:val="0"/>
      <w:divBdr>
        <w:top w:val="none" w:sz="0" w:space="0" w:color="auto"/>
        <w:left w:val="none" w:sz="0" w:space="0" w:color="auto"/>
        <w:bottom w:val="none" w:sz="0" w:space="0" w:color="auto"/>
        <w:right w:val="none" w:sz="0" w:space="0" w:color="auto"/>
      </w:divBdr>
    </w:div>
    <w:div w:id="475150539">
      <w:bodyDiv w:val="1"/>
      <w:marLeft w:val="0"/>
      <w:marRight w:val="0"/>
      <w:marTop w:val="0"/>
      <w:marBottom w:val="0"/>
      <w:divBdr>
        <w:top w:val="none" w:sz="0" w:space="0" w:color="auto"/>
        <w:left w:val="none" w:sz="0" w:space="0" w:color="auto"/>
        <w:bottom w:val="none" w:sz="0" w:space="0" w:color="auto"/>
        <w:right w:val="none" w:sz="0" w:space="0" w:color="auto"/>
      </w:divBdr>
    </w:div>
    <w:div w:id="483668170">
      <w:bodyDiv w:val="1"/>
      <w:marLeft w:val="0"/>
      <w:marRight w:val="0"/>
      <w:marTop w:val="0"/>
      <w:marBottom w:val="0"/>
      <w:divBdr>
        <w:top w:val="none" w:sz="0" w:space="0" w:color="auto"/>
        <w:left w:val="none" w:sz="0" w:space="0" w:color="auto"/>
        <w:bottom w:val="none" w:sz="0" w:space="0" w:color="auto"/>
        <w:right w:val="none" w:sz="0" w:space="0" w:color="auto"/>
      </w:divBdr>
    </w:div>
    <w:div w:id="484471570">
      <w:bodyDiv w:val="1"/>
      <w:marLeft w:val="0"/>
      <w:marRight w:val="0"/>
      <w:marTop w:val="0"/>
      <w:marBottom w:val="0"/>
      <w:divBdr>
        <w:top w:val="none" w:sz="0" w:space="0" w:color="auto"/>
        <w:left w:val="none" w:sz="0" w:space="0" w:color="auto"/>
        <w:bottom w:val="none" w:sz="0" w:space="0" w:color="auto"/>
        <w:right w:val="none" w:sz="0" w:space="0" w:color="auto"/>
      </w:divBdr>
    </w:div>
    <w:div w:id="487021195">
      <w:bodyDiv w:val="1"/>
      <w:marLeft w:val="0"/>
      <w:marRight w:val="0"/>
      <w:marTop w:val="0"/>
      <w:marBottom w:val="0"/>
      <w:divBdr>
        <w:top w:val="none" w:sz="0" w:space="0" w:color="auto"/>
        <w:left w:val="none" w:sz="0" w:space="0" w:color="auto"/>
        <w:bottom w:val="none" w:sz="0" w:space="0" w:color="auto"/>
        <w:right w:val="none" w:sz="0" w:space="0" w:color="auto"/>
      </w:divBdr>
    </w:div>
    <w:div w:id="488443763">
      <w:bodyDiv w:val="1"/>
      <w:marLeft w:val="0"/>
      <w:marRight w:val="0"/>
      <w:marTop w:val="0"/>
      <w:marBottom w:val="0"/>
      <w:divBdr>
        <w:top w:val="none" w:sz="0" w:space="0" w:color="auto"/>
        <w:left w:val="none" w:sz="0" w:space="0" w:color="auto"/>
        <w:bottom w:val="none" w:sz="0" w:space="0" w:color="auto"/>
        <w:right w:val="none" w:sz="0" w:space="0" w:color="auto"/>
      </w:divBdr>
    </w:div>
    <w:div w:id="490801352">
      <w:bodyDiv w:val="1"/>
      <w:marLeft w:val="0"/>
      <w:marRight w:val="0"/>
      <w:marTop w:val="0"/>
      <w:marBottom w:val="0"/>
      <w:divBdr>
        <w:top w:val="none" w:sz="0" w:space="0" w:color="auto"/>
        <w:left w:val="none" w:sz="0" w:space="0" w:color="auto"/>
        <w:bottom w:val="none" w:sz="0" w:space="0" w:color="auto"/>
        <w:right w:val="none" w:sz="0" w:space="0" w:color="auto"/>
      </w:divBdr>
    </w:div>
    <w:div w:id="495609030">
      <w:bodyDiv w:val="1"/>
      <w:marLeft w:val="0"/>
      <w:marRight w:val="0"/>
      <w:marTop w:val="0"/>
      <w:marBottom w:val="0"/>
      <w:divBdr>
        <w:top w:val="none" w:sz="0" w:space="0" w:color="auto"/>
        <w:left w:val="none" w:sz="0" w:space="0" w:color="auto"/>
        <w:bottom w:val="none" w:sz="0" w:space="0" w:color="auto"/>
        <w:right w:val="none" w:sz="0" w:space="0" w:color="auto"/>
      </w:divBdr>
    </w:div>
    <w:div w:id="496305497">
      <w:bodyDiv w:val="1"/>
      <w:marLeft w:val="0"/>
      <w:marRight w:val="0"/>
      <w:marTop w:val="0"/>
      <w:marBottom w:val="0"/>
      <w:divBdr>
        <w:top w:val="none" w:sz="0" w:space="0" w:color="auto"/>
        <w:left w:val="none" w:sz="0" w:space="0" w:color="auto"/>
        <w:bottom w:val="none" w:sz="0" w:space="0" w:color="auto"/>
        <w:right w:val="none" w:sz="0" w:space="0" w:color="auto"/>
      </w:divBdr>
    </w:div>
    <w:div w:id="499203281">
      <w:bodyDiv w:val="1"/>
      <w:marLeft w:val="0"/>
      <w:marRight w:val="0"/>
      <w:marTop w:val="0"/>
      <w:marBottom w:val="0"/>
      <w:divBdr>
        <w:top w:val="none" w:sz="0" w:space="0" w:color="auto"/>
        <w:left w:val="none" w:sz="0" w:space="0" w:color="auto"/>
        <w:bottom w:val="none" w:sz="0" w:space="0" w:color="auto"/>
        <w:right w:val="none" w:sz="0" w:space="0" w:color="auto"/>
      </w:divBdr>
    </w:div>
    <w:div w:id="502279818">
      <w:bodyDiv w:val="1"/>
      <w:marLeft w:val="0"/>
      <w:marRight w:val="0"/>
      <w:marTop w:val="0"/>
      <w:marBottom w:val="0"/>
      <w:divBdr>
        <w:top w:val="none" w:sz="0" w:space="0" w:color="auto"/>
        <w:left w:val="none" w:sz="0" w:space="0" w:color="auto"/>
        <w:bottom w:val="none" w:sz="0" w:space="0" w:color="auto"/>
        <w:right w:val="none" w:sz="0" w:space="0" w:color="auto"/>
      </w:divBdr>
    </w:div>
    <w:div w:id="512064590">
      <w:bodyDiv w:val="1"/>
      <w:marLeft w:val="0"/>
      <w:marRight w:val="0"/>
      <w:marTop w:val="0"/>
      <w:marBottom w:val="0"/>
      <w:divBdr>
        <w:top w:val="none" w:sz="0" w:space="0" w:color="auto"/>
        <w:left w:val="none" w:sz="0" w:space="0" w:color="auto"/>
        <w:bottom w:val="none" w:sz="0" w:space="0" w:color="auto"/>
        <w:right w:val="none" w:sz="0" w:space="0" w:color="auto"/>
      </w:divBdr>
    </w:div>
    <w:div w:id="514534016">
      <w:bodyDiv w:val="1"/>
      <w:marLeft w:val="0"/>
      <w:marRight w:val="0"/>
      <w:marTop w:val="0"/>
      <w:marBottom w:val="0"/>
      <w:divBdr>
        <w:top w:val="none" w:sz="0" w:space="0" w:color="auto"/>
        <w:left w:val="none" w:sz="0" w:space="0" w:color="auto"/>
        <w:bottom w:val="none" w:sz="0" w:space="0" w:color="auto"/>
        <w:right w:val="none" w:sz="0" w:space="0" w:color="auto"/>
      </w:divBdr>
    </w:div>
    <w:div w:id="518391569">
      <w:bodyDiv w:val="1"/>
      <w:marLeft w:val="0"/>
      <w:marRight w:val="0"/>
      <w:marTop w:val="0"/>
      <w:marBottom w:val="0"/>
      <w:divBdr>
        <w:top w:val="none" w:sz="0" w:space="0" w:color="auto"/>
        <w:left w:val="none" w:sz="0" w:space="0" w:color="auto"/>
        <w:bottom w:val="none" w:sz="0" w:space="0" w:color="auto"/>
        <w:right w:val="none" w:sz="0" w:space="0" w:color="auto"/>
      </w:divBdr>
    </w:div>
    <w:div w:id="518392074">
      <w:bodyDiv w:val="1"/>
      <w:marLeft w:val="0"/>
      <w:marRight w:val="0"/>
      <w:marTop w:val="0"/>
      <w:marBottom w:val="0"/>
      <w:divBdr>
        <w:top w:val="none" w:sz="0" w:space="0" w:color="auto"/>
        <w:left w:val="none" w:sz="0" w:space="0" w:color="auto"/>
        <w:bottom w:val="none" w:sz="0" w:space="0" w:color="auto"/>
        <w:right w:val="none" w:sz="0" w:space="0" w:color="auto"/>
      </w:divBdr>
    </w:div>
    <w:div w:id="522282962">
      <w:bodyDiv w:val="1"/>
      <w:marLeft w:val="0"/>
      <w:marRight w:val="0"/>
      <w:marTop w:val="0"/>
      <w:marBottom w:val="0"/>
      <w:divBdr>
        <w:top w:val="none" w:sz="0" w:space="0" w:color="auto"/>
        <w:left w:val="none" w:sz="0" w:space="0" w:color="auto"/>
        <w:bottom w:val="none" w:sz="0" w:space="0" w:color="auto"/>
        <w:right w:val="none" w:sz="0" w:space="0" w:color="auto"/>
      </w:divBdr>
    </w:div>
    <w:div w:id="525023429">
      <w:bodyDiv w:val="1"/>
      <w:marLeft w:val="0"/>
      <w:marRight w:val="0"/>
      <w:marTop w:val="0"/>
      <w:marBottom w:val="0"/>
      <w:divBdr>
        <w:top w:val="none" w:sz="0" w:space="0" w:color="auto"/>
        <w:left w:val="none" w:sz="0" w:space="0" w:color="auto"/>
        <w:bottom w:val="none" w:sz="0" w:space="0" w:color="auto"/>
        <w:right w:val="none" w:sz="0" w:space="0" w:color="auto"/>
      </w:divBdr>
    </w:div>
    <w:div w:id="527183735">
      <w:bodyDiv w:val="1"/>
      <w:marLeft w:val="0"/>
      <w:marRight w:val="0"/>
      <w:marTop w:val="0"/>
      <w:marBottom w:val="0"/>
      <w:divBdr>
        <w:top w:val="none" w:sz="0" w:space="0" w:color="auto"/>
        <w:left w:val="none" w:sz="0" w:space="0" w:color="auto"/>
        <w:bottom w:val="none" w:sz="0" w:space="0" w:color="auto"/>
        <w:right w:val="none" w:sz="0" w:space="0" w:color="auto"/>
      </w:divBdr>
    </w:div>
    <w:div w:id="531115400">
      <w:bodyDiv w:val="1"/>
      <w:marLeft w:val="0"/>
      <w:marRight w:val="0"/>
      <w:marTop w:val="0"/>
      <w:marBottom w:val="0"/>
      <w:divBdr>
        <w:top w:val="none" w:sz="0" w:space="0" w:color="auto"/>
        <w:left w:val="none" w:sz="0" w:space="0" w:color="auto"/>
        <w:bottom w:val="none" w:sz="0" w:space="0" w:color="auto"/>
        <w:right w:val="none" w:sz="0" w:space="0" w:color="auto"/>
      </w:divBdr>
    </w:div>
    <w:div w:id="532303710">
      <w:bodyDiv w:val="1"/>
      <w:marLeft w:val="0"/>
      <w:marRight w:val="0"/>
      <w:marTop w:val="0"/>
      <w:marBottom w:val="0"/>
      <w:divBdr>
        <w:top w:val="none" w:sz="0" w:space="0" w:color="auto"/>
        <w:left w:val="none" w:sz="0" w:space="0" w:color="auto"/>
        <w:bottom w:val="none" w:sz="0" w:space="0" w:color="auto"/>
        <w:right w:val="none" w:sz="0" w:space="0" w:color="auto"/>
      </w:divBdr>
    </w:div>
    <w:div w:id="533155939">
      <w:bodyDiv w:val="1"/>
      <w:marLeft w:val="0"/>
      <w:marRight w:val="0"/>
      <w:marTop w:val="0"/>
      <w:marBottom w:val="0"/>
      <w:divBdr>
        <w:top w:val="none" w:sz="0" w:space="0" w:color="auto"/>
        <w:left w:val="none" w:sz="0" w:space="0" w:color="auto"/>
        <w:bottom w:val="none" w:sz="0" w:space="0" w:color="auto"/>
        <w:right w:val="none" w:sz="0" w:space="0" w:color="auto"/>
      </w:divBdr>
    </w:div>
    <w:div w:id="535047580">
      <w:bodyDiv w:val="1"/>
      <w:marLeft w:val="0"/>
      <w:marRight w:val="0"/>
      <w:marTop w:val="0"/>
      <w:marBottom w:val="0"/>
      <w:divBdr>
        <w:top w:val="none" w:sz="0" w:space="0" w:color="auto"/>
        <w:left w:val="none" w:sz="0" w:space="0" w:color="auto"/>
        <w:bottom w:val="none" w:sz="0" w:space="0" w:color="auto"/>
        <w:right w:val="none" w:sz="0" w:space="0" w:color="auto"/>
      </w:divBdr>
    </w:div>
    <w:div w:id="535656111">
      <w:bodyDiv w:val="1"/>
      <w:marLeft w:val="0"/>
      <w:marRight w:val="0"/>
      <w:marTop w:val="0"/>
      <w:marBottom w:val="0"/>
      <w:divBdr>
        <w:top w:val="none" w:sz="0" w:space="0" w:color="auto"/>
        <w:left w:val="none" w:sz="0" w:space="0" w:color="auto"/>
        <w:bottom w:val="none" w:sz="0" w:space="0" w:color="auto"/>
        <w:right w:val="none" w:sz="0" w:space="0" w:color="auto"/>
      </w:divBdr>
    </w:div>
    <w:div w:id="541746283">
      <w:bodyDiv w:val="1"/>
      <w:marLeft w:val="0"/>
      <w:marRight w:val="0"/>
      <w:marTop w:val="0"/>
      <w:marBottom w:val="0"/>
      <w:divBdr>
        <w:top w:val="none" w:sz="0" w:space="0" w:color="auto"/>
        <w:left w:val="none" w:sz="0" w:space="0" w:color="auto"/>
        <w:bottom w:val="none" w:sz="0" w:space="0" w:color="auto"/>
        <w:right w:val="none" w:sz="0" w:space="0" w:color="auto"/>
      </w:divBdr>
    </w:div>
    <w:div w:id="543300252">
      <w:bodyDiv w:val="1"/>
      <w:marLeft w:val="0"/>
      <w:marRight w:val="0"/>
      <w:marTop w:val="0"/>
      <w:marBottom w:val="0"/>
      <w:divBdr>
        <w:top w:val="none" w:sz="0" w:space="0" w:color="auto"/>
        <w:left w:val="none" w:sz="0" w:space="0" w:color="auto"/>
        <w:bottom w:val="none" w:sz="0" w:space="0" w:color="auto"/>
        <w:right w:val="none" w:sz="0" w:space="0" w:color="auto"/>
      </w:divBdr>
    </w:div>
    <w:div w:id="546576408">
      <w:bodyDiv w:val="1"/>
      <w:marLeft w:val="0"/>
      <w:marRight w:val="0"/>
      <w:marTop w:val="0"/>
      <w:marBottom w:val="0"/>
      <w:divBdr>
        <w:top w:val="none" w:sz="0" w:space="0" w:color="auto"/>
        <w:left w:val="none" w:sz="0" w:space="0" w:color="auto"/>
        <w:bottom w:val="none" w:sz="0" w:space="0" w:color="auto"/>
        <w:right w:val="none" w:sz="0" w:space="0" w:color="auto"/>
      </w:divBdr>
    </w:div>
    <w:div w:id="548608293">
      <w:bodyDiv w:val="1"/>
      <w:marLeft w:val="0"/>
      <w:marRight w:val="0"/>
      <w:marTop w:val="0"/>
      <w:marBottom w:val="0"/>
      <w:divBdr>
        <w:top w:val="none" w:sz="0" w:space="0" w:color="auto"/>
        <w:left w:val="none" w:sz="0" w:space="0" w:color="auto"/>
        <w:bottom w:val="none" w:sz="0" w:space="0" w:color="auto"/>
        <w:right w:val="none" w:sz="0" w:space="0" w:color="auto"/>
      </w:divBdr>
    </w:div>
    <w:div w:id="552544434">
      <w:bodyDiv w:val="1"/>
      <w:marLeft w:val="0"/>
      <w:marRight w:val="0"/>
      <w:marTop w:val="0"/>
      <w:marBottom w:val="0"/>
      <w:divBdr>
        <w:top w:val="none" w:sz="0" w:space="0" w:color="auto"/>
        <w:left w:val="none" w:sz="0" w:space="0" w:color="auto"/>
        <w:bottom w:val="none" w:sz="0" w:space="0" w:color="auto"/>
        <w:right w:val="none" w:sz="0" w:space="0" w:color="auto"/>
      </w:divBdr>
    </w:div>
    <w:div w:id="555238552">
      <w:bodyDiv w:val="1"/>
      <w:marLeft w:val="0"/>
      <w:marRight w:val="0"/>
      <w:marTop w:val="0"/>
      <w:marBottom w:val="0"/>
      <w:divBdr>
        <w:top w:val="none" w:sz="0" w:space="0" w:color="auto"/>
        <w:left w:val="none" w:sz="0" w:space="0" w:color="auto"/>
        <w:bottom w:val="none" w:sz="0" w:space="0" w:color="auto"/>
        <w:right w:val="none" w:sz="0" w:space="0" w:color="auto"/>
      </w:divBdr>
    </w:div>
    <w:div w:id="565457307">
      <w:bodyDiv w:val="1"/>
      <w:marLeft w:val="0"/>
      <w:marRight w:val="0"/>
      <w:marTop w:val="0"/>
      <w:marBottom w:val="0"/>
      <w:divBdr>
        <w:top w:val="none" w:sz="0" w:space="0" w:color="auto"/>
        <w:left w:val="none" w:sz="0" w:space="0" w:color="auto"/>
        <w:bottom w:val="none" w:sz="0" w:space="0" w:color="auto"/>
        <w:right w:val="none" w:sz="0" w:space="0" w:color="auto"/>
      </w:divBdr>
    </w:div>
    <w:div w:id="565729301">
      <w:bodyDiv w:val="1"/>
      <w:marLeft w:val="0"/>
      <w:marRight w:val="0"/>
      <w:marTop w:val="0"/>
      <w:marBottom w:val="0"/>
      <w:divBdr>
        <w:top w:val="none" w:sz="0" w:space="0" w:color="auto"/>
        <w:left w:val="none" w:sz="0" w:space="0" w:color="auto"/>
        <w:bottom w:val="none" w:sz="0" w:space="0" w:color="auto"/>
        <w:right w:val="none" w:sz="0" w:space="0" w:color="auto"/>
      </w:divBdr>
    </w:div>
    <w:div w:id="569853732">
      <w:bodyDiv w:val="1"/>
      <w:marLeft w:val="0"/>
      <w:marRight w:val="0"/>
      <w:marTop w:val="0"/>
      <w:marBottom w:val="0"/>
      <w:divBdr>
        <w:top w:val="none" w:sz="0" w:space="0" w:color="auto"/>
        <w:left w:val="none" w:sz="0" w:space="0" w:color="auto"/>
        <w:bottom w:val="none" w:sz="0" w:space="0" w:color="auto"/>
        <w:right w:val="none" w:sz="0" w:space="0" w:color="auto"/>
      </w:divBdr>
    </w:div>
    <w:div w:id="571280085">
      <w:bodyDiv w:val="1"/>
      <w:marLeft w:val="0"/>
      <w:marRight w:val="0"/>
      <w:marTop w:val="0"/>
      <w:marBottom w:val="0"/>
      <w:divBdr>
        <w:top w:val="none" w:sz="0" w:space="0" w:color="auto"/>
        <w:left w:val="none" w:sz="0" w:space="0" w:color="auto"/>
        <w:bottom w:val="none" w:sz="0" w:space="0" w:color="auto"/>
        <w:right w:val="none" w:sz="0" w:space="0" w:color="auto"/>
      </w:divBdr>
    </w:div>
    <w:div w:id="573244929">
      <w:bodyDiv w:val="1"/>
      <w:marLeft w:val="0"/>
      <w:marRight w:val="0"/>
      <w:marTop w:val="0"/>
      <w:marBottom w:val="0"/>
      <w:divBdr>
        <w:top w:val="none" w:sz="0" w:space="0" w:color="auto"/>
        <w:left w:val="none" w:sz="0" w:space="0" w:color="auto"/>
        <w:bottom w:val="none" w:sz="0" w:space="0" w:color="auto"/>
        <w:right w:val="none" w:sz="0" w:space="0" w:color="auto"/>
      </w:divBdr>
    </w:div>
    <w:div w:id="575746756">
      <w:bodyDiv w:val="1"/>
      <w:marLeft w:val="0"/>
      <w:marRight w:val="0"/>
      <w:marTop w:val="0"/>
      <w:marBottom w:val="0"/>
      <w:divBdr>
        <w:top w:val="none" w:sz="0" w:space="0" w:color="auto"/>
        <w:left w:val="none" w:sz="0" w:space="0" w:color="auto"/>
        <w:bottom w:val="none" w:sz="0" w:space="0" w:color="auto"/>
        <w:right w:val="none" w:sz="0" w:space="0" w:color="auto"/>
      </w:divBdr>
    </w:div>
    <w:div w:id="578252918">
      <w:bodyDiv w:val="1"/>
      <w:marLeft w:val="0"/>
      <w:marRight w:val="0"/>
      <w:marTop w:val="0"/>
      <w:marBottom w:val="0"/>
      <w:divBdr>
        <w:top w:val="none" w:sz="0" w:space="0" w:color="auto"/>
        <w:left w:val="none" w:sz="0" w:space="0" w:color="auto"/>
        <w:bottom w:val="none" w:sz="0" w:space="0" w:color="auto"/>
        <w:right w:val="none" w:sz="0" w:space="0" w:color="auto"/>
      </w:divBdr>
    </w:div>
    <w:div w:id="581524123">
      <w:bodyDiv w:val="1"/>
      <w:marLeft w:val="0"/>
      <w:marRight w:val="0"/>
      <w:marTop w:val="0"/>
      <w:marBottom w:val="0"/>
      <w:divBdr>
        <w:top w:val="none" w:sz="0" w:space="0" w:color="auto"/>
        <w:left w:val="none" w:sz="0" w:space="0" w:color="auto"/>
        <w:bottom w:val="none" w:sz="0" w:space="0" w:color="auto"/>
        <w:right w:val="none" w:sz="0" w:space="0" w:color="auto"/>
      </w:divBdr>
    </w:div>
    <w:div w:id="589583335">
      <w:bodyDiv w:val="1"/>
      <w:marLeft w:val="0"/>
      <w:marRight w:val="0"/>
      <w:marTop w:val="0"/>
      <w:marBottom w:val="0"/>
      <w:divBdr>
        <w:top w:val="none" w:sz="0" w:space="0" w:color="auto"/>
        <w:left w:val="none" w:sz="0" w:space="0" w:color="auto"/>
        <w:bottom w:val="none" w:sz="0" w:space="0" w:color="auto"/>
        <w:right w:val="none" w:sz="0" w:space="0" w:color="auto"/>
      </w:divBdr>
    </w:div>
    <w:div w:id="590432666">
      <w:bodyDiv w:val="1"/>
      <w:marLeft w:val="0"/>
      <w:marRight w:val="0"/>
      <w:marTop w:val="0"/>
      <w:marBottom w:val="0"/>
      <w:divBdr>
        <w:top w:val="none" w:sz="0" w:space="0" w:color="auto"/>
        <w:left w:val="none" w:sz="0" w:space="0" w:color="auto"/>
        <w:bottom w:val="none" w:sz="0" w:space="0" w:color="auto"/>
        <w:right w:val="none" w:sz="0" w:space="0" w:color="auto"/>
      </w:divBdr>
    </w:div>
    <w:div w:id="593324593">
      <w:bodyDiv w:val="1"/>
      <w:marLeft w:val="0"/>
      <w:marRight w:val="0"/>
      <w:marTop w:val="0"/>
      <w:marBottom w:val="0"/>
      <w:divBdr>
        <w:top w:val="none" w:sz="0" w:space="0" w:color="auto"/>
        <w:left w:val="none" w:sz="0" w:space="0" w:color="auto"/>
        <w:bottom w:val="none" w:sz="0" w:space="0" w:color="auto"/>
        <w:right w:val="none" w:sz="0" w:space="0" w:color="auto"/>
      </w:divBdr>
    </w:div>
    <w:div w:id="593633297">
      <w:bodyDiv w:val="1"/>
      <w:marLeft w:val="0"/>
      <w:marRight w:val="0"/>
      <w:marTop w:val="0"/>
      <w:marBottom w:val="0"/>
      <w:divBdr>
        <w:top w:val="none" w:sz="0" w:space="0" w:color="auto"/>
        <w:left w:val="none" w:sz="0" w:space="0" w:color="auto"/>
        <w:bottom w:val="none" w:sz="0" w:space="0" w:color="auto"/>
        <w:right w:val="none" w:sz="0" w:space="0" w:color="auto"/>
      </w:divBdr>
    </w:div>
    <w:div w:id="593827533">
      <w:bodyDiv w:val="1"/>
      <w:marLeft w:val="0"/>
      <w:marRight w:val="0"/>
      <w:marTop w:val="0"/>
      <w:marBottom w:val="0"/>
      <w:divBdr>
        <w:top w:val="none" w:sz="0" w:space="0" w:color="auto"/>
        <w:left w:val="none" w:sz="0" w:space="0" w:color="auto"/>
        <w:bottom w:val="none" w:sz="0" w:space="0" w:color="auto"/>
        <w:right w:val="none" w:sz="0" w:space="0" w:color="auto"/>
      </w:divBdr>
    </w:div>
    <w:div w:id="595676345">
      <w:bodyDiv w:val="1"/>
      <w:marLeft w:val="0"/>
      <w:marRight w:val="0"/>
      <w:marTop w:val="0"/>
      <w:marBottom w:val="0"/>
      <w:divBdr>
        <w:top w:val="none" w:sz="0" w:space="0" w:color="auto"/>
        <w:left w:val="none" w:sz="0" w:space="0" w:color="auto"/>
        <w:bottom w:val="none" w:sz="0" w:space="0" w:color="auto"/>
        <w:right w:val="none" w:sz="0" w:space="0" w:color="auto"/>
      </w:divBdr>
    </w:div>
    <w:div w:id="601762232">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7274872">
      <w:bodyDiv w:val="1"/>
      <w:marLeft w:val="0"/>
      <w:marRight w:val="0"/>
      <w:marTop w:val="0"/>
      <w:marBottom w:val="0"/>
      <w:divBdr>
        <w:top w:val="none" w:sz="0" w:space="0" w:color="auto"/>
        <w:left w:val="none" w:sz="0" w:space="0" w:color="auto"/>
        <w:bottom w:val="none" w:sz="0" w:space="0" w:color="auto"/>
        <w:right w:val="none" w:sz="0" w:space="0" w:color="auto"/>
      </w:divBdr>
    </w:div>
    <w:div w:id="609629124">
      <w:bodyDiv w:val="1"/>
      <w:marLeft w:val="0"/>
      <w:marRight w:val="0"/>
      <w:marTop w:val="0"/>
      <w:marBottom w:val="0"/>
      <w:divBdr>
        <w:top w:val="none" w:sz="0" w:space="0" w:color="auto"/>
        <w:left w:val="none" w:sz="0" w:space="0" w:color="auto"/>
        <w:bottom w:val="none" w:sz="0" w:space="0" w:color="auto"/>
        <w:right w:val="none" w:sz="0" w:space="0" w:color="auto"/>
      </w:divBdr>
    </w:div>
    <w:div w:id="609701689">
      <w:bodyDiv w:val="1"/>
      <w:marLeft w:val="0"/>
      <w:marRight w:val="0"/>
      <w:marTop w:val="0"/>
      <w:marBottom w:val="0"/>
      <w:divBdr>
        <w:top w:val="none" w:sz="0" w:space="0" w:color="auto"/>
        <w:left w:val="none" w:sz="0" w:space="0" w:color="auto"/>
        <w:bottom w:val="none" w:sz="0" w:space="0" w:color="auto"/>
        <w:right w:val="none" w:sz="0" w:space="0" w:color="auto"/>
      </w:divBdr>
    </w:div>
    <w:div w:id="610823380">
      <w:bodyDiv w:val="1"/>
      <w:marLeft w:val="0"/>
      <w:marRight w:val="0"/>
      <w:marTop w:val="0"/>
      <w:marBottom w:val="0"/>
      <w:divBdr>
        <w:top w:val="none" w:sz="0" w:space="0" w:color="auto"/>
        <w:left w:val="none" w:sz="0" w:space="0" w:color="auto"/>
        <w:bottom w:val="none" w:sz="0" w:space="0" w:color="auto"/>
        <w:right w:val="none" w:sz="0" w:space="0" w:color="auto"/>
      </w:divBdr>
    </w:div>
    <w:div w:id="610936159">
      <w:bodyDiv w:val="1"/>
      <w:marLeft w:val="0"/>
      <w:marRight w:val="0"/>
      <w:marTop w:val="0"/>
      <w:marBottom w:val="0"/>
      <w:divBdr>
        <w:top w:val="none" w:sz="0" w:space="0" w:color="auto"/>
        <w:left w:val="none" w:sz="0" w:space="0" w:color="auto"/>
        <w:bottom w:val="none" w:sz="0" w:space="0" w:color="auto"/>
        <w:right w:val="none" w:sz="0" w:space="0" w:color="auto"/>
      </w:divBdr>
    </w:div>
    <w:div w:id="620503635">
      <w:bodyDiv w:val="1"/>
      <w:marLeft w:val="0"/>
      <w:marRight w:val="0"/>
      <w:marTop w:val="0"/>
      <w:marBottom w:val="0"/>
      <w:divBdr>
        <w:top w:val="none" w:sz="0" w:space="0" w:color="auto"/>
        <w:left w:val="none" w:sz="0" w:space="0" w:color="auto"/>
        <w:bottom w:val="none" w:sz="0" w:space="0" w:color="auto"/>
        <w:right w:val="none" w:sz="0" w:space="0" w:color="auto"/>
      </w:divBdr>
    </w:div>
    <w:div w:id="627976200">
      <w:bodyDiv w:val="1"/>
      <w:marLeft w:val="0"/>
      <w:marRight w:val="0"/>
      <w:marTop w:val="0"/>
      <w:marBottom w:val="0"/>
      <w:divBdr>
        <w:top w:val="none" w:sz="0" w:space="0" w:color="auto"/>
        <w:left w:val="none" w:sz="0" w:space="0" w:color="auto"/>
        <w:bottom w:val="none" w:sz="0" w:space="0" w:color="auto"/>
        <w:right w:val="none" w:sz="0" w:space="0" w:color="auto"/>
      </w:divBdr>
    </w:div>
    <w:div w:id="631791321">
      <w:bodyDiv w:val="1"/>
      <w:marLeft w:val="0"/>
      <w:marRight w:val="0"/>
      <w:marTop w:val="0"/>
      <w:marBottom w:val="0"/>
      <w:divBdr>
        <w:top w:val="none" w:sz="0" w:space="0" w:color="auto"/>
        <w:left w:val="none" w:sz="0" w:space="0" w:color="auto"/>
        <w:bottom w:val="none" w:sz="0" w:space="0" w:color="auto"/>
        <w:right w:val="none" w:sz="0" w:space="0" w:color="auto"/>
      </w:divBdr>
    </w:div>
    <w:div w:id="633484332">
      <w:bodyDiv w:val="1"/>
      <w:marLeft w:val="0"/>
      <w:marRight w:val="0"/>
      <w:marTop w:val="0"/>
      <w:marBottom w:val="0"/>
      <w:divBdr>
        <w:top w:val="none" w:sz="0" w:space="0" w:color="auto"/>
        <w:left w:val="none" w:sz="0" w:space="0" w:color="auto"/>
        <w:bottom w:val="none" w:sz="0" w:space="0" w:color="auto"/>
        <w:right w:val="none" w:sz="0" w:space="0" w:color="auto"/>
      </w:divBdr>
    </w:div>
    <w:div w:id="639454982">
      <w:bodyDiv w:val="1"/>
      <w:marLeft w:val="0"/>
      <w:marRight w:val="0"/>
      <w:marTop w:val="0"/>
      <w:marBottom w:val="0"/>
      <w:divBdr>
        <w:top w:val="none" w:sz="0" w:space="0" w:color="auto"/>
        <w:left w:val="none" w:sz="0" w:space="0" w:color="auto"/>
        <w:bottom w:val="none" w:sz="0" w:space="0" w:color="auto"/>
        <w:right w:val="none" w:sz="0" w:space="0" w:color="auto"/>
      </w:divBdr>
    </w:div>
    <w:div w:id="643048299">
      <w:bodyDiv w:val="1"/>
      <w:marLeft w:val="0"/>
      <w:marRight w:val="0"/>
      <w:marTop w:val="0"/>
      <w:marBottom w:val="0"/>
      <w:divBdr>
        <w:top w:val="none" w:sz="0" w:space="0" w:color="auto"/>
        <w:left w:val="none" w:sz="0" w:space="0" w:color="auto"/>
        <w:bottom w:val="none" w:sz="0" w:space="0" w:color="auto"/>
        <w:right w:val="none" w:sz="0" w:space="0" w:color="auto"/>
      </w:divBdr>
    </w:div>
    <w:div w:id="649335492">
      <w:bodyDiv w:val="1"/>
      <w:marLeft w:val="0"/>
      <w:marRight w:val="0"/>
      <w:marTop w:val="0"/>
      <w:marBottom w:val="0"/>
      <w:divBdr>
        <w:top w:val="none" w:sz="0" w:space="0" w:color="auto"/>
        <w:left w:val="none" w:sz="0" w:space="0" w:color="auto"/>
        <w:bottom w:val="none" w:sz="0" w:space="0" w:color="auto"/>
        <w:right w:val="none" w:sz="0" w:space="0" w:color="auto"/>
      </w:divBdr>
    </w:div>
    <w:div w:id="650715601">
      <w:bodyDiv w:val="1"/>
      <w:marLeft w:val="0"/>
      <w:marRight w:val="0"/>
      <w:marTop w:val="0"/>
      <w:marBottom w:val="0"/>
      <w:divBdr>
        <w:top w:val="none" w:sz="0" w:space="0" w:color="auto"/>
        <w:left w:val="none" w:sz="0" w:space="0" w:color="auto"/>
        <w:bottom w:val="none" w:sz="0" w:space="0" w:color="auto"/>
        <w:right w:val="none" w:sz="0" w:space="0" w:color="auto"/>
      </w:divBdr>
    </w:div>
    <w:div w:id="651640950">
      <w:bodyDiv w:val="1"/>
      <w:marLeft w:val="0"/>
      <w:marRight w:val="0"/>
      <w:marTop w:val="0"/>
      <w:marBottom w:val="0"/>
      <w:divBdr>
        <w:top w:val="none" w:sz="0" w:space="0" w:color="auto"/>
        <w:left w:val="none" w:sz="0" w:space="0" w:color="auto"/>
        <w:bottom w:val="none" w:sz="0" w:space="0" w:color="auto"/>
        <w:right w:val="none" w:sz="0" w:space="0" w:color="auto"/>
      </w:divBdr>
    </w:div>
    <w:div w:id="654846168">
      <w:bodyDiv w:val="1"/>
      <w:marLeft w:val="0"/>
      <w:marRight w:val="0"/>
      <w:marTop w:val="0"/>
      <w:marBottom w:val="0"/>
      <w:divBdr>
        <w:top w:val="none" w:sz="0" w:space="0" w:color="auto"/>
        <w:left w:val="none" w:sz="0" w:space="0" w:color="auto"/>
        <w:bottom w:val="none" w:sz="0" w:space="0" w:color="auto"/>
        <w:right w:val="none" w:sz="0" w:space="0" w:color="auto"/>
      </w:divBdr>
    </w:div>
    <w:div w:id="656231160">
      <w:bodyDiv w:val="1"/>
      <w:marLeft w:val="0"/>
      <w:marRight w:val="0"/>
      <w:marTop w:val="0"/>
      <w:marBottom w:val="0"/>
      <w:divBdr>
        <w:top w:val="none" w:sz="0" w:space="0" w:color="auto"/>
        <w:left w:val="none" w:sz="0" w:space="0" w:color="auto"/>
        <w:bottom w:val="none" w:sz="0" w:space="0" w:color="auto"/>
        <w:right w:val="none" w:sz="0" w:space="0" w:color="auto"/>
      </w:divBdr>
    </w:div>
    <w:div w:id="674259211">
      <w:bodyDiv w:val="1"/>
      <w:marLeft w:val="0"/>
      <w:marRight w:val="0"/>
      <w:marTop w:val="0"/>
      <w:marBottom w:val="0"/>
      <w:divBdr>
        <w:top w:val="none" w:sz="0" w:space="0" w:color="auto"/>
        <w:left w:val="none" w:sz="0" w:space="0" w:color="auto"/>
        <w:bottom w:val="none" w:sz="0" w:space="0" w:color="auto"/>
        <w:right w:val="none" w:sz="0" w:space="0" w:color="auto"/>
      </w:divBdr>
    </w:div>
    <w:div w:id="675111679">
      <w:bodyDiv w:val="1"/>
      <w:marLeft w:val="0"/>
      <w:marRight w:val="0"/>
      <w:marTop w:val="0"/>
      <w:marBottom w:val="0"/>
      <w:divBdr>
        <w:top w:val="none" w:sz="0" w:space="0" w:color="auto"/>
        <w:left w:val="none" w:sz="0" w:space="0" w:color="auto"/>
        <w:bottom w:val="none" w:sz="0" w:space="0" w:color="auto"/>
        <w:right w:val="none" w:sz="0" w:space="0" w:color="auto"/>
      </w:divBdr>
    </w:div>
    <w:div w:id="675500713">
      <w:bodyDiv w:val="1"/>
      <w:marLeft w:val="0"/>
      <w:marRight w:val="0"/>
      <w:marTop w:val="0"/>
      <w:marBottom w:val="0"/>
      <w:divBdr>
        <w:top w:val="none" w:sz="0" w:space="0" w:color="auto"/>
        <w:left w:val="none" w:sz="0" w:space="0" w:color="auto"/>
        <w:bottom w:val="none" w:sz="0" w:space="0" w:color="auto"/>
        <w:right w:val="none" w:sz="0" w:space="0" w:color="auto"/>
      </w:divBdr>
    </w:div>
    <w:div w:id="680743371">
      <w:bodyDiv w:val="1"/>
      <w:marLeft w:val="0"/>
      <w:marRight w:val="0"/>
      <w:marTop w:val="0"/>
      <w:marBottom w:val="0"/>
      <w:divBdr>
        <w:top w:val="none" w:sz="0" w:space="0" w:color="auto"/>
        <w:left w:val="none" w:sz="0" w:space="0" w:color="auto"/>
        <w:bottom w:val="none" w:sz="0" w:space="0" w:color="auto"/>
        <w:right w:val="none" w:sz="0" w:space="0" w:color="auto"/>
      </w:divBdr>
    </w:div>
    <w:div w:id="684944229">
      <w:bodyDiv w:val="1"/>
      <w:marLeft w:val="0"/>
      <w:marRight w:val="0"/>
      <w:marTop w:val="0"/>
      <w:marBottom w:val="0"/>
      <w:divBdr>
        <w:top w:val="none" w:sz="0" w:space="0" w:color="auto"/>
        <w:left w:val="none" w:sz="0" w:space="0" w:color="auto"/>
        <w:bottom w:val="none" w:sz="0" w:space="0" w:color="auto"/>
        <w:right w:val="none" w:sz="0" w:space="0" w:color="auto"/>
      </w:divBdr>
    </w:div>
    <w:div w:id="685405966">
      <w:bodyDiv w:val="1"/>
      <w:marLeft w:val="0"/>
      <w:marRight w:val="0"/>
      <w:marTop w:val="0"/>
      <w:marBottom w:val="0"/>
      <w:divBdr>
        <w:top w:val="none" w:sz="0" w:space="0" w:color="auto"/>
        <w:left w:val="none" w:sz="0" w:space="0" w:color="auto"/>
        <w:bottom w:val="none" w:sz="0" w:space="0" w:color="auto"/>
        <w:right w:val="none" w:sz="0" w:space="0" w:color="auto"/>
      </w:divBdr>
    </w:div>
    <w:div w:id="685866621">
      <w:bodyDiv w:val="1"/>
      <w:marLeft w:val="0"/>
      <w:marRight w:val="0"/>
      <w:marTop w:val="0"/>
      <w:marBottom w:val="0"/>
      <w:divBdr>
        <w:top w:val="none" w:sz="0" w:space="0" w:color="auto"/>
        <w:left w:val="none" w:sz="0" w:space="0" w:color="auto"/>
        <w:bottom w:val="none" w:sz="0" w:space="0" w:color="auto"/>
        <w:right w:val="none" w:sz="0" w:space="0" w:color="auto"/>
      </w:divBdr>
    </w:div>
    <w:div w:id="687608654">
      <w:bodyDiv w:val="1"/>
      <w:marLeft w:val="0"/>
      <w:marRight w:val="0"/>
      <w:marTop w:val="0"/>
      <w:marBottom w:val="0"/>
      <w:divBdr>
        <w:top w:val="none" w:sz="0" w:space="0" w:color="auto"/>
        <w:left w:val="none" w:sz="0" w:space="0" w:color="auto"/>
        <w:bottom w:val="none" w:sz="0" w:space="0" w:color="auto"/>
        <w:right w:val="none" w:sz="0" w:space="0" w:color="auto"/>
      </w:divBdr>
    </w:div>
    <w:div w:id="693382606">
      <w:bodyDiv w:val="1"/>
      <w:marLeft w:val="0"/>
      <w:marRight w:val="0"/>
      <w:marTop w:val="0"/>
      <w:marBottom w:val="0"/>
      <w:divBdr>
        <w:top w:val="none" w:sz="0" w:space="0" w:color="auto"/>
        <w:left w:val="none" w:sz="0" w:space="0" w:color="auto"/>
        <w:bottom w:val="none" w:sz="0" w:space="0" w:color="auto"/>
        <w:right w:val="none" w:sz="0" w:space="0" w:color="auto"/>
      </w:divBdr>
    </w:div>
    <w:div w:id="697465270">
      <w:bodyDiv w:val="1"/>
      <w:marLeft w:val="0"/>
      <w:marRight w:val="0"/>
      <w:marTop w:val="0"/>
      <w:marBottom w:val="0"/>
      <w:divBdr>
        <w:top w:val="none" w:sz="0" w:space="0" w:color="auto"/>
        <w:left w:val="none" w:sz="0" w:space="0" w:color="auto"/>
        <w:bottom w:val="none" w:sz="0" w:space="0" w:color="auto"/>
        <w:right w:val="none" w:sz="0" w:space="0" w:color="auto"/>
      </w:divBdr>
    </w:div>
    <w:div w:id="703675158">
      <w:bodyDiv w:val="1"/>
      <w:marLeft w:val="0"/>
      <w:marRight w:val="0"/>
      <w:marTop w:val="0"/>
      <w:marBottom w:val="0"/>
      <w:divBdr>
        <w:top w:val="none" w:sz="0" w:space="0" w:color="auto"/>
        <w:left w:val="none" w:sz="0" w:space="0" w:color="auto"/>
        <w:bottom w:val="none" w:sz="0" w:space="0" w:color="auto"/>
        <w:right w:val="none" w:sz="0" w:space="0" w:color="auto"/>
      </w:divBdr>
    </w:div>
    <w:div w:id="703866552">
      <w:bodyDiv w:val="1"/>
      <w:marLeft w:val="0"/>
      <w:marRight w:val="0"/>
      <w:marTop w:val="0"/>
      <w:marBottom w:val="0"/>
      <w:divBdr>
        <w:top w:val="none" w:sz="0" w:space="0" w:color="auto"/>
        <w:left w:val="none" w:sz="0" w:space="0" w:color="auto"/>
        <w:bottom w:val="none" w:sz="0" w:space="0" w:color="auto"/>
        <w:right w:val="none" w:sz="0" w:space="0" w:color="auto"/>
      </w:divBdr>
    </w:div>
    <w:div w:id="704407712">
      <w:bodyDiv w:val="1"/>
      <w:marLeft w:val="0"/>
      <w:marRight w:val="0"/>
      <w:marTop w:val="0"/>
      <w:marBottom w:val="0"/>
      <w:divBdr>
        <w:top w:val="none" w:sz="0" w:space="0" w:color="auto"/>
        <w:left w:val="none" w:sz="0" w:space="0" w:color="auto"/>
        <w:bottom w:val="none" w:sz="0" w:space="0" w:color="auto"/>
        <w:right w:val="none" w:sz="0" w:space="0" w:color="auto"/>
      </w:divBdr>
    </w:div>
    <w:div w:id="706837303">
      <w:bodyDiv w:val="1"/>
      <w:marLeft w:val="0"/>
      <w:marRight w:val="0"/>
      <w:marTop w:val="0"/>
      <w:marBottom w:val="0"/>
      <w:divBdr>
        <w:top w:val="none" w:sz="0" w:space="0" w:color="auto"/>
        <w:left w:val="none" w:sz="0" w:space="0" w:color="auto"/>
        <w:bottom w:val="none" w:sz="0" w:space="0" w:color="auto"/>
        <w:right w:val="none" w:sz="0" w:space="0" w:color="auto"/>
      </w:divBdr>
    </w:div>
    <w:div w:id="720373494">
      <w:bodyDiv w:val="1"/>
      <w:marLeft w:val="0"/>
      <w:marRight w:val="0"/>
      <w:marTop w:val="0"/>
      <w:marBottom w:val="0"/>
      <w:divBdr>
        <w:top w:val="none" w:sz="0" w:space="0" w:color="auto"/>
        <w:left w:val="none" w:sz="0" w:space="0" w:color="auto"/>
        <w:bottom w:val="none" w:sz="0" w:space="0" w:color="auto"/>
        <w:right w:val="none" w:sz="0" w:space="0" w:color="auto"/>
      </w:divBdr>
    </w:div>
    <w:div w:id="722488896">
      <w:bodyDiv w:val="1"/>
      <w:marLeft w:val="0"/>
      <w:marRight w:val="0"/>
      <w:marTop w:val="0"/>
      <w:marBottom w:val="0"/>
      <w:divBdr>
        <w:top w:val="none" w:sz="0" w:space="0" w:color="auto"/>
        <w:left w:val="none" w:sz="0" w:space="0" w:color="auto"/>
        <w:bottom w:val="none" w:sz="0" w:space="0" w:color="auto"/>
        <w:right w:val="none" w:sz="0" w:space="0" w:color="auto"/>
      </w:divBdr>
    </w:div>
    <w:div w:id="726690182">
      <w:bodyDiv w:val="1"/>
      <w:marLeft w:val="0"/>
      <w:marRight w:val="0"/>
      <w:marTop w:val="0"/>
      <w:marBottom w:val="0"/>
      <w:divBdr>
        <w:top w:val="none" w:sz="0" w:space="0" w:color="auto"/>
        <w:left w:val="none" w:sz="0" w:space="0" w:color="auto"/>
        <w:bottom w:val="none" w:sz="0" w:space="0" w:color="auto"/>
        <w:right w:val="none" w:sz="0" w:space="0" w:color="auto"/>
      </w:divBdr>
    </w:div>
    <w:div w:id="726952036">
      <w:bodyDiv w:val="1"/>
      <w:marLeft w:val="0"/>
      <w:marRight w:val="0"/>
      <w:marTop w:val="0"/>
      <w:marBottom w:val="0"/>
      <w:divBdr>
        <w:top w:val="none" w:sz="0" w:space="0" w:color="auto"/>
        <w:left w:val="none" w:sz="0" w:space="0" w:color="auto"/>
        <w:bottom w:val="none" w:sz="0" w:space="0" w:color="auto"/>
        <w:right w:val="none" w:sz="0" w:space="0" w:color="auto"/>
      </w:divBdr>
    </w:div>
    <w:div w:id="728654710">
      <w:bodyDiv w:val="1"/>
      <w:marLeft w:val="0"/>
      <w:marRight w:val="0"/>
      <w:marTop w:val="0"/>
      <w:marBottom w:val="0"/>
      <w:divBdr>
        <w:top w:val="none" w:sz="0" w:space="0" w:color="auto"/>
        <w:left w:val="none" w:sz="0" w:space="0" w:color="auto"/>
        <w:bottom w:val="none" w:sz="0" w:space="0" w:color="auto"/>
        <w:right w:val="none" w:sz="0" w:space="0" w:color="auto"/>
      </w:divBdr>
    </w:div>
    <w:div w:id="731077476">
      <w:bodyDiv w:val="1"/>
      <w:marLeft w:val="0"/>
      <w:marRight w:val="0"/>
      <w:marTop w:val="0"/>
      <w:marBottom w:val="0"/>
      <w:divBdr>
        <w:top w:val="none" w:sz="0" w:space="0" w:color="auto"/>
        <w:left w:val="none" w:sz="0" w:space="0" w:color="auto"/>
        <w:bottom w:val="none" w:sz="0" w:space="0" w:color="auto"/>
        <w:right w:val="none" w:sz="0" w:space="0" w:color="auto"/>
      </w:divBdr>
    </w:div>
    <w:div w:id="731736165">
      <w:bodyDiv w:val="1"/>
      <w:marLeft w:val="0"/>
      <w:marRight w:val="0"/>
      <w:marTop w:val="0"/>
      <w:marBottom w:val="0"/>
      <w:divBdr>
        <w:top w:val="none" w:sz="0" w:space="0" w:color="auto"/>
        <w:left w:val="none" w:sz="0" w:space="0" w:color="auto"/>
        <w:bottom w:val="none" w:sz="0" w:space="0" w:color="auto"/>
        <w:right w:val="none" w:sz="0" w:space="0" w:color="auto"/>
      </w:divBdr>
    </w:div>
    <w:div w:id="732697584">
      <w:bodyDiv w:val="1"/>
      <w:marLeft w:val="0"/>
      <w:marRight w:val="0"/>
      <w:marTop w:val="0"/>
      <w:marBottom w:val="0"/>
      <w:divBdr>
        <w:top w:val="none" w:sz="0" w:space="0" w:color="auto"/>
        <w:left w:val="none" w:sz="0" w:space="0" w:color="auto"/>
        <w:bottom w:val="none" w:sz="0" w:space="0" w:color="auto"/>
        <w:right w:val="none" w:sz="0" w:space="0" w:color="auto"/>
      </w:divBdr>
    </w:div>
    <w:div w:id="733234369">
      <w:bodyDiv w:val="1"/>
      <w:marLeft w:val="0"/>
      <w:marRight w:val="0"/>
      <w:marTop w:val="0"/>
      <w:marBottom w:val="0"/>
      <w:divBdr>
        <w:top w:val="none" w:sz="0" w:space="0" w:color="auto"/>
        <w:left w:val="none" w:sz="0" w:space="0" w:color="auto"/>
        <w:bottom w:val="none" w:sz="0" w:space="0" w:color="auto"/>
        <w:right w:val="none" w:sz="0" w:space="0" w:color="auto"/>
      </w:divBdr>
    </w:div>
    <w:div w:id="735977385">
      <w:bodyDiv w:val="1"/>
      <w:marLeft w:val="0"/>
      <w:marRight w:val="0"/>
      <w:marTop w:val="0"/>
      <w:marBottom w:val="0"/>
      <w:divBdr>
        <w:top w:val="none" w:sz="0" w:space="0" w:color="auto"/>
        <w:left w:val="none" w:sz="0" w:space="0" w:color="auto"/>
        <w:bottom w:val="none" w:sz="0" w:space="0" w:color="auto"/>
        <w:right w:val="none" w:sz="0" w:space="0" w:color="auto"/>
      </w:divBdr>
    </w:div>
    <w:div w:id="749036832">
      <w:bodyDiv w:val="1"/>
      <w:marLeft w:val="0"/>
      <w:marRight w:val="0"/>
      <w:marTop w:val="0"/>
      <w:marBottom w:val="0"/>
      <w:divBdr>
        <w:top w:val="none" w:sz="0" w:space="0" w:color="auto"/>
        <w:left w:val="none" w:sz="0" w:space="0" w:color="auto"/>
        <w:bottom w:val="none" w:sz="0" w:space="0" w:color="auto"/>
        <w:right w:val="none" w:sz="0" w:space="0" w:color="auto"/>
      </w:divBdr>
    </w:div>
    <w:div w:id="753741606">
      <w:bodyDiv w:val="1"/>
      <w:marLeft w:val="0"/>
      <w:marRight w:val="0"/>
      <w:marTop w:val="0"/>
      <w:marBottom w:val="0"/>
      <w:divBdr>
        <w:top w:val="none" w:sz="0" w:space="0" w:color="auto"/>
        <w:left w:val="none" w:sz="0" w:space="0" w:color="auto"/>
        <w:bottom w:val="none" w:sz="0" w:space="0" w:color="auto"/>
        <w:right w:val="none" w:sz="0" w:space="0" w:color="auto"/>
      </w:divBdr>
    </w:div>
    <w:div w:id="755398521">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57676704">
      <w:bodyDiv w:val="1"/>
      <w:marLeft w:val="0"/>
      <w:marRight w:val="0"/>
      <w:marTop w:val="0"/>
      <w:marBottom w:val="0"/>
      <w:divBdr>
        <w:top w:val="none" w:sz="0" w:space="0" w:color="auto"/>
        <w:left w:val="none" w:sz="0" w:space="0" w:color="auto"/>
        <w:bottom w:val="none" w:sz="0" w:space="0" w:color="auto"/>
        <w:right w:val="none" w:sz="0" w:space="0" w:color="auto"/>
      </w:divBdr>
    </w:div>
    <w:div w:id="758528738">
      <w:bodyDiv w:val="1"/>
      <w:marLeft w:val="0"/>
      <w:marRight w:val="0"/>
      <w:marTop w:val="0"/>
      <w:marBottom w:val="0"/>
      <w:divBdr>
        <w:top w:val="none" w:sz="0" w:space="0" w:color="auto"/>
        <w:left w:val="none" w:sz="0" w:space="0" w:color="auto"/>
        <w:bottom w:val="none" w:sz="0" w:space="0" w:color="auto"/>
        <w:right w:val="none" w:sz="0" w:space="0" w:color="auto"/>
      </w:divBdr>
    </w:div>
    <w:div w:id="759720894">
      <w:bodyDiv w:val="1"/>
      <w:marLeft w:val="0"/>
      <w:marRight w:val="0"/>
      <w:marTop w:val="0"/>
      <w:marBottom w:val="0"/>
      <w:divBdr>
        <w:top w:val="none" w:sz="0" w:space="0" w:color="auto"/>
        <w:left w:val="none" w:sz="0" w:space="0" w:color="auto"/>
        <w:bottom w:val="none" w:sz="0" w:space="0" w:color="auto"/>
        <w:right w:val="none" w:sz="0" w:space="0" w:color="auto"/>
      </w:divBdr>
    </w:div>
    <w:div w:id="759981374">
      <w:bodyDiv w:val="1"/>
      <w:marLeft w:val="0"/>
      <w:marRight w:val="0"/>
      <w:marTop w:val="0"/>
      <w:marBottom w:val="0"/>
      <w:divBdr>
        <w:top w:val="none" w:sz="0" w:space="0" w:color="auto"/>
        <w:left w:val="none" w:sz="0" w:space="0" w:color="auto"/>
        <w:bottom w:val="none" w:sz="0" w:space="0" w:color="auto"/>
        <w:right w:val="none" w:sz="0" w:space="0" w:color="auto"/>
      </w:divBdr>
    </w:div>
    <w:div w:id="763112225">
      <w:bodyDiv w:val="1"/>
      <w:marLeft w:val="0"/>
      <w:marRight w:val="0"/>
      <w:marTop w:val="0"/>
      <w:marBottom w:val="0"/>
      <w:divBdr>
        <w:top w:val="none" w:sz="0" w:space="0" w:color="auto"/>
        <w:left w:val="none" w:sz="0" w:space="0" w:color="auto"/>
        <w:bottom w:val="none" w:sz="0" w:space="0" w:color="auto"/>
        <w:right w:val="none" w:sz="0" w:space="0" w:color="auto"/>
      </w:divBdr>
    </w:div>
    <w:div w:id="763915309">
      <w:bodyDiv w:val="1"/>
      <w:marLeft w:val="0"/>
      <w:marRight w:val="0"/>
      <w:marTop w:val="0"/>
      <w:marBottom w:val="0"/>
      <w:divBdr>
        <w:top w:val="none" w:sz="0" w:space="0" w:color="auto"/>
        <w:left w:val="none" w:sz="0" w:space="0" w:color="auto"/>
        <w:bottom w:val="none" w:sz="0" w:space="0" w:color="auto"/>
        <w:right w:val="none" w:sz="0" w:space="0" w:color="auto"/>
      </w:divBdr>
    </w:div>
    <w:div w:id="765687697">
      <w:bodyDiv w:val="1"/>
      <w:marLeft w:val="0"/>
      <w:marRight w:val="0"/>
      <w:marTop w:val="0"/>
      <w:marBottom w:val="0"/>
      <w:divBdr>
        <w:top w:val="none" w:sz="0" w:space="0" w:color="auto"/>
        <w:left w:val="none" w:sz="0" w:space="0" w:color="auto"/>
        <w:bottom w:val="none" w:sz="0" w:space="0" w:color="auto"/>
        <w:right w:val="none" w:sz="0" w:space="0" w:color="auto"/>
      </w:divBdr>
    </w:div>
    <w:div w:id="766968949">
      <w:bodyDiv w:val="1"/>
      <w:marLeft w:val="0"/>
      <w:marRight w:val="0"/>
      <w:marTop w:val="0"/>
      <w:marBottom w:val="0"/>
      <w:divBdr>
        <w:top w:val="none" w:sz="0" w:space="0" w:color="auto"/>
        <w:left w:val="none" w:sz="0" w:space="0" w:color="auto"/>
        <w:bottom w:val="none" w:sz="0" w:space="0" w:color="auto"/>
        <w:right w:val="none" w:sz="0" w:space="0" w:color="auto"/>
      </w:divBdr>
    </w:div>
    <w:div w:id="771776913">
      <w:bodyDiv w:val="1"/>
      <w:marLeft w:val="0"/>
      <w:marRight w:val="0"/>
      <w:marTop w:val="0"/>
      <w:marBottom w:val="0"/>
      <w:divBdr>
        <w:top w:val="none" w:sz="0" w:space="0" w:color="auto"/>
        <w:left w:val="none" w:sz="0" w:space="0" w:color="auto"/>
        <w:bottom w:val="none" w:sz="0" w:space="0" w:color="auto"/>
        <w:right w:val="none" w:sz="0" w:space="0" w:color="auto"/>
      </w:divBdr>
    </w:div>
    <w:div w:id="771974035">
      <w:bodyDiv w:val="1"/>
      <w:marLeft w:val="0"/>
      <w:marRight w:val="0"/>
      <w:marTop w:val="0"/>
      <w:marBottom w:val="0"/>
      <w:divBdr>
        <w:top w:val="none" w:sz="0" w:space="0" w:color="auto"/>
        <w:left w:val="none" w:sz="0" w:space="0" w:color="auto"/>
        <w:bottom w:val="none" w:sz="0" w:space="0" w:color="auto"/>
        <w:right w:val="none" w:sz="0" w:space="0" w:color="auto"/>
      </w:divBdr>
    </w:div>
    <w:div w:id="771976995">
      <w:bodyDiv w:val="1"/>
      <w:marLeft w:val="0"/>
      <w:marRight w:val="0"/>
      <w:marTop w:val="0"/>
      <w:marBottom w:val="0"/>
      <w:divBdr>
        <w:top w:val="none" w:sz="0" w:space="0" w:color="auto"/>
        <w:left w:val="none" w:sz="0" w:space="0" w:color="auto"/>
        <w:bottom w:val="none" w:sz="0" w:space="0" w:color="auto"/>
        <w:right w:val="none" w:sz="0" w:space="0" w:color="auto"/>
      </w:divBdr>
    </w:div>
    <w:div w:id="775445277">
      <w:bodyDiv w:val="1"/>
      <w:marLeft w:val="0"/>
      <w:marRight w:val="0"/>
      <w:marTop w:val="0"/>
      <w:marBottom w:val="0"/>
      <w:divBdr>
        <w:top w:val="none" w:sz="0" w:space="0" w:color="auto"/>
        <w:left w:val="none" w:sz="0" w:space="0" w:color="auto"/>
        <w:bottom w:val="none" w:sz="0" w:space="0" w:color="auto"/>
        <w:right w:val="none" w:sz="0" w:space="0" w:color="auto"/>
      </w:divBdr>
      <w:divsChild>
        <w:div w:id="1789617113">
          <w:marLeft w:val="0"/>
          <w:marRight w:val="0"/>
          <w:marTop w:val="0"/>
          <w:marBottom w:val="0"/>
          <w:divBdr>
            <w:top w:val="none" w:sz="0" w:space="0" w:color="auto"/>
            <w:left w:val="none" w:sz="0" w:space="0" w:color="auto"/>
            <w:bottom w:val="none" w:sz="0" w:space="0" w:color="auto"/>
            <w:right w:val="none" w:sz="0" w:space="0" w:color="auto"/>
          </w:divBdr>
          <w:divsChild>
            <w:div w:id="250895663">
              <w:marLeft w:val="0"/>
              <w:marRight w:val="0"/>
              <w:marTop w:val="0"/>
              <w:marBottom w:val="0"/>
              <w:divBdr>
                <w:top w:val="none" w:sz="0" w:space="0" w:color="auto"/>
                <w:left w:val="none" w:sz="0" w:space="0" w:color="auto"/>
                <w:bottom w:val="none" w:sz="0" w:space="0" w:color="auto"/>
                <w:right w:val="none" w:sz="0" w:space="0" w:color="auto"/>
              </w:divBdr>
              <w:divsChild>
                <w:div w:id="1535582914">
                  <w:marLeft w:val="0"/>
                  <w:marRight w:val="0"/>
                  <w:marTop w:val="0"/>
                  <w:marBottom w:val="0"/>
                  <w:divBdr>
                    <w:top w:val="none" w:sz="0" w:space="0" w:color="auto"/>
                    <w:left w:val="none" w:sz="0" w:space="0" w:color="auto"/>
                    <w:bottom w:val="none" w:sz="0" w:space="0" w:color="auto"/>
                    <w:right w:val="none" w:sz="0" w:space="0" w:color="auto"/>
                  </w:divBdr>
                  <w:divsChild>
                    <w:div w:id="1276988273">
                      <w:marLeft w:val="0"/>
                      <w:marRight w:val="0"/>
                      <w:marTop w:val="0"/>
                      <w:marBottom w:val="0"/>
                      <w:divBdr>
                        <w:top w:val="none" w:sz="0" w:space="0" w:color="auto"/>
                        <w:left w:val="none" w:sz="0" w:space="0" w:color="auto"/>
                        <w:bottom w:val="none" w:sz="0" w:space="0" w:color="auto"/>
                        <w:right w:val="none" w:sz="0" w:space="0" w:color="auto"/>
                      </w:divBdr>
                      <w:divsChild>
                        <w:div w:id="1620332301">
                          <w:marLeft w:val="0"/>
                          <w:marRight w:val="0"/>
                          <w:marTop w:val="0"/>
                          <w:marBottom w:val="0"/>
                          <w:divBdr>
                            <w:top w:val="none" w:sz="0" w:space="0" w:color="auto"/>
                            <w:left w:val="none" w:sz="0" w:space="0" w:color="auto"/>
                            <w:bottom w:val="none" w:sz="0" w:space="0" w:color="auto"/>
                            <w:right w:val="none" w:sz="0" w:space="0" w:color="auto"/>
                          </w:divBdr>
                          <w:divsChild>
                            <w:div w:id="231504136">
                              <w:marLeft w:val="0"/>
                              <w:marRight w:val="0"/>
                              <w:marTop w:val="0"/>
                              <w:marBottom w:val="0"/>
                              <w:divBdr>
                                <w:top w:val="none" w:sz="0" w:space="0" w:color="auto"/>
                                <w:left w:val="none" w:sz="0" w:space="0" w:color="auto"/>
                                <w:bottom w:val="none" w:sz="0" w:space="0" w:color="auto"/>
                                <w:right w:val="none" w:sz="0" w:space="0" w:color="auto"/>
                              </w:divBdr>
                              <w:divsChild>
                                <w:div w:id="1261377865">
                                  <w:marLeft w:val="0"/>
                                  <w:marRight w:val="0"/>
                                  <w:marTop w:val="0"/>
                                  <w:marBottom w:val="0"/>
                                  <w:divBdr>
                                    <w:top w:val="none" w:sz="0" w:space="0" w:color="auto"/>
                                    <w:left w:val="none" w:sz="0" w:space="0" w:color="auto"/>
                                    <w:bottom w:val="none" w:sz="0" w:space="0" w:color="auto"/>
                                    <w:right w:val="none" w:sz="0" w:space="0" w:color="auto"/>
                                  </w:divBdr>
                                  <w:divsChild>
                                    <w:div w:id="909582824">
                                      <w:marLeft w:val="0"/>
                                      <w:marRight w:val="0"/>
                                      <w:marTop w:val="0"/>
                                      <w:marBottom w:val="0"/>
                                      <w:divBdr>
                                        <w:top w:val="none" w:sz="0" w:space="0" w:color="auto"/>
                                        <w:left w:val="none" w:sz="0" w:space="0" w:color="auto"/>
                                        <w:bottom w:val="none" w:sz="0" w:space="0" w:color="auto"/>
                                        <w:right w:val="none" w:sz="0" w:space="0" w:color="auto"/>
                                      </w:divBdr>
                                      <w:divsChild>
                                        <w:div w:id="1480074064">
                                          <w:marLeft w:val="0"/>
                                          <w:marRight w:val="0"/>
                                          <w:marTop w:val="0"/>
                                          <w:marBottom w:val="0"/>
                                          <w:divBdr>
                                            <w:top w:val="none" w:sz="0" w:space="0" w:color="auto"/>
                                            <w:left w:val="none" w:sz="0" w:space="0" w:color="auto"/>
                                            <w:bottom w:val="none" w:sz="0" w:space="0" w:color="auto"/>
                                            <w:right w:val="none" w:sz="0" w:space="0" w:color="auto"/>
                                          </w:divBdr>
                                          <w:divsChild>
                                            <w:div w:id="19744128">
                                              <w:marLeft w:val="0"/>
                                              <w:marRight w:val="0"/>
                                              <w:marTop w:val="0"/>
                                              <w:marBottom w:val="0"/>
                                              <w:divBdr>
                                                <w:top w:val="none" w:sz="0" w:space="0" w:color="auto"/>
                                                <w:left w:val="none" w:sz="0" w:space="0" w:color="auto"/>
                                                <w:bottom w:val="none" w:sz="0" w:space="0" w:color="auto"/>
                                                <w:right w:val="none" w:sz="0" w:space="0" w:color="auto"/>
                                              </w:divBdr>
                                              <w:divsChild>
                                                <w:div w:id="1999111588">
                                                  <w:marLeft w:val="0"/>
                                                  <w:marRight w:val="0"/>
                                                  <w:marTop w:val="0"/>
                                                  <w:marBottom w:val="0"/>
                                                  <w:divBdr>
                                                    <w:top w:val="none" w:sz="0" w:space="0" w:color="auto"/>
                                                    <w:left w:val="none" w:sz="0" w:space="0" w:color="auto"/>
                                                    <w:bottom w:val="none" w:sz="0" w:space="0" w:color="auto"/>
                                                    <w:right w:val="none" w:sz="0" w:space="0" w:color="auto"/>
                                                  </w:divBdr>
                                                  <w:divsChild>
                                                    <w:div w:id="1742481861">
                                                      <w:marLeft w:val="0"/>
                                                      <w:marRight w:val="107"/>
                                                      <w:marTop w:val="0"/>
                                                      <w:marBottom w:val="0"/>
                                                      <w:divBdr>
                                                        <w:top w:val="none" w:sz="0" w:space="0" w:color="auto"/>
                                                        <w:left w:val="none" w:sz="0" w:space="0" w:color="auto"/>
                                                        <w:bottom w:val="none" w:sz="0" w:space="0" w:color="auto"/>
                                                        <w:right w:val="none" w:sz="0" w:space="0" w:color="auto"/>
                                                      </w:divBdr>
                                                      <w:divsChild>
                                                        <w:div w:id="1458059918">
                                                          <w:marLeft w:val="0"/>
                                                          <w:marRight w:val="0"/>
                                                          <w:marTop w:val="0"/>
                                                          <w:marBottom w:val="0"/>
                                                          <w:divBdr>
                                                            <w:top w:val="none" w:sz="0" w:space="0" w:color="auto"/>
                                                            <w:left w:val="none" w:sz="0" w:space="0" w:color="auto"/>
                                                            <w:bottom w:val="none" w:sz="0" w:space="0" w:color="auto"/>
                                                            <w:right w:val="none" w:sz="0" w:space="0" w:color="auto"/>
                                                          </w:divBdr>
                                                          <w:divsChild>
                                                            <w:div w:id="276378206">
                                                              <w:marLeft w:val="0"/>
                                                              <w:marRight w:val="0"/>
                                                              <w:marTop w:val="0"/>
                                                              <w:marBottom w:val="0"/>
                                                              <w:divBdr>
                                                                <w:top w:val="none" w:sz="0" w:space="0" w:color="auto"/>
                                                                <w:left w:val="none" w:sz="0" w:space="0" w:color="auto"/>
                                                                <w:bottom w:val="none" w:sz="0" w:space="0" w:color="auto"/>
                                                                <w:right w:val="none" w:sz="0" w:space="0" w:color="auto"/>
                                                              </w:divBdr>
                                                              <w:divsChild>
                                                                <w:div w:id="693196099">
                                                                  <w:marLeft w:val="0"/>
                                                                  <w:marRight w:val="0"/>
                                                                  <w:marTop w:val="0"/>
                                                                  <w:marBottom w:val="0"/>
                                                                  <w:divBdr>
                                                                    <w:top w:val="none" w:sz="0" w:space="0" w:color="auto"/>
                                                                    <w:left w:val="none" w:sz="0" w:space="0" w:color="auto"/>
                                                                    <w:bottom w:val="none" w:sz="0" w:space="0" w:color="auto"/>
                                                                    <w:right w:val="none" w:sz="0" w:space="0" w:color="auto"/>
                                                                  </w:divBdr>
                                                                  <w:divsChild>
                                                                    <w:div w:id="665011756">
                                                                      <w:marLeft w:val="0"/>
                                                                      <w:marRight w:val="0"/>
                                                                      <w:marTop w:val="0"/>
                                                                      <w:marBottom w:val="124"/>
                                                                      <w:divBdr>
                                                                        <w:top w:val="single" w:sz="6" w:space="0" w:color="EDEDED"/>
                                                                        <w:left w:val="single" w:sz="6" w:space="0" w:color="EDEDED"/>
                                                                        <w:bottom w:val="single" w:sz="6" w:space="0" w:color="EDEDED"/>
                                                                        <w:right w:val="single" w:sz="6" w:space="0" w:color="EDEDED"/>
                                                                      </w:divBdr>
                                                                      <w:divsChild>
                                                                        <w:div w:id="545724532">
                                                                          <w:marLeft w:val="0"/>
                                                                          <w:marRight w:val="0"/>
                                                                          <w:marTop w:val="0"/>
                                                                          <w:marBottom w:val="0"/>
                                                                          <w:divBdr>
                                                                            <w:top w:val="none" w:sz="0" w:space="0" w:color="auto"/>
                                                                            <w:left w:val="none" w:sz="0" w:space="0" w:color="auto"/>
                                                                            <w:bottom w:val="none" w:sz="0" w:space="0" w:color="auto"/>
                                                                            <w:right w:val="none" w:sz="0" w:space="0" w:color="auto"/>
                                                                          </w:divBdr>
                                                                          <w:divsChild>
                                                                            <w:div w:id="1827745562">
                                                                              <w:marLeft w:val="0"/>
                                                                              <w:marRight w:val="0"/>
                                                                              <w:marTop w:val="0"/>
                                                                              <w:marBottom w:val="0"/>
                                                                              <w:divBdr>
                                                                                <w:top w:val="none" w:sz="0" w:space="0" w:color="auto"/>
                                                                                <w:left w:val="none" w:sz="0" w:space="0" w:color="auto"/>
                                                                                <w:bottom w:val="none" w:sz="0" w:space="0" w:color="auto"/>
                                                                                <w:right w:val="none" w:sz="0" w:space="0" w:color="auto"/>
                                                                              </w:divBdr>
                                                                              <w:divsChild>
                                                                                <w:div w:id="1415588546">
                                                                                  <w:marLeft w:val="0"/>
                                                                                  <w:marRight w:val="0"/>
                                                                                  <w:marTop w:val="0"/>
                                                                                  <w:marBottom w:val="0"/>
                                                                                  <w:divBdr>
                                                                                    <w:top w:val="none" w:sz="0" w:space="0" w:color="auto"/>
                                                                                    <w:left w:val="none" w:sz="0" w:space="0" w:color="auto"/>
                                                                                    <w:bottom w:val="none" w:sz="0" w:space="0" w:color="auto"/>
                                                                                    <w:right w:val="none" w:sz="0" w:space="0" w:color="auto"/>
                                                                                  </w:divBdr>
                                                                                  <w:divsChild>
                                                                                    <w:div w:id="1747335554">
                                                                                      <w:marLeft w:val="213"/>
                                                                                      <w:marRight w:val="213"/>
                                                                                      <w:marTop w:val="0"/>
                                                                                      <w:marBottom w:val="0"/>
                                                                                      <w:divBdr>
                                                                                        <w:top w:val="none" w:sz="0" w:space="0" w:color="auto"/>
                                                                                        <w:left w:val="none" w:sz="0" w:space="0" w:color="auto"/>
                                                                                        <w:bottom w:val="none" w:sz="0" w:space="0" w:color="auto"/>
                                                                                        <w:right w:val="none" w:sz="0" w:space="0" w:color="auto"/>
                                                                                      </w:divBdr>
                                                                                      <w:divsChild>
                                                                                        <w:div w:id="1650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9880962">
      <w:bodyDiv w:val="1"/>
      <w:marLeft w:val="0"/>
      <w:marRight w:val="0"/>
      <w:marTop w:val="0"/>
      <w:marBottom w:val="0"/>
      <w:divBdr>
        <w:top w:val="none" w:sz="0" w:space="0" w:color="auto"/>
        <w:left w:val="none" w:sz="0" w:space="0" w:color="auto"/>
        <w:bottom w:val="none" w:sz="0" w:space="0" w:color="auto"/>
        <w:right w:val="none" w:sz="0" w:space="0" w:color="auto"/>
      </w:divBdr>
    </w:div>
    <w:div w:id="784422599">
      <w:bodyDiv w:val="1"/>
      <w:marLeft w:val="0"/>
      <w:marRight w:val="0"/>
      <w:marTop w:val="0"/>
      <w:marBottom w:val="0"/>
      <w:divBdr>
        <w:top w:val="none" w:sz="0" w:space="0" w:color="auto"/>
        <w:left w:val="none" w:sz="0" w:space="0" w:color="auto"/>
        <w:bottom w:val="none" w:sz="0" w:space="0" w:color="auto"/>
        <w:right w:val="none" w:sz="0" w:space="0" w:color="auto"/>
      </w:divBdr>
    </w:div>
    <w:div w:id="792752776">
      <w:bodyDiv w:val="1"/>
      <w:marLeft w:val="0"/>
      <w:marRight w:val="0"/>
      <w:marTop w:val="0"/>
      <w:marBottom w:val="0"/>
      <w:divBdr>
        <w:top w:val="none" w:sz="0" w:space="0" w:color="auto"/>
        <w:left w:val="none" w:sz="0" w:space="0" w:color="auto"/>
        <w:bottom w:val="none" w:sz="0" w:space="0" w:color="auto"/>
        <w:right w:val="none" w:sz="0" w:space="0" w:color="auto"/>
      </w:divBdr>
    </w:div>
    <w:div w:id="796220709">
      <w:bodyDiv w:val="1"/>
      <w:marLeft w:val="0"/>
      <w:marRight w:val="0"/>
      <w:marTop w:val="0"/>
      <w:marBottom w:val="0"/>
      <w:divBdr>
        <w:top w:val="none" w:sz="0" w:space="0" w:color="auto"/>
        <w:left w:val="none" w:sz="0" w:space="0" w:color="auto"/>
        <w:bottom w:val="none" w:sz="0" w:space="0" w:color="auto"/>
        <w:right w:val="none" w:sz="0" w:space="0" w:color="auto"/>
      </w:divBdr>
    </w:div>
    <w:div w:id="796527651">
      <w:bodyDiv w:val="1"/>
      <w:marLeft w:val="0"/>
      <w:marRight w:val="0"/>
      <w:marTop w:val="0"/>
      <w:marBottom w:val="0"/>
      <w:divBdr>
        <w:top w:val="none" w:sz="0" w:space="0" w:color="auto"/>
        <w:left w:val="none" w:sz="0" w:space="0" w:color="auto"/>
        <w:bottom w:val="none" w:sz="0" w:space="0" w:color="auto"/>
        <w:right w:val="none" w:sz="0" w:space="0" w:color="auto"/>
      </w:divBdr>
    </w:div>
    <w:div w:id="798374749">
      <w:bodyDiv w:val="1"/>
      <w:marLeft w:val="0"/>
      <w:marRight w:val="0"/>
      <w:marTop w:val="0"/>
      <w:marBottom w:val="0"/>
      <w:divBdr>
        <w:top w:val="none" w:sz="0" w:space="0" w:color="auto"/>
        <w:left w:val="none" w:sz="0" w:space="0" w:color="auto"/>
        <w:bottom w:val="none" w:sz="0" w:space="0" w:color="auto"/>
        <w:right w:val="none" w:sz="0" w:space="0" w:color="auto"/>
      </w:divBdr>
    </w:div>
    <w:div w:id="800154139">
      <w:bodyDiv w:val="1"/>
      <w:marLeft w:val="0"/>
      <w:marRight w:val="0"/>
      <w:marTop w:val="0"/>
      <w:marBottom w:val="0"/>
      <w:divBdr>
        <w:top w:val="none" w:sz="0" w:space="0" w:color="auto"/>
        <w:left w:val="none" w:sz="0" w:space="0" w:color="auto"/>
        <w:bottom w:val="none" w:sz="0" w:space="0" w:color="auto"/>
        <w:right w:val="none" w:sz="0" w:space="0" w:color="auto"/>
      </w:divBdr>
    </w:div>
    <w:div w:id="800655435">
      <w:bodyDiv w:val="1"/>
      <w:marLeft w:val="0"/>
      <w:marRight w:val="0"/>
      <w:marTop w:val="0"/>
      <w:marBottom w:val="0"/>
      <w:divBdr>
        <w:top w:val="none" w:sz="0" w:space="0" w:color="auto"/>
        <w:left w:val="none" w:sz="0" w:space="0" w:color="auto"/>
        <w:bottom w:val="none" w:sz="0" w:space="0" w:color="auto"/>
        <w:right w:val="none" w:sz="0" w:space="0" w:color="auto"/>
      </w:divBdr>
    </w:div>
    <w:div w:id="805204599">
      <w:bodyDiv w:val="1"/>
      <w:marLeft w:val="0"/>
      <w:marRight w:val="0"/>
      <w:marTop w:val="0"/>
      <w:marBottom w:val="0"/>
      <w:divBdr>
        <w:top w:val="none" w:sz="0" w:space="0" w:color="auto"/>
        <w:left w:val="none" w:sz="0" w:space="0" w:color="auto"/>
        <w:bottom w:val="none" w:sz="0" w:space="0" w:color="auto"/>
        <w:right w:val="none" w:sz="0" w:space="0" w:color="auto"/>
      </w:divBdr>
    </w:div>
    <w:div w:id="805589717">
      <w:bodyDiv w:val="1"/>
      <w:marLeft w:val="0"/>
      <w:marRight w:val="0"/>
      <w:marTop w:val="0"/>
      <w:marBottom w:val="0"/>
      <w:divBdr>
        <w:top w:val="none" w:sz="0" w:space="0" w:color="auto"/>
        <w:left w:val="none" w:sz="0" w:space="0" w:color="auto"/>
        <w:bottom w:val="none" w:sz="0" w:space="0" w:color="auto"/>
        <w:right w:val="none" w:sz="0" w:space="0" w:color="auto"/>
      </w:divBdr>
    </w:div>
    <w:div w:id="805974238">
      <w:bodyDiv w:val="1"/>
      <w:marLeft w:val="0"/>
      <w:marRight w:val="0"/>
      <w:marTop w:val="0"/>
      <w:marBottom w:val="0"/>
      <w:divBdr>
        <w:top w:val="none" w:sz="0" w:space="0" w:color="auto"/>
        <w:left w:val="none" w:sz="0" w:space="0" w:color="auto"/>
        <w:bottom w:val="none" w:sz="0" w:space="0" w:color="auto"/>
        <w:right w:val="none" w:sz="0" w:space="0" w:color="auto"/>
      </w:divBdr>
    </w:div>
    <w:div w:id="811336977">
      <w:bodyDiv w:val="1"/>
      <w:marLeft w:val="0"/>
      <w:marRight w:val="0"/>
      <w:marTop w:val="0"/>
      <w:marBottom w:val="0"/>
      <w:divBdr>
        <w:top w:val="none" w:sz="0" w:space="0" w:color="auto"/>
        <w:left w:val="none" w:sz="0" w:space="0" w:color="auto"/>
        <w:bottom w:val="none" w:sz="0" w:space="0" w:color="auto"/>
        <w:right w:val="none" w:sz="0" w:space="0" w:color="auto"/>
      </w:divBdr>
    </w:div>
    <w:div w:id="814680634">
      <w:bodyDiv w:val="1"/>
      <w:marLeft w:val="0"/>
      <w:marRight w:val="0"/>
      <w:marTop w:val="0"/>
      <w:marBottom w:val="0"/>
      <w:divBdr>
        <w:top w:val="none" w:sz="0" w:space="0" w:color="auto"/>
        <w:left w:val="none" w:sz="0" w:space="0" w:color="auto"/>
        <w:bottom w:val="none" w:sz="0" w:space="0" w:color="auto"/>
        <w:right w:val="none" w:sz="0" w:space="0" w:color="auto"/>
      </w:divBdr>
    </w:div>
    <w:div w:id="822042551">
      <w:bodyDiv w:val="1"/>
      <w:marLeft w:val="0"/>
      <w:marRight w:val="0"/>
      <w:marTop w:val="0"/>
      <w:marBottom w:val="0"/>
      <w:divBdr>
        <w:top w:val="none" w:sz="0" w:space="0" w:color="auto"/>
        <w:left w:val="none" w:sz="0" w:space="0" w:color="auto"/>
        <w:bottom w:val="none" w:sz="0" w:space="0" w:color="auto"/>
        <w:right w:val="none" w:sz="0" w:space="0" w:color="auto"/>
      </w:divBdr>
    </w:div>
    <w:div w:id="825244746">
      <w:bodyDiv w:val="1"/>
      <w:marLeft w:val="0"/>
      <w:marRight w:val="0"/>
      <w:marTop w:val="0"/>
      <w:marBottom w:val="0"/>
      <w:divBdr>
        <w:top w:val="none" w:sz="0" w:space="0" w:color="auto"/>
        <w:left w:val="none" w:sz="0" w:space="0" w:color="auto"/>
        <w:bottom w:val="none" w:sz="0" w:space="0" w:color="auto"/>
        <w:right w:val="none" w:sz="0" w:space="0" w:color="auto"/>
      </w:divBdr>
    </w:div>
    <w:div w:id="827326679">
      <w:bodyDiv w:val="1"/>
      <w:marLeft w:val="0"/>
      <w:marRight w:val="0"/>
      <w:marTop w:val="0"/>
      <w:marBottom w:val="0"/>
      <w:divBdr>
        <w:top w:val="none" w:sz="0" w:space="0" w:color="auto"/>
        <w:left w:val="none" w:sz="0" w:space="0" w:color="auto"/>
        <w:bottom w:val="none" w:sz="0" w:space="0" w:color="auto"/>
        <w:right w:val="none" w:sz="0" w:space="0" w:color="auto"/>
      </w:divBdr>
    </w:div>
    <w:div w:id="827595509">
      <w:bodyDiv w:val="1"/>
      <w:marLeft w:val="0"/>
      <w:marRight w:val="0"/>
      <w:marTop w:val="0"/>
      <w:marBottom w:val="0"/>
      <w:divBdr>
        <w:top w:val="none" w:sz="0" w:space="0" w:color="auto"/>
        <w:left w:val="none" w:sz="0" w:space="0" w:color="auto"/>
        <w:bottom w:val="none" w:sz="0" w:space="0" w:color="auto"/>
        <w:right w:val="none" w:sz="0" w:space="0" w:color="auto"/>
      </w:divBdr>
    </w:div>
    <w:div w:id="827792830">
      <w:bodyDiv w:val="1"/>
      <w:marLeft w:val="0"/>
      <w:marRight w:val="0"/>
      <w:marTop w:val="0"/>
      <w:marBottom w:val="0"/>
      <w:divBdr>
        <w:top w:val="none" w:sz="0" w:space="0" w:color="auto"/>
        <w:left w:val="none" w:sz="0" w:space="0" w:color="auto"/>
        <w:bottom w:val="none" w:sz="0" w:space="0" w:color="auto"/>
        <w:right w:val="none" w:sz="0" w:space="0" w:color="auto"/>
      </w:divBdr>
    </w:div>
    <w:div w:id="828789319">
      <w:bodyDiv w:val="1"/>
      <w:marLeft w:val="0"/>
      <w:marRight w:val="0"/>
      <w:marTop w:val="0"/>
      <w:marBottom w:val="0"/>
      <w:divBdr>
        <w:top w:val="none" w:sz="0" w:space="0" w:color="auto"/>
        <w:left w:val="none" w:sz="0" w:space="0" w:color="auto"/>
        <w:bottom w:val="none" w:sz="0" w:space="0" w:color="auto"/>
        <w:right w:val="none" w:sz="0" w:space="0" w:color="auto"/>
      </w:divBdr>
    </w:div>
    <w:div w:id="830678553">
      <w:bodyDiv w:val="1"/>
      <w:marLeft w:val="0"/>
      <w:marRight w:val="0"/>
      <w:marTop w:val="0"/>
      <w:marBottom w:val="0"/>
      <w:divBdr>
        <w:top w:val="none" w:sz="0" w:space="0" w:color="auto"/>
        <w:left w:val="none" w:sz="0" w:space="0" w:color="auto"/>
        <w:bottom w:val="none" w:sz="0" w:space="0" w:color="auto"/>
        <w:right w:val="none" w:sz="0" w:space="0" w:color="auto"/>
      </w:divBdr>
    </w:div>
    <w:div w:id="831988195">
      <w:bodyDiv w:val="1"/>
      <w:marLeft w:val="0"/>
      <w:marRight w:val="0"/>
      <w:marTop w:val="0"/>
      <w:marBottom w:val="0"/>
      <w:divBdr>
        <w:top w:val="none" w:sz="0" w:space="0" w:color="auto"/>
        <w:left w:val="none" w:sz="0" w:space="0" w:color="auto"/>
        <w:bottom w:val="none" w:sz="0" w:space="0" w:color="auto"/>
        <w:right w:val="none" w:sz="0" w:space="0" w:color="auto"/>
      </w:divBdr>
    </w:div>
    <w:div w:id="833492409">
      <w:bodyDiv w:val="1"/>
      <w:marLeft w:val="0"/>
      <w:marRight w:val="0"/>
      <w:marTop w:val="0"/>
      <w:marBottom w:val="0"/>
      <w:divBdr>
        <w:top w:val="none" w:sz="0" w:space="0" w:color="auto"/>
        <w:left w:val="none" w:sz="0" w:space="0" w:color="auto"/>
        <w:bottom w:val="none" w:sz="0" w:space="0" w:color="auto"/>
        <w:right w:val="none" w:sz="0" w:space="0" w:color="auto"/>
      </w:divBdr>
    </w:div>
    <w:div w:id="840699205">
      <w:bodyDiv w:val="1"/>
      <w:marLeft w:val="0"/>
      <w:marRight w:val="0"/>
      <w:marTop w:val="0"/>
      <w:marBottom w:val="0"/>
      <w:divBdr>
        <w:top w:val="none" w:sz="0" w:space="0" w:color="auto"/>
        <w:left w:val="none" w:sz="0" w:space="0" w:color="auto"/>
        <w:bottom w:val="none" w:sz="0" w:space="0" w:color="auto"/>
        <w:right w:val="none" w:sz="0" w:space="0" w:color="auto"/>
      </w:divBdr>
    </w:div>
    <w:div w:id="841241542">
      <w:bodyDiv w:val="1"/>
      <w:marLeft w:val="0"/>
      <w:marRight w:val="0"/>
      <w:marTop w:val="0"/>
      <w:marBottom w:val="0"/>
      <w:divBdr>
        <w:top w:val="none" w:sz="0" w:space="0" w:color="auto"/>
        <w:left w:val="none" w:sz="0" w:space="0" w:color="auto"/>
        <w:bottom w:val="none" w:sz="0" w:space="0" w:color="auto"/>
        <w:right w:val="none" w:sz="0" w:space="0" w:color="auto"/>
      </w:divBdr>
    </w:div>
    <w:div w:id="841548114">
      <w:bodyDiv w:val="1"/>
      <w:marLeft w:val="0"/>
      <w:marRight w:val="0"/>
      <w:marTop w:val="0"/>
      <w:marBottom w:val="0"/>
      <w:divBdr>
        <w:top w:val="none" w:sz="0" w:space="0" w:color="auto"/>
        <w:left w:val="none" w:sz="0" w:space="0" w:color="auto"/>
        <w:bottom w:val="none" w:sz="0" w:space="0" w:color="auto"/>
        <w:right w:val="none" w:sz="0" w:space="0" w:color="auto"/>
      </w:divBdr>
    </w:div>
    <w:div w:id="841941110">
      <w:bodyDiv w:val="1"/>
      <w:marLeft w:val="0"/>
      <w:marRight w:val="0"/>
      <w:marTop w:val="0"/>
      <w:marBottom w:val="0"/>
      <w:divBdr>
        <w:top w:val="none" w:sz="0" w:space="0" w:color="auto"/>
        <w:left w:val="none" w:sz="0" w:space="0" w:color="auto"/>
        <w:bottom w:val="none" w:sz="0" w:space="0" w:color="auto"/>
        <w:right w:val="none" w:sz="0" w:space="0" w:color="auto"/>
      </w:divBdr>
    </w:div>
    <w:div w:id="842935190">
      <w:bodyDiv w:val="1"/>
      <w:marLeft w:val="0"/>
      <w:marRight w:val="0"/>
      <w:marTop w:val="0"/>
      <w:marBottom w:val="0"/>
      <w:divBdr>
        <w:top w:val="none" w:sz="0" w:space="0" w:color="auto"/>
        <w:left w:val="none" w:sz="0" w:space="0" w:color="auto"/>
        <w:bottom w:val="none" w:sz="0" w:space="0" w:color="auto"/>
        <w:right w:val="none" w:sz="0" w:space="0" w:color="auto"/>
      </w:divBdr>
    </w:div>
    <w:div w:id="844443370">
      <w:bodyDiv w:val="1"/>
      <w:marLeft w:val="0"/>
      <w:marRight w:val="0"/>
      <w:marTop w:val="0"/>
      <w:marBottom w:val="0"/>
      <w:divBdr>
        <w:top w:val="none" w:sz="0" w:space="0" w:color="auto"/>
        <w:left w:val="none" w:sz="0" w:space="0" w:color="auto"/>
        <w:bottom w:val="none" w:sz="0" w:space="0" w:color="auto"/>
        <w:right w:val="none" w:sz="0" w:space="0" w:color="auto"/>
      </w:divBdr>
    </w:div>
    <w:div w:id="846139510">
      <w:bodyDiv w:val="1"/>
      <w:marLeft w:val="0"/>
      <w:marRight w:val="0"/>
      <w:marTop w:val="0"/>
      <w:marBottom w:val="0"/>
      <w:divBdr>
        <w:top w:val="none" w:sz="0" w:space="0" w:color="auto"/>
        <w:left w:val="none" w:sz="0" w:space="0" w:color="auto"/>
        <w:bottom w:val="none" w:sz="0" w:space="0" w:color="auto"/>
        <w:right w:val="none" w:sz="0" w:space="0" w:color="auto"/>
      </w:divBdr>
    </w:div>
    <w:div w:id="847329930">
      <w:bodyDiv w:val="1"/>
      <w:marLeft w:val="0"/>
      <w:marRight w:val="0"/>
      <w:marTop w:val="0"/>
      <w:marBottom w:val="0"/>
      <w:divBdr>
        <w:top w:val="none" w:sz="0" w:space="0" w:color="auto"/>
        <w:left w:val="none" w:sz="0" w:space="0" w:color="auto"/>
        <w:bottom w:val="none" w:sz="0" w:space="0" w:color="auto"/>
        <w:right w:val="none" w:sz="0" w:space="0" w:color="auto"/>
      </w:divBdr>
    </w:div>
    <w:div w:id="851266073">
      <w:bodyDiv w:val="1"/>
      <w:marLeft w:val="0"/>
      <w:marRight w:val="0"/>
      <w:marTop w:val="0"/>
      <w:marBottom w:val="0"/>
      <w:divBdr>
        <w:top w:val="none" w:sz="0" w:space="0" w:color="auto"/>
        <w:left w:val="none" w:sz="0" w:space="0" w:color="auto"/>
        <w:bottom w:val="none" w:sz="0" w:space="0" w:color="auto"/>
        <w:right w:val="none" w:sz="0" w:space="0" w:color="auto"/>
      </w:divBdr>
    </w:div>
    <w:div w:id="854728246">
      <w:bodyDiv w:val="1"/>
      <w:marLeft w:val="0"/>
      <w:marRight w:val="0"/>
      <w:marTop w:val="0"/>
      <w:marBottom w:val="0"/>
      <w:divBdr>
        <w:top w:val="none" w:sz="0" w:space="0" w:color="auto"/>
        <w:left w:val="none" w:sz="0" w:space="0" w:color="auto"/>
        <w:bottom w:val="none" w:sz="0" w:space="0" w:color="auto"/>
        <w:right w:val="none" w:sz="0" w:space="0" w:color="auto"/>
      </w:divBdr>
    </w:div>
    <w:div w:id="855191205">
      <w:bodyDiv w:val="1"/>
      <w:marLeft w:val="0"/>
      <w:marRight w:val="0"/>
      <w:marTop w:val="0"/>
      <w:marBottom w:val="0"/>
      <w:divBdr>
        <w:top w:val="none" w:sz="0" w:space="0" w:color="auto"/>
        <w:left w:val="none" w:sz="0" w:space="0" w:color="auto"/>
        <w:bottom w:val="none" w:sz="0" w:space="0" w:color="auto"/>
        <w:right w:val="none" w:sz="0" w:space="0" w:color="auto"/>
      </w:divBdr>
    </w:div>
    <w:div w:id="856230573">
      <w:bodyDiv w:val="1"/>
      <w:marLeft w:val="0"/>
      <w:marRight w:val="0"/>
      <w:marTop w:val="0"/>
      <w:marBottom w:val="0"/>
      <w:divBdr>
        <w:top w:val="none" w:sz="0" w:space="0" w:color="auto"/>
        <w:left w:val="none" w:sz="0" w:space="0" w:color="auto"/>
        <w:bottom w:val="none" w:sz="0" w:space="0" w:color="auto"/>
        <w:right w:val="none" w:sz="0" w:space="0" w:color="auto"/>
      </w:divBdr>
    </w:div>
    <w:div w:id="864907455">
      <w:bodyDiv w:val="1"/>
      <w:marLeft w:val="0"/>
      <w:marRight w:val="0"/>
      <w:marTop w:val="0"/>
      <w:marBottom w:val="0"/>
      <w:divBdr>
        <w:top w:val="none" w:sz="0" w:space="0" w:color="auto"/>
        <w:left w:val="none" w:sz="0" w:space="0" w:color="auto"/>
        <w:bottom w:val="none" w:sz="0" w:space="0" w:color="auto"/>
        <w:right w:val="none" w:sz="0" w:space="0" w:color="auto"/>
      </w:divBdr>
    </w:div>
    <w:div w:id="869534340">
      <w:bodyDiv w:val="1"/>
      <w:marLeft w:val="0"/>
      <w:marRight w:val="0"/>
      <w:marTop w:val="0"/>
      <w:marBottom w:val="0"/>
      <w:divBdr>
        <w:top w:val="none" w:sz="0" w:space="0" w:color="auto"/>
        <w:left w:val="none" w:sz="0" w:space="0" w:color="auto"/>
        <w:bottom w:val="none" w:sz="0" w:space="0" w:color="auto"/>
        <w:right w:val="none" w:sz="0" w:space="0" w:color="auto"/>
      </w:divBdr>
    </w:div>
    <w:div w:id="872154715">
      <w:bodyDiv w:val="1"/>
      <w:marLeft w:val="0"/>
      <w:marRight w:val="0"/>
      <w:marTop w:val="0"/>
      <w:marBottom w:val="0"/>
      <w:divBdr>
        <w:top w:val="none" w:sz="0" w:space="0" w:color="auto"/>
        <w:left w:val="none" w:sz="0" w:space="0" w:color="auto"/>
        <w:bottom w:val="none" w:sz="0" w:space="0" w:color="auto"/>
        <w:right w:val="none" w:sz="0" w:space="0" w:color="auto"/>
      </w:divBdr>
    </w:div>
    <w:div w:id="873882235">
      <w:bodyDiv w:val="1"/>
      <w:marLeft w:val="0"/>
      <w:marRight w:val="0"/>
      <w:marTop w:val="0"/>
      <w:marBottom w:val="0"/>
      <w:divBdr>
        <w:top w:val="none" w:sz="0" w:space="0" w:color="auto"/>
        <w:left w:val="none" w:sz="0" w:space="0" w:color="auto"/>
        <w:bottom w:val="none" w:sz="0" w:space="0" w:color="auto"/>
        <w:right w:val="none" w:sz="0" w:space="0" w:color="auto"/>
      </w:divBdr>
    </w:div>
    <w:div w:id="874151263">
      <w:bodyDiv w:val="1"/>
      <w:marLeft w:val="0"/>
      <w:marRight w:val="0"/>
      <w:marTop w:val="0"/>
      <w:marBottom w:val="0"/>
      <w:divBdr>
        <w:top w:val="none" w:sz="0" w:space="0" w:color="auto"/>
        <w:left w:val="none" w:sz="0" w:space="0" w:color="auto"/>
        <w:bottom w:val="none" w:sz="0" w:space="0" w:color="auto"/>
        <w:right w:val="none" w:sz="0" w:space="0" w:color="auto"/>
      </w:divBdr>
    </w:div>
    <w:div w:id="880900958">
      <w:bodyDiv w:val="1"/>
      <w:marLeft w:val="0"/>
      <w:marRight w:val="0"/>
      <w:marTop w:val="0"/>
      <w:marBottom w:val="0"/>
      <w:divBdr>
        <w:top w:val="none" w:sz="0" w:space="0" w:color="auto"/>
        <w:left w:val="none" w:sz="0" w:space="0" w:color="auto"/>
        <w:bottom w:val="none" w:sz="0" w:space="0" w:color="auto"/>
        <w:right w:val="none" w:sz="0" w:space="0" w:color="auto"/>
      </w:divBdr>
    </w:div>
    <w:div w:id="885262263">
      <w:bodyDiv w:val="1"/>
      <w:marLeft w:val="0"/>
      <w:marRight w:val="0"/>
      <w:marTop w:val="0"/>
      <w:marBottom w:val="0"/>
      <w:divBdr>
        <w:top w:val="none" w:sz="0" w:space="0" w:color="auto"/>
        <w:left w:val="none" w:sz="0" w:space="0" w:color="auto"/>
        <w:bottom w:val="none" w:sz="0" w:space="0" w:color="auto"/>
        <w:right w:val="none" w:sz="0" w:space="0" w:color="auto"/>
      </w:divBdr>
    </w:div>
    <w:div w:id="885874849">
      <w:bodyDiv w:val="1"/>
      <w:marLeft w:val="0"/>
      <w:marRight w:val="0"/>
      <w:marTop w:val="0"/>
      <w:marBottom w:val="0"/>
      <w:divBdr>
        <w:top w:val="none" w:sz="0" w:space="0" w:color="auto"/>
        <w:left w:val="none" w:sz="0" w:space="0" w:color="auto"/>
        <w:bottom w:val="none" w:sz="0" w:space="0" w:color="auto"/>
        <w:right w:val="none" w:sz="0" w:space="0" w:color="auto"/>
      </w:divBdr>
    </w:div>
    <w:div w:id="887496022">
      <w:bodyDiv w:val="1"/>
      <w:marLeft w:val="0"/>
      <w:marRight w:val="0"/>
      <w:marTop w:val="0"/>
      <w:marBottom w:val="0"/>
      <w:divBdr>
        <w:top w:val="none" w:sz="0" w:space="0" w:color="auto"/>
        <w:left w:val="none" w:sz="0" w:space="0" w:color="auto"/>
        <w:bottom w:val="none" w:sz="0" w:space="0" w:color="auto"/>
        <w:right w:val="none" w:sz="0" w:space="0" w:color="auto"/>
      </w:divBdr>
    </w:div>
    <w:div w:id="895161071">
      <w:bodyDiv w:val="1"/>
      <w:marLeft w:val="0"/>
      <w:marRight w:val="0"/>
      <w:marTop w:val="0"/>
      <w:marBottom w:val="0"/>
      <w:divBdr>
        <w:top w:val="none" w:sz="0" w:space="0" w:color="auto"/>
        <w:left w:val="none" w:sz="0" w:space="0" w:color="auto"/>
        <w:bottom w:val="none" w:sz="0" w:space="0" w:color="auto"/>
        <w:right w:val="none" w:sz="0" w:space="0" w:color="auto"/>
      </w:divBdr>
    </w:div>
    <w:div w:id="895773573">
      <w:bodyDiv w:val="1"/>
      <w:marLeft w:val="0"/>
      <w:marRight w:val="0"/>
      <w:marTop w:val="0"/>
      <w:marBottom w:val="0"/>
      <w:divBdr>
        <w:top w:val="none" w:sz="0" w:space="0" w:color="auto"/>
        <w:left w:val="none" w:sz="0" w:space="0" w:color="auto"/>
        <w:bottom w:val="none" w:sz="0" w:space="0" w:color="auto"/>
        <w:right w:val="none" w:sz="0" w:space="0" w:color="auto"/>
      </w:divBdr>
    </w:div>
    <w:div w:id="898785583">
      <w:bodyDiv w:val="1"/>
      <w:marLeft w:val="0"/>
      <w:marRight w:val="0"/>
      <w:marTop w:val="0"/>
      <w:marBottom w:val="0"/>
      <w:divBdr>
        <w:top w:val="none" w:sz="0" w:space="0" w:color="auto"/>
        <w:left w:val="none" w:sz="0" w:space="0" w:color="auto"/>
        <w:bottom w:val="none" w:sz="0" w:space="0" w:color="auto"/>
        <w:right w:val="none" w:sz="0" w:space="0" w:color="auto"/>
      </w:divBdr>
    </w:div>
    <w:div w:id="901333242">
      <w:bodyDiv w:val="1"/>
      <w:marLeft w:val="0"/>
      <w:marRight w:val="0"/>
      <w:marTop w:val="0"/>
      <w:marBottom w:val="0"/>
      <w:divBdr>
        <w:top w:val="none" w:sz="0" w:space="0" w:color="auto"/>
        <w:left w:val="none" w:sz="0" w:space="0" w:color="auto"/>
        <w:bottom w:val="none" w:sz="0" w:space="0" w:color="auto"/>
        <w:right w:val="none" w:sz="0" w:space="0" w:color="auto"/>
      </w:divBdr>
    </w:div>
    <w:div w:id="901912083">
      <w:bodyDiv w:val="1"/>
      <w:marLeft w:val="0"/>
      <w:marRight w:val="0"/>
      <w:marTop w:val="0"/>
      <w:marBottom w:val="0"/>
      <w:divBdr>
        <w:top w:val="none" w:sz="0" w:space="0" w:color="auto"/>
        <w:left w:val="none" w:sz="0" w:space="0" w:color="auto"/>
        <w:bottom w:val="none" w:sz="0" w:space="0" w:color="auto"/>
        <w:right w:val="none" w:sz="0" w:space="0" w:color="auto"/>
      </w:divBdr>
    </w:div>
    <w:div w:id="902638302">
      <w:bodyDiv w:val="1"/>
      <w:marLeft w:val="0"/>
      <w:marRight w:val="0"/>
      <w:marTop w:val="0"/>
      <w:marBottom w:val="0"/>
      <w:divBdr>
        <w:top w:val="none" w:sz="0" w:space="0" w:color="auto"/>
        <w:left w:val="none" w:sz="0" w:space="0" w:color="auto"/>
        <w:bottom w:val="none" w:sz="0" w:space="0" w:color="auto"/>
        <w:right w:val="none" w:sz="0" w:space="0" w:color="auto"/>
      </w:divBdr>
    </w:div>
    <w:div w:id="906919377">
      <w:bodyDiv w:val="1"/>
      <w:marLeft w:val="0"/>
      <w:marRight w:val="0"/>
      <w:marTop w:val="0"/>
      <w:marBottom w:val="0"/>
      <w:divBdr>
        <w:top w:val="none" w:sz="0" w:space="0" w:color="auto"/>
        <w:left w:val="none" w:sz="0" w:space="0" w:color="auto"/>
        <w:bottom w:val="none" w:sz="0" w:space="0" w:color="auto"/>
        <w:right w:val="none" w:sz="0" w:space="0" w:color="auto"/>
      </w:divBdr>
    </w:div>
    <w:div w:id="907232664">
      <w:bodyDiv w:val="1"/>
      <w:marLeft w:val="0"/>
      <w:marRight w:val="0"/>
      <w:marTop w:val="0"/>
      <w:marBottom w:val="0"/>
      <w:divBdr>
        <w:top w:val="none" w:sz="0" w:space="0" w:color="auto"/>
        <w:left w:val="none" w:sz="0" w:space="0" w:color="auto"/>
        <w:bottom w:val="none" w:sz="0" w:space="0" w:color="auto"/>
        <w:right w:val="none" w:sz="0" w:space="0" w:color="auto"/>
      </w:divBdr>
    </w:div>
    <w:div w:id="907419655">
      <w:bodyDiv w:val="1"/>
      <w:marLeft w:val="0"/>
      <w:marRight w:val="0"/>
      <w:marTop w:val="0"/>
      <w:marBottom w:val="0"/>
      <w:divBdr>
        <w:top w:val="none" w:sz="0" w:space="0" w:color="auto"/>
        <w:left w:val="none" w:sz="0" w:space="0" w:color="auto"/>
        <w:bottom w:val="none" w:sz="0" w:space="0" w:color="auto"/>
        <w:right w:val="none" w:sz="0" w:space="0" w:color="auto"/>
      </w:divBdr>
    </w:div>
    <w:div w:id="911813582">
      <w:bodyDiv w:val="1"/>
      <w:marLeft w:val="0"/>
      <w:marRight w:val="0"/>
      <w:marTop w:val="0"/>
      <w:marBottom w:val="0"/>
      <w:divBdr>
        <w:top w:val="none" w:sz="0" w:space="0" w:color="auto"/>
        <w:left w:val="none" w:sz="0" w:space="0" w:color="auto"/>
        <w:bottom w:val="none" w:sz="0" w:space="0" w:color="auto"/>
        <w:right w:val="none" w:sz="0" w:space="0" w:color="auto"/>
      </w:divBdr>
    </w:div>
    <w:div w:id="914706399">
      <w:bodyDiv w:val="1"/>
      <w:marLeft w:val="0"/>
      <w:marRight w:val="0"/>
      <w:marTop w:val="0"/>
      <w:marBottom w:val="0"/>
      <w:divBdr>
        <w:top w:val="none" w:sz="0" w:space="0" w:color="auto"/>
        <w:left w:val="none" w:sz="0" w:space="0" w:color="auto"/>
        <w:bottom w:val="none" w:sz="0" w:space="0" w:color="auto"/>
        <w:right w:val="none" w:sz="0" w:space="0" w:color="auto"/>
      </w:divBdr>
    </w:div>
    <w:div w:id="917860726">
      <w:bodyDiv w:val="1"/>
      <w:marLeft w:val="0"/>
      <w:marRight w:val="0"/>
      <w:marTop w:val="0"/>
      <w:marBottom w:val="0"/>
      <w:divBdr>
        <w:top w:val="none" w:sz="0" w:space="0" w:color="auto"/>
        <w:left w:val="none" w:sz="0" w:space="0" w:color="auto"/>
        <w:bottom w:val="none" w:sz="0" w:space="0" w:color="auto"/>
        <w:right w:val="none" w:sz="0" w:space="0" w:color="auto"/>
      </w:divBdr>
    </w:div>
    <w:div w:id="917979266">
      <w:bodyDiv w:val="1"/>
      <w:marLeft w:val="0"/>
      <w:marRight w:val="0"/>
      <w:marTop w:val="0"/>
      <w:marBottom w:val="0"/>
      <w:divBdr>
        <w:top w:val="none" w:sz="0" w:space="0" w:color="auto"/>
        <w:left w:val="none" w:sz="0" w:space="0" w:color="auto"/>
        <w:bottom w:val="none" w:sz="0" w:space="0" w:color="auto"/>
        <w:right w:val="none" w:sz="0" w:space="0" w:color="auto"/>
      </w:divBdr>
    </w:div>
    <w:div w:id="919753836">
      <w:bodyDiv w:val="1"/>
      <w:marLeft w:val="0"/>
      <w:marRight w:val="0"/>
      <w:marTop w:val="0"/>
      <w:marBottom w:val="0"/>
      <w:divBdr>
        <w:top w:val="none" w:sz="0" w:space="0" w:color="auto"/>
        <w:left w:val="none" w:sz="0" w:space="0" w:color="auto"/>
        <w:bottom w:val="none" w:sz="0" w:space="0" w:color="auto"/>
        <w:right w:val="none" w:sz="0" w:space="0" w:color="auto"/>
      </w:divBdr>
    </w:div>
    <w:div w:id="920069624">
      <w:bodyDiv w:val="1"/>
      <w:marLeft w:val="0"/>
      <w:marRight w:val="0"/>
      <w:marTop w:val="0"/>
      <w:marBottom w:val="0"/>
      <w:divBdr>
        <w:top w:val="none" w:sz="0" w:space="0" w:color="auto"/>
        <w:left w:val="none" w:sz="0" w:space="0" w:color="auto"/>
        <w:bottom w:val="none" w:sz="0" w:space="0" w:color="auto"/>
        <w:right w:val="none" w:sz="0" w:space="0" w:color="auto"/>
      </w:divBdr>
    </w:div>
    <w:div w:id="920984298">
      <w:bodyDiv w:val="1"/>
      <w:marLeft w:val="0"/>
      <w:marRight w:val="0"/>
      <w:marTop w:val="0"/>
      <w:marBottom w:val="0"/>
      <w:divBdr>
        <w:top w:val="none" w:sz="0" w:space="0" w:color="auto"/>
        <w:left w:val="none" w:sz="0" w:space="0" w:color="auto"/>
        <w:bottom w:val="none" w:sz="0" w:space="0" w:color="auto"/>
        <w:right w:val="none" w:sz="0" w:space="0" w:color="auto"/>
      </w:divBdr>
    </w:div>
    <w:div w:id="924069538">
      <w:bodyDiv w:val="1"/>
      <w:marLeft w:val="0"/>
      <w:marRight w:val="0"/>
      <w:marTop w:val="0"/>
      <w:marBottom w:val="0"/>
      <w:divBdr>
        <w:top w:val="none" w:sz="0" w:space="0" w:color="auto"/>
        <w:left w:val="none" w:sz="0" w:space="0" w:color="auto"/>
        <w:bottom w:val="none" w:sz="0" w:space="0" w:color="auto"/>
        <w:right w:val="none" w:sz="0" w:space="0" w:color="auto"/>
      </w:divBdr>
    </w:div>
    <w:div w:id="928076424">
      <w:bodyDiv w:val="1"/>
      <w:marLeft w:val="0"/>
      <w:marRight w:val="0"/>
      <w:marTop w:val="0"/>
      <w:marBottom w:val="0"/>
      <w:divBdr>
        <w:top w:val="none" w:sz="0" w:space="0" w:color="auto"/>
        <w:left w:val="none" w:sz="0" w:space="0" w:color="auto"/>
        <w:bottom w:val="none" w:sz="0" w:space="0" w:color="auto"/>
        <w:right w:val="none" w:sz="0" w:space="0" w:color="auto"/>
      </w:divBdr>
    </w:div>
    <w:div w:id="936642570">
      <w:bodyDiv w:val="1"/>
      <w:marLeft w:val="0"/>
      <w:marRight w:val="0"/>
      <w:marTop w:val="0"/>
      <w:marBottom w:val="0"/>
      <w:divBdr>
        <w:top w:val="none" w:sz="0" w:space="0" w:color="auto"/>
        <w:left w:val="none" w:sz="0" w:space="0" w:color="auto"/>
        <w:bottom w:val="none" w:sz="0" w:space="0" w:color="auto"/>
        <w:right w:val="none" w:sz="0" w:space="0" w:color="auto"/>
      </w:divBdr>
    </w:div>
    <w:div w:id="939222203">
      <w:bodyDiv w:val="1"/>
      <w:marLeft w:val="0"/>
      <w:marRight w:val="0"/>
      <w:marTop w:val="0"/>
      <w:marBottom w:val="0"/>
      <w:divBdr>
        <w:top w:val="none" w:sz="0" w:space="0" w:color="auto"/>
        <w:left w:val="none" w:sz="0" w:space="0" w:color="auto"/>
        <w:bottom w:val="none" w:sz="0" w:space="0" w:color="auto"/>
        <w:right w:val="none" w:sz="0" w:space="0" w:color="auto"/>
      </w:divBdr>
    </w:div>
    <w:div w:id="941036914">
      <w:bodyDiv w:val="1"/>
      <w:marLeft w:val="0"/>
      <w:marRight w:val="0"/>
      <w:marTop w:val="0"/>
      <w:marBottom w:val="0"/>
      <w:divBdr>
        <w:top w:val="none" w:sz="0" w:space="0" w:color="auto"/>
        <w:left w:val="none" w:sz="0" w:space="0" w:color="auto"/>
        <w:bottom w:val="none" w:sz="0" w:space="0" w:color="auto"/>
        <w:right w:val="none" w:sz="0" w:space="0" w:color="auto"/>
      </w:divBdr>
    </w:div>
    <w:div w:id="942032462">
      <w:bodyDiv w:val="1"/>
      <w:marLeft w:val="0"/>
      <w:marRight w:val="0"/>
      <w:marTop w:val="0"/>
      <w:marBottom w:val="0"/>
      <w:divBdr>
        <w:top w:val="none" w:sz="0" w:space="0" w:color="auto"/>
        <w:left w:val="none" w:sz="0" w:space="0" w:color="auto"/>
        <w:bottom w:val="none" w:sz="0" w:space="0" w:color="auto"/>
        <w:right w:val="none" w:sz="0" w:space="0" w:color="auto"/>
      </w:divBdr>
    </w:div>
    <w:div w:id="957493184">
      <w:bodyDiv w:val="1"/>
      <w:marLeft w:val="0"/>
      <w:marRight w:val="0"/>
      <w:marTop w:val="0"/>
      <w:marBottom w:val="0"/>
      <w:divBdr>
        <w:top w:val="none" w:sz="0" w:space="0" w:color="auto"/>
        <w:left w:val="none" w:sz="0" w:space="0" w:color="auto"/>
        <w:bottom w:val="none" w:sz="0" w:space="0" w:color="auto"/>
        <w:right w:val="none" w:sz="0" w:space="0" w:color="auto"/>
      </w:divBdr>
    </w:div>
    <w:div w:id="958224051">
      <w:bodyDiv w:val="1"/>
      <w:marLeft w:val="0"/>
      <w:marRight w:val="0"/>
      <w:marTop w:val="0"/>
      <w:marBottom w:val="0"/>
      <w:divBdr>
        <w:top w:val="none" w:sz="0" w:space="0" w:color="auto"/>
        <w:left w:val="none" w:sz="0" w:space="0" w:color="auto"/>
        <w:bottom w:val="none" w:sz="0" w:space="0" w:color="auto"/>
        <w:right w:val="none" w:sz="0" w:space="0" w:color="auto"/>
      </w:divBdr>
    </w:div>
    <w:div w:id="958342612">
      <w:bodyDiv w:val="1"/>
      <w:marLeft w:val="0"/>
      <w:marRight w:val="0"/>
      <w:marTop w:val="0"/>
      <w:marBottom w:val="0"/>
      <w:divBdr>
        <w:top w:val="none" w:sz="0" w:space="0" w:color="auto"/>
        <w:left w:val="none" w:sz="0" w:space="0" w:color="auto"/>
        <w:bottom w:val="none" w:sz="0" w:space="0" w:color="auto"/>
        <w:right w:val="none" w:sz="0" w:space="0" w:color="auto"/>
      </w:divBdr>
    </w:div>
    <w:div w:id="960645082">
      <w:bodyDiv w:val="1"/>
      <w:marLeft w:val="0"/>
      <w:marRight w:val="0"/>
      <w:marTop w:val="0"/>
      <w:marBottom w:val="0"/>
      <w:divBdr>
        <w:top w:val="none" w:sz="0" w:space="0" w:color="auto"/>
        <w:left w:val="none" w:sz="0" w:space="0" w:color="auto"/>
        <w:bottom w:val="none" w:sz="0" w:space="0" w:color="auto"/>
        <w:right w:val="none" w:sz="0" w:space="0" w:color="auto"/>
      </w:divBdr>
    </w:div>
    <w:div w:id="961108490">
      <w:bodyDiv w:val="1"/>
      <w:marLeft w:val="0"/>
      <w:marRight w:val="0"/>
      <w:marTop w:val="0"/>
      <w:marBottom w:val="0"/>
      <w:divBdr>
        <w:top w:val="none" w:sz="0" w:space="0" w:color="auto"/>
        <w:left w:val="none" w:sz="0" w:space="0" w:color="auto"/>
        <w:bottom w:val="none" w:sz="0" w:space="0" w:color="auto"/>
        <w:right w:val="none" w:sz="0" w:space="0" w:color="auto"/>
      </w:divBdr>
    </w:div>
    <w:div w:id="964773645">
      <w:bodyDiv w:val="1"/>
      <w:marLeft w:val="0"/>
      <w:marRight w:val="0"/>
      <w:marTop w:val="0"/>
      <w:marBottom w:val="0"/>
      <w:divBdr>
        <w:top w:val="none" w:sz="0" w:space="0" w:color="auto"/>
        <w:left w:val="none" w:sz="0" w:space="0" w:color="auto"/>
        <w:bottom w:val="none" w:sz="0" w:space="0" w:color="auto"/>
        <w:right w:val="none" w:sz="0" w:space="0" w:color="auto"/>
      </w:divBdr>
    </w:div>
    <w:div w:id="966013056">
      <w:bodyDiv w:val="1"/>
      <w:marLeft w:val="0"/>
      <w:marRight w:val="0"/>
      <w:marTop w:val="0"/>
      <w:marBottom w:val="0"/>
      <w:divBdr>
        <w:top w:val="none" w:sz="0" w:space="0" w:color="auto"/>
        <w:left w:val="none" w:sz="0" w:space="0" w:color="auto"/>
        <w:bottom w:val="none" w:sz="0" w:space="0" w:color="auto"/>
        <w:right w:val="none" w:sz="0" w:space="0" w:color="auto"/>
      </w:divBdr>
    </w:div>
    <w:div w:id="966622165">
      <w:bodyDiv w:val="1"/>
      <w:marLeft w:val="0"/>
      <w:marRight w:val="0"/>
      <w:marTop w:val="0"/>
      <w:marBottom w:val="0"/>
      <w:divBdr>
        <w:top w:val="none" w:sz="0" w:space="0" w:color="auto"/>
        <w:left w:val="none" w:sz="0" w:space="0" w:color="auto"/>
        <w:bottom w:val="none" w:sz="0" w:space="0" w:color="auto"/>
        <w:right w:val="none" w:sz="0" w:space="0" w:color="auto"/>
      </w:divBdr>
    </w:div>
    <w:div w:id="973144753">
      <w:bodyDiv w:val="1"/>
      <w:marLeft w:val="0"/>
      <w:marRight w:val="0"/>
      <w:marTop w:val="0"/>
      <w:marBottom w:val="0"/>
      <w:divBdr>
        <w:top w:val="none" w:sz="0" w:space="0" w:color="auto"/>
        <w:left w:val="none" w:sz="0" w:space="0" w:color="auto"/>
        <w:bottom w:val="none" w:sz="0" w:space="0" w:color="auto"/>
        <w:right w:val="none" w:sz="0" w:space="0" w:color="auto"/>
      </w:divBdr>
    </w:div>
    <w:div w:id="976304987">
      <w:bodyDiv w:val="1"/>
      <w:marLeft w:val="0"/>
      <w:marRight w:val="0"/>
      <w:marTop w:val="0"/>
      <w:marBottom w:val="0"/>
      <w:divBdr>
        <w:top w:val="none" w:sz="0" w:space="0" w:color="auto"/>
        <w:left w:val="none" w:sz="0" w:space="0" w:color="auto"/>
        <w:bottom w:val="none" w:sz="0" w:space="0" w:color="auto"/>
        <w:right w:val="none" w:sz="0" w:space="0" w:color="auto"/>
      </w:divBdr>
    </w:div>
    <w:div w:id="982392708">
      <w:bodyDiv w:val="1"/>
      <w:marLeft w:val="0"/>
      <w:marRight w:val="0"/>
      <w:marTop w:val="0"/>
      <w:marBottom w:val="0"/>
      <w:divBdr>
        <w:top w:val="none" w:sz="0" w:space="0" w:color="auto"/>
        <w:left w:val="none" w:sz="0" w:space="0" w:color="auto"/>
        <w:bottom w:val="none" w:sz="0" w:space="0" w:color="auto"/>
        <w:right w:val="none" w:sz="0" w:space="0" w:color="auto"/>
      </w:divBdr>
    </w:div>
    <w:div w:id="985474052">
      <w:bodyDiv w:val="1"/>
      <w:marLeft w:val="0"/>
      <w:marRight w:val="0"/>
      <w:marTop w:val="0"/>
      <w:marBottom w:val="0"/>
      <w:divBdr>
        <w:top w:val="none" w:sz="0" w:space="0" w:color="auto"/>
        <w:left w:val="none" w:sz="0" w:space="0" w:color="auto"/>
        <w:bottom w:val="none" w:sz="0" w:space="0" w:color="auto"/>
        <w:right w:val="none" w:sz="0" w:space="0" w:color="auto"/>
      </w:divBdr>
    </w:div>
    <w:div w:id="986518057">
      <w:bodyDiv w:val="1"/>
      <w:marLeft w:val="0"/>
      <w:marRight w:val="0"/>
      <w:marTop w:val="0"/>
      <w:marBottom w:val="0"/>
      <w:divBdr>
        <w:top w:val="none" w:sz="0" w:space="0" w:color="auto"/>
        <w:left w:val="none" w:sz="0" w:space="0" w:color="auto"/>
        <w:bottom w:val="none" w:sz="0" w:space="0" w:color="auto"/>
        <w:right w:val="none" w:sz="0" w:space="0" w:color="auto"/>
      </w:divBdr>
    </w:div>
    <w:div w:id="989671134">
      <w:bodyDiv w:val="1"/>
      <w:marLeft w:val="0"/>
      <w:marRight w:val="0"/>
      <w:marTop w:val="0"/>
      <w:marBottom w:val="0"/>
      <w:divBdr>
        <w:top w:val="none" w:sz="0" w:space="0" w:color="auto"/>
        <w:left w:val="none" w:sz="0" w:space="0" w:color="auto"/>
        <w:bottom w:val="none" w:sz="0" w:space="0" w:color="auto"/>
        <w:right w:val="none" w:sz="0" w:space="0" w:color="auto"/>
      </w:divBdr>
    </w:div>
    <w:div w:id="990325477">
      <w:bodyDiv w:val="1"/>
      <w:marLeft w:val="0"/>
      <w:marRight w:val="0"/>
      <w:marTop w:val="0"/>
      <w:marBottom w:val="0"/>
      <w:divBdr>
        <w:top w:val="none" w:sz="0" w:space="0" w:color="auto"/>
        <w:left w:val="none" w:sz="0" w:space="0" w:color="auto"/>
        <w:bottom w:val="none" w:sz="0" w:space="0" w:color="auto"/>
        <w:right w:val="none" w:sz="0" w:space="0" w:color="auto"/>
      </w:divBdr>
    </w:div>
    <w:div w:id="990446263">
      <w:bodyDiv w:val="1"/>
      <w:marLeft w:val="0"/>
      <w:marRight w:val="0"/>
      <w:marTop w:val="0"/>
      <w:marBottom w:val="0"/>
      <w:divBdr>
        <w:top w:val="none" w:sz="0" w:space="0" w:color="auto"/>
        <w:left w:val="none" w:sz="0" w:space="0" w:color="auto"/>
        <w:bottom w:val="none" w:sz="0" w:space="0" w:color="auto"/>
        <w:right w:val="none" w:sz="0" w:space="0" w:color="auto"/>
      </w:divBdr>
    </w:div>
    <w:div w:id="993492172">
      <w:bodyDiv w:val="1"/>
      <w:marLeft w:val="0"/>
      <w:marRight w:val="0"/>
      <w:marTop w:val="0"/>
      <w:marBottom w:val="0"/>
      <w:divBdr>
        <w:top w:val="none" w:sz="0" w:space="0" w:color="auto"/>
        <w:left w:val="none" w:sz="0" w:space="0" w:color="auto"/>
        <w:bottom w:val="none" w:sz="0" w:space="0" w:color="auto"/>
        <w:right w:val="none" w:sz="0" w:space="0" w:color="auto"/>
      </w:divBdr>
    </w:div>
    <w:div w:id="1000431393">
      <w:bodyDiv w:val="1"/>
      <w:marLeft w:val="0"/>
      <w:marRight w:val="0"/>
      <w:marTop w:val="0"/>
      <w:marBottom w:val="0"/>
      <w:divBdr>
        <w:top w:val="none" w:sz="0" w:space="0" w:color="auto"/>
        <w:left w:val="none" w:sz="0" w:space="0" w:color="auto"/>
        <w:bottom w:val="none" w:sz="0" w:space="0" w:color="auto"/>
        <w:right w:val="none" w:sz="0" w:space="0" w:color="auto"/>
      </w:divBdr>
    </w:div>
    <w:div w:id="1007100965">
      <w:bodyDiv w:val="1"/>
      <w:marLeft w:val="0"/>
      <w:marRight w:val="0"/>
      <w:marTop w:val="0"/>
      <w:marBottom w:val="0"/>
      <w:divBdr>
        <w:top w:val="none" w:sz="0" w:space="0" w:color="auto"/>
        <w:left w:val="none" w:sz="0" w:space="0" w:color="auto"/>
        <w:bottom w:val="none" w:sz="0" w:space="0" w:color="auto"/>
        <w:right w:val="none" w:sz="0" w:space="0" w:color="auto"/>
      </w:divBdr>
    </w:div>
    <w:div w:id="1016149369">
      <w:bodyDiv w:val="1"/>
      <w:marLeft w:val="0"/>
      <w:marRight w:val="0"/>
      <w:marTop w:val="0"/>
      <w:marBottom w:val="0"/>
      <w:divBdr>
        <w:top w:val="none" w:sz="0" w:space="0" w:color="auto"/>
        <w:left w:val="none" w:sz="0" w:space="0" w:color="auto"/>
        <w:bottom w:val="none" w:sz="0" w:space="0" w:color="auto"/>
        <w:right w:val="none" w:sz="0" w:space="0" w:color="auto"/>
      </w:divBdr>
    </w:div>
    <w:div w:id="1017270929">
      <w:bodyDiv w:val="1"/>
      <w:marLeft w:val="0"/>
      <w:marRight w:val="0"/>
      <w:marTop w:val="0"/>
      <w:marBottom w:val="0"/>
      <w:divBdr>
        <w:top w:val="none" w:sz="0" w:space="0" w:color="auto"/>
        <w:left w:val="none" w:sz="0" w:space="0" w:color="auto"/>
        <w:bottom w:val="none" w:sz="0" w:space="0" w:color="auto"/>
        <w:right w:val="none" w:sz="0" w:space="0" w:color="auto"/>
      </w:divBdr>
    </w:div>
    <w:div w:id="1029992896">
      <w:bodyDiv w:val="1"/>
      <w:marLeft w:val="0"/>
      <w:marRight w:val="0"/>
      <w:marTop w:val="0"/>
      <w:marBottom w:val="0"/>
      <w:divBdr>
        <w:top w:val="none" w:sz="0" w:space="0" w:color="auto"/>
        <w:left w:val="none" w:sz="0" w:space="0" w:color="auto"/>
        <w:bottom w:val="none" w:sz="0" w:space="0" w:color="auto"/>
        <w:right w:val="none" w:sz="0" w:space="0" w:color="auto"/>
      </w:divBdr>
    </w:div>
    <w:div w:id="1036201014">
      <w:bodyDiv w:val="1"/>
      <w:marLeft w:val="0"/>
      <w:marRight w:val="0"/>
      <w:marTop w:val="0"/>
      <w:marBottom w:val="0"/>
      <w:divBdr>
        <w:top w:val="none" w:sz="0" w:space="0" w:color="auto"/>
        <w:left w:val="none" w:sz="0" w:space="0" w:color="auto"/>
        <w:bottom w:val="none" w:sz="0" w:space="0" w:color="auto"/>
        <w:right w:val="none" w:sz="0" w:space="0" w:color="auto"/>
      </w:divBdr>
    </w:div>
    <w:div w:id="1038896894">
      <w:bodyDiv w:val="1"/>
      <w:marLeft w:val="0"/>
      <w:marRight w:val="0"/>
      <w:marTop w:val="0"/>
      <w:marBottom w:val="0"/>
      <w:divBdr>
        <w:top w:val="none" w:sz="0" w:space="0" w:color="auto"/>
        <w:left w:val="none" w:sz="0" w:space="0" w:color="auto"/>
        <w:bottom w:val="none" w:sz="0" w:space="0" w:color="auto"/>
        <w:right w:val="none" w:sz="0" w:space="0" w:color="auto"/>
      </w:divBdr>
    </w:div>
    <w:div w:id="1041978707">
      <w:bodyDiv w:val="1"/>
      <w:marLeft w:val="0"/>
      <w:marRight w:val="0"/>
      <w:marTop w:val="0"/>
      <w:marBottom w:val="0"/>
      <w:divBdr>
        <w:top w:val="none" w:sz="0" w:space="0" w:color="auto"/>
        <w:left w:val="none" w:sz="0" w:space="0" w:color="auto"/>
        <w:bottom w:val="none" w:sz="0" w:space="0" w:color="auto"/>
        <w:right w:val="none" w:sz="0" w:space="0" w:color="auto"/>
      </w:divBdr>
    </w:div>
    <w:div w:id="1046755352">
      <w:bodyDiv w:val="1"/>
      <w:marLeft w:val="0"/>
      <w:marRight w:val="0"/>
      <w:marTop w:val="0"/>
      <w:marBottom w:val="0"/>
      <w:divBdr>
        <w:top w:val="none" w:sz="0" w:space="0" w:color="auto"/>
        <w:left w:val="none" w:sz="0" w:space="0" w:color="auto"/>
        <w:bottom w:val="none" w:sz="0" w:space="0" w:color="auto"/>
        <w:right w:val="none" w:sz="0" w:space="0" w:color="auto"/>
      </w:divBdr>
    </w:div>
    <w:div w:id="1050422813">
      <w:bodyDiv w:val="1"/>
      <w:marLeft w:val="0"/>
      <w:marRight w:val="0"/>
      <w:marTop w:val="0"/>
      <w:marBottom w:val="0"/>
      <w:divBdr>
        <w:top w:val="none" w:sz="0" w:space="0" w:color="auto"/>
        <w:left w:val="none" w:sz="0" w:space="0" w:color="auto"/>
        <w:bottom w:val="none" w:sz="0" w:space="0" w:color="auto"/>
        <w:right w:val="none" w:sz="0" w:space="0" w:color="auto"/>
      </w:divBdr>
    </w:div>
    <w:div w:id="1050570877">
      <w:bodyDiv w:val="1"/>
      <w:marLeft w:val="0"/>
      <w:marRight w:val="0"/>
      <w:marTop w:val="0"/>
      <w:marBottom w:val="0"/>
      <w:divBdr>
        <w:top w:val="none" w:sz="0" w:space="0" w:color="auto"/>
        <w:left w:val="none" w:sz="0" w:space="0" w:color="auto"/>
        <w:bottom w:val="none" w:sz="0" w:space="0" w:color="auto"/>
        <w:right w:val="none" w:sz="0" w:space="0" w:color="auto"/>
      </w:divBdr>
    </w:div>
    <w:div w:id="1051539562">
      <w:bodyDiv w:val="1"/>
      <w:marLeft w:val="0"/>
      <w:marRight w:val="0"/>
      <w:marTop w:val="0"/>
      <w:marBottom w:val="0"/>
      <w:divBdr>
        <w:top w:val="none" w:sz="0" w:space="0" w:color="auto"/>
        <w:left w:val="none" w:sz="0" w:space="0" w:color="auto"/>
        <w:bottom w:val="none" w:sz="0" w:space="0" w:color="auto"/>
        <w:right w:val="none" w:sz="0" w:space="0" w:color="auto"/>
      </w:divBdr>
    </w:div>
    <w:div w:id="1051736564">
      <w:bodyDiv w:val="1"/>
      <w:marLeft w:val="0"/>
      <w:marRight w:val="0"/>
      <w:marTop w:val="0"/>
      <w:marBottom w:val="0"/>
      <w:divBdr>
        <w:top w:val="none" w:sz="0" w:space="0" w:color="auto"/>
        <w:left w:val="none" w:sz="0" w:space="0" w:color="auto"/>
        <w:bottom w:val="none" w:sz="0" w:space="0" w:color="auto"/>
        <w:right w:val="none" w:sz="0" w:space="0" w:color="auto"/>
      </w:divBdr>
    </w:div>
    <w:div w:id="1052997032">
      <w:bodyDiv w:val="1"/>
      <w:marLeft w:val="0"/>
      <w:marRight w:val="0"/>
      <w:marTop w:val="0"/>
      <w:marBottom w:val="0"/>
      <w:divBdr>
        <w:top w:val="none" w:sz="0" w:space="0" w:color="auto"/>
        <w:left w:val="none" w:sz="0" w:space="0" w:color="auto"/>
        <w:bottom w:val="none" w:sz="0" w:space="0" w:color="auto"/>
        <w:right w:val="none" w:sz="0" w:space="0" w:color="auto"/>
      </w:divBdr>
    </w:div>
    <w:div w:id="1054039822">
      <w:bodyDiv w:val="1"/>
      <w:marLeft w:val="0"/>
      <w:marRight w:val="0"/>
      <w:marTop w:val="0"/>
      <w:marBottom w:val="0"/>
      <w:divBdr>
        <w:top w:val="none" w:sz="0" w:space="0" w:color="auto"/>
        <w:left w:val="none" w:sz="0" w:space="0" w:color="auto"/>
        <w:bottom w:val="none" w:sz="0" w:space="0" w:color="auto"/>
        <w:right w:val="none" w:sz="0" w:space="0" w:color="auto"/>
      </w:divBdr>
    </w:div>
    <w:div w:id="1054817769">
      <w:bodyDiv w:val="1"/>
      <w:marLeft w:val="0"/>
      <w:marRight w:val="0"/>
      <w:marTop w:val="0"/>
      <w:marBottom w:val="0"/>
      <w:divBdr>
        <w:top w:val="none" w:sz="0" w:space="0" w:color="auto"/>
        <w:left w:val="none" w:sz="0" w:space="0" w:color="auto"/>
        <w:bottom w:val="none" w:sz="0" w:space="0" w:color="auto"/>
        <w:right w:val="none" w:sz="0" w:space="0" w:color="auto"/>
      </w:divBdr>
    </w:div>
    <w:div w:id="1055012419">
      <w:bodyDiv w:val="1"/>
      <w:marLeft w:val="0"/>
      <w:marRight w:val="0"/>
      <w:marTop w:val="0"/>
      <w:marBottom w:val="0"/>
      <w:divBdr>
        <w:top w:val="none" w:sz="0" w:space="0" w:color="auto"/>
        <w:left w:val="none" w:sz="0" w:space="0" w:color="auto"/>
        <w:bottom w:val="none" w:sz="0" w:space="0" w:color="auto"/>
        <w:right w:val="none" w:sz="0" w:space="0" w:color="auto"/>
      </w:divBdr>
    </w:div>
    <w:div w:id="1055465880">
      <w:bodyDiv w:val="1"/>
      <w:marLeft w:val="0"/>
      <w:marRight w:val="0"/>
      <w:marTop w:val="0"/>
      <w:marBottom w:val="0"/>
      <w:divBdr>
        <w:top w:val="none" w:sz="0" w:space="0" w:color="auto"/>
        <w:left w:val="none" w:sz="0" w:space="0" w:color="auto"/>
        <w:bottom w:val="none" w:sz="0" w:space="0" w:color="auto"/>
        <w:right w:val="none" w:sz="0" w:space="0" w:color="auto"/>
      </w:divBdr>
    </w:div>
    <w:div w:id="1058822260">
      <w:bodyDiv w:val="1"/>
      <w:marLeft w:val="0"/>
      <w:marRight w:val="0"/>
      <w:marTop w:val="0"/>
      <w:marBottom w:val="0"/>
      <w:divBdr>
        <w:top w:val="none" w:sz="0" w:space="0" w:color="auto"/>
        <w:left w:val="none" w:sz="0" w:space="0" w:color="auto"/>
        <w:bottom w:val="none" w:sz="0" w:space="0" w:color="auto"/>
        <w:right w:val="none" w:sz="0" w:space="0" w:color="auto"/>
      </w:divBdr>
    </w:div>
    <w:div w:id="1059942728">
      <w:bodyDiv w:val="1"/>
      <w:marLeft w:val="0"/>
      <w:marRight w:val="0"/>
      <w:marTop w:val="0"/>
      <w:marBottom w:val="0"/>
      <w:divBdr>
        <w:top w:val="none" w:sz="0" w:space="0" w:color="auto"/>
        <w:left w:val="none" w:sz="0" w:space="0" w:color="auto"/>
        <w:bottom w:val="none" w:sz="0" w:space="0" w:color="auto"/>
        <w:right w:val="none" w:sz="0" w:space="0" w:color="auto"/>
      </w:divBdr>
    </w:div>
    <w:div w:id="1062673201">
      <w:bodyDiv w:val="1"/>
      <w:marLeft w:val="0"/>
      <w:marRight w:val="0"/>
      <w:marTop w:val="0"/>
      <w:marBottom w:val="0"/>
      <w:divBdr>
        <w:top w:val="none" w:sz="0" w:space="0" w:color="auto"/>
        <w:left w:val="none" w:sz="0" w:space="0" w:color="auto"/>
        <w:bottom w:val="none" w:sz="0" w:space="0" w:color="auto"/>
        <w:right w:val="none" w:sz="0" w:space="0" w:color="auto"/>
      </w:divBdr>
    </w:div>
    <w:div w:id="1063798363">
      <w:bodyDiv w:val="1"/>
      <w:marLeft w:val="0"/>
      <w:marRight w:val="0"/>
      <w:marTop w:val="0"/>
      <w:marBottom w:val="0"/>
      <w:divBdr>
        <w:top w:val="none" w:sz="0" w:space="0" w:color="auto"/>
        <w:left w:val="none" w:sz="0" w:space="0" w:color="auto"/>
        <w:bottom w:val="none" w:sz="0" w:space="0" w:color="auto"/>
        <w:right w:val="none" w:sz="0" w:space="0" w:color="auto"/>
      </w:divBdr>
    </w:div>
    <w:div w:id="1064177047">
      <w:bodyDiv w:val="1"/>
      <w:marLeft w:val="0"/>
      <w:marRight w:val="0"/>
      <w:marTop w:val="0"/>
      <w:marBottom w:val="0"/>
      <w:divBdr>
        <w:top w:val="none" w:sz="0" w:space="0" w:color="auto"/>
        <w:left w:val="none" w:sz="0" w:space="0" w:color="auto"/>
        <w:bottom w:val="none" w:sz="0" w:space="0" w:color="auto"/>
        <w:right w:val="none" w:sz="0" w:space="0" w:color="auto"/>
      </w:divBdr>
    </w:div>
    <w:div w:id="1065299583">
      <w:bodyDiv w:val="1"/>
      <w:marLeft w:val="0"/>
      <w:marRight w:val="0"/>
      <w:marTop w:val="0"/>
      <w:marBottom w:val="0"/>
      <w:divBdr>
        <w:top w:val="none" w:sz="0" w:space="0" w:color="auto"/>
        <w:left w:val="none" w:sz="0" w:space="0" w:color="auto"/>
        <w:bottom w:val="none" w:sz="0" w:space="0" w:color="auto"/>
        <w:right w:val="none" w:sz="0" w:space="0" w:color="auto"/>
      </w:divBdr>
    </w:div>
    <w:div w:id="1067538061">
      <w:bodyDiv w:val="1"/>
      <w:marLeft w:val="0"/>
      <w:marRight w:val="0"/>
      <w:marTop w:val="0"/>
      <w:marBottom w:val="0"/>
      <w:divBdr>
        <w:top w:val="none" w:sz="0" w:space="0" w:color="auto"/>
        <w:left w:val="none" w:sz="0" w:space="0" w:color="auto"/>
        <w:bottom w:val="none" w:sz="0" w:space="0" w:color="auto"/>
        <w:right w:val="none" w:sz="0" w:space="0" w:color="auto"/>
      </w:divBdr>
    </w:div>
    <w:div w:id="1067805403">
      <w:bodyDiv w:val="1"/>
      <w:marLeft w:val="0"/>
      <w:marRight w:val="0"/>
      <w:marTop w:val="0"/>
      <w:marBottom w:val="0"/>
      <w:divBdr>
        <w:top w:val="none" w:sz="0" w:space="0" w:color="auto"/>
        <w:left w:val="none" w:sz="0" w:space="0" w:color="auto"/>
        <w:bottom w:val="none" w:sz="0" w:space="0" w:color="auto"/>
        <w:right w:val="none" w:sz="0" w:space="0" w:color="auto"/>
      </w:divBdr>
    </w:div>
    <w:div w:id="1073619381">
      <w:bodyDiv w:val="1"/>
      <w:marLeft w:val="0"/>
      <w:marRight w:val="0"/>
      <w:marTop w:val="0"/>
      <w:marBottom w:val="0"/>
      <w:divBdr>
        <w:top w:val="none" w:sz="0" w:space="0" w:color="auto"/>
        <w:left w:val="none" w:sz="0" w:space="0" w:color="auto"/>
        <w:bottom w:val="none" w:sz="0" w:space="0" w:color="auto"/>
        <w:right w:val="none" w:sz="0" w:space="0" w:color="auto"/>
      </w:divBdr>
    </w:div>
    <w:div w:id="1076972704">
      <w:bodyDiv w:val="1"/>
      <w:marLeft w:val="0"/>
      <w:marRight w:val="0"/>
      <w:marTop w:val="0"/>
      <w:marBottom w:val="0"/>
      <w:divBdr>
        <w:top w:val="none" w:sz="0" w:space="0" w:color="auto"/>
        <w:left w:val="none" w:sz="0" w:space="0" w:color="auto"/>
        <w:bottom w:val="none" w:sz="0" w:space="0" w:color="auto"/>
        <w:right w:val="none" w:sz="0" w:space="0" w:color="auto"/>
      </w:divBdr>
    </w:div>
    <w:div w:id="1082608160">
      <w:bodyDiv w:val="1"/>
      <w:marLeft w:val="0"/>
      <w:marRight w:val="0"/>
      <w:marTop w:val="0"/>
      <w:marBottom w:val="0"/>
      <w:divBdr>
        <w:top w:val="none" w:sz="0" w:space="0" w:color="auto"/>
        <w:left w:val="none" w:sz="0" w:space="0" w:color="auto"/>
        <w:bottom w:val="none" w:sz="0" w:space="0" w:color="auto"/>
        <w:right w:val="none" w:sz="0" w:space="0" w:color="auto"/>
      </w:divBdr>
    </w:div>
    <w:div w:id="1082684307">
      <w:bodyDiv w:val="1"/>
      <w:marLeft w:val="0"/>
      <w:marRight w:val="0"/>
      <w:marTop w:val="0"/>
      <w:marBottom w:val="0"/>
      <w:divBdr>
        <w:top w:val="none" w:sz="0" w:space="0" w:color="auto"/>
        <w:left w:val="none" w:sz="0" w:space="0" w:color="auto"/>
        <w:bottom w:val="none" w:sz="0" w:space="0" w:color="auto"/>
        <w:right w:val="none" w:sz="0" w:space="0" w:color="auto"/>
      </w:divBdr>
    </w:div>
    <w:div w:id="1084959430">
      <w:bodyDiv w:val="1"/>
      <w:marLeft w:val="0"/>
      <w:marRight w:val="0"/>
      <w:marTop w:val="0"/>
      <w:marBottom w:val="0"/>
      <w:divBdr>
        <w:top w:val="none" w:sz="0" w:space="0" w:color="auto"/>
        <w:left w:val="none" w:sz="0" w:space="0" w:color="auto"/>
        <w:bottom w:val="none" w:sz="0" w:space="0" w:color="auto"/>
        <w:right w:val="none" w:sz="0" w:space="0" w:color="auto"/>
      </w:divBdr>
    </w:div>
    <w:div w:id="1085344484">
      <w:bodyDiv w:val="1"/>
      <w:marLeft w:val="0"/>
      <w:marRight w:val="0"/>
      <w:marTop w:val="0"/>
      <w:marBottom w:val="0"/>
      <w:divBdr>
        <w:top w:val="none" w:sz="0" w:space="0" w:color="auto"/>
        <w:left w:val="none" w:sz="0" w:space="0" w:color="auto"/>
        <w:bottom w:val="none" w:sz="0" w:space="0" w:color="auto"/>
        <w:right w:val="none" w:sz="0" w:space="0" w:color="auto"/>
      </w:divBdr>
    </w:div>
    <w:div w:id="1085540528">
      <w:bodyDiv w:val="1"/>
      <w:marLeft w:val="0"/>
      <w:marRight w:val="0"/>
      <w:marTop w:val="0"/>
      <w:marBottom w:val="0"/>
      <w:divBdr>
        <w:top w:val="none" w:sz="0" w:space="0" w:color="auto"/>
        <w:left w:val="none" w:sz="0" w:space="0" w:color="auto"/>
        <w:bottom w:val="none" w:sz="0" w:space="0" w:color="auto"/>
        <w:right w:val="none" w:sz="0" w:space="0" w:color="auto"/>
      </w:divBdr>
    </w:div>
    <w:div w:id="1085566651">
      <w:bodyDiv w:val="1"/>
      <w:marLeft w:val="0"/>
      <w:marRight w:val="0"/>
      <w:marTop w:val="0"/>
      <w:marBottom w:val="0"/>
      <w:divBdr>
        <w:top w:val="none" w:sz="0" w:space="0" w:color="auto"/>
        <w:left w:val="none" w:sz="0" w:space="0" w:color="auto"/>
        <w:bottom w:val="none" w:sz="0" w:space="0" w:color="auto"/>
        <w:right w:val="none" w:sz="0" w:space="0" w:color="auto"/>
      </w:divBdr>
    </w:div>
    <w:div w:id="1092093737">
      <w:bodyDiv w:val="1"/>
      <w:marLeft w:val="0"/>
      <w:marRight w:val="0"/>
      <w:marTop w:val="0"/>
      <w:marBottom w:val="0"/>
      <w:divBdr>
        <w:top w:val="none" w:sz="0" w:space="0" w:color="auto"/>
        <w:left w:val="none" w:sz="0" w:space="0" w:color="auto"/>
        <w:bottom w:val="none" w:sz="0" w:space="0" w:color="auto"/>
        <w:right w:val="none" w:sz="0" w:space="0" w:color="auto"/>
      </w:divBdr>
    </w:div>
    <w:div w:id="1094128845">
      <w:bodyDiv w:val="1"/>
      <w:marLeft w:val="0"/>
      <w:marRight w:val="0"/>
      <w:marTop w:val="0"/>
      <w:marBottom w:val="0"/>
      <w:divBdr>
        <w:top w:val="none" w:sz="0" w:space="0" w:color="auto"/>
        <w:left w:val="none" w:sz="0" w:space="0" w:color="auto"/>
        <w:bottom w:val="none" w:sz="0" w:space="0" w:color="auto"/>
        <w:right w:val="none" w:sz="0" w:space="0" w:color="auto"/>
      </w:divBdr>
    </w:div>
    <w:div w:id="1097873461">
      <w:bodyDiv w:val="1"/>
      <w:marLeft w:val="0"/>
      <w:marRight w:val="0"/>
      <w:marTop w:val="0"/>
      <w:marBottom w:val="0"/>
      <w:divBdr>
        <w:top w:val="none" w:sz="0" w:space="0" w:color="auto"/>
        <w:left w:val="none" w:sz="0" w:space="0" w:color="auto"/>
        <w:bottom w:val="none" w:sz="0" w:space="0" w:color="auto"/>
        <w:right w:val="none" w:sz="0" w:space="0" w:color="auto"/>
      </w:divBdr>
    </w:div>
    <w:div w:id="1097991220">
      <w:bodyDiv w:val="1"/>
      <w:marLeft w:val="0"/>
      <w:marRight w:val="0"/>
      <w:marTop w:val="0"/>
      <w:marBottom w:val="0"/>
      <w:divBdr>
        <w:top w:val="none" w:sz="0" w:space="0" w:color="auto"/>
        <w:left w:val="none" w:sz="0" w:space="0" w:color="auto"/>
        <w:bottom w:val="none" w:sz="0" w:space="0" w:color="auto"/>
        <w:right w:val="none" w:sz="0" w:space="0" w:color="auto"/>
      </w:divBdr>
    </w:div>
    <w:div w:id="1098260693">
      <w:bodyDiv w:val="1"/>
      <w:marLeft w:val="0"/>
      <w:marRight w:val="0"/>
      <w:marTop w:val="0"/>
      <w:marBottom w:val="0"/>
      <w:divBdr>
        <w:top w:val="none" w:sz="0" w:space="0" w:color="auto"/>
        <w:left w:val="none" w:sz="0" w:space="0" w:color="auto"/>
        <w:bottom w:val="none" w:sz="0" w:space="0" w:color="auto"/>
        <w:right w:val="none" w:sz="0" w:space="0" w:color="auto"/>
      </w:divBdr>
    </w:div>
    <w:div w:id="1100756322">
      <w:bodyDiv w:val="1"/>
      <w:marLeft w:val="0"/>
      <w:marRight w:val="0"/>
      <w:marTop w:val="0"/>
      <w:marBottom w:val="0"/>
      <w:divBdr>
        <w:top w:val="none" w:sz="0" w:space="0" w:color="auto"/>
        <w:left w:val="none" w:sz="0" w:space="0" w:color="auto"/>
        <w:bottom w:val="none" w:sz="0" w:space="0" w:color="auto"/>
        <w:right w:val="none" w:sz="0" w:space="0" w:color="auto"/>
      </w:divBdr>
    </w:div>
    <w:div w:id="1111129961">
      <w:bodyDiv w:val="1"/>
      <w:marLeft w:val="0"/>
      <w:marRight w:val="0"/>
      <w:marTop w:val="0"/>
      <w:marBottom w:val="0"/>
      <w:divBdr>
        <w:top w:val="none" w:sz="0" w:space="0" w:color="auto"/>
        <w:left w:val="none" w:sz="0" w:space="0" w:color="auto"/>
        <w:bottom w:val="none" w:sz="0" w:space="0" w:color="auto"/>
        <w:right w:val="none" w:sz="0" w:space="0" w:color="auto"/>
      </w:divBdr>
    </w:div>
    <w:div w:id="1112432768">
      <w:bodyDiv w:val="1"/>
      <w:marLeft w:val="0"/>
      <w:marRight w:val="0"/>
      <w:marTop w:val="0"/>
      <w:marBottom w:val="0"/>
      <w:divBdr>
        <w:top w:val="none" w:sz="0" w:space="0" w:color="auto"/>
        <w:left w:val="none" w:sz="0" w:space="0" w:color="auto"/>
        <w:bottom w:val="none" w:sz="0" w:space="0" w:color="auto"/>
        <w:right w:val="none" w:sz="0" w:space="0" w:color="auto"/>
      </w:divBdr>
    </w:div>
    <w:div w:id="1115445019">
      <w:bodyDiv w:val="1"/>
      <w:marLeft w:val="0"/>
      <w:marRight w:val="0"/>
      <w:marTop w:val="0"/>
      <w:marBottom w:val="0"/>
      <w:divBdr>
        <w:top w:val="none" w:sz="0" w:space="0" w:color="auto"/>
        <w:left w:val="none" w:sz="0" w:space="0" w:color="auto"/>
        <w:bottom w:val="none" w:sz="0" w:space="0" w:color="auto"/>
        <w:right w:val="none" w:sz="0" w:space="0" w:color="auto"/>
      </w:divBdr>
    </w:div>
    <w:div w:id="1119178932">
      <w:bodyDiv w:val="1"/>
      <w:marLeft w:val="0"/>
      <w:marRight w:val="0"/>
      <w:marTop w:val="0"/>
      <w:marBottom w:val="0"/>
      <w:divBdr>
        <w:top w:val="none" w:sz="0" w:space="0" w:color="auto"/>
        <w:left w:val="none" w:sz="0" w:space="0" w:color="auto"/>
        <w:bottom w:val="none" w:sz="0" w:space="0" w:color="auto"/>
        <w:right w:val="none" w:sz="0" w:space="0" w:color="auto"/>
      </w:divBdr>
    </w:div>
    <w:div w:id="1121877676">
      <w:bodyDiv w:val="1"/>
      <w:marLeft w:val="0"/>
      <w:marRight w:val="0"/>
      <w:marTop w:val="0"/>
      <w:marBottom w:val="0"/>
      <w:divBdr>
        <w:top w:val="none" w:sz="0" w:space="0" w:color="auto"/>
        <w:left w:val="none" w:sz="0" w:space="0" w:color="auto"/>
        <w:bottom w:val="none" w:sz="0" w:space="0" w:color="auto"/>
        <w:right w:val="none" w:sz="0" w:space="0" w:color="auto"/>
      </w:divBdr>
    </w:div>
    <w:div w:id="1129710082">
      <w:bodyDiv w:val="1"/>
      <w:marLeft w:val="0"/>
      <w:marRight w:val="0"/>
      <w:marTop w:val="0"/>
      <w:marBottom w:val="0"/>
      <w:divBdr>
        <w:top w:val="none" w:sz="0" w:space="0" w:color="auto"/>
        <w:left w:val="none" w:sz="0" w:space="0" w:color="auto"/>
        <w:bottom w:val="none" w:sz="0" w:space="0" w:color="auto"/>
        <w:right w:val="none" w:sz="0" w:space="0" w:color="auto"/>
      </w:divBdr>
    </w:div>
    <w:div w:id="1139802841">
      <w:bodyDiv w:val="1"/>
      <w:marLeft w:val="0"/>
      <w:marRight w:val="0"/>
      <w:marTop w:val="0"/>
      <w:marBottom w:val="0"/>
      <w:divBdr>
        <w:top w:val="none" w:sz="0" w:space="0" w:color="auto"/>
        <w:left w:val="none" w:sz="0" w:space="0" w:color="auto"/>
        <w:bottom w:val="none" w:sz="0" w:space="0" w:color="auto"/>
        <w:right w:val="none" w:sz="0" w:space="0" w:color="auto"/>
      </w:divBdr>
    </w:div>
    <w:div w:id="1140538058">
      <w:bodyDiv w:val="1"/>
      <w:marLeft w:val="0"/>
      <w:marRight w:val="0"/>
      <w:marTop w:val="0"/>
      <w:marBottom w:val="0"/>
      <w:divBdr>
        <w:top w:val="none" w:sz="0" w:space="0" w:color="auto"/>
        <w:left w:val="none" w:sz="0" w:space="0" w:color="auto"/>
        <w:bottom w:val="none" w:sz="0" w:space="0" w:color="auto"/>
        <w:right w:val="none" w:sz="0" w:space="0" w:color="auto"/>
      </w:divBdr>
    </w:div>
    <w:div w:id="1145508809">
      <w:bodyDiv w:val="1"/>
      <w:marLeft w:val="0"/>
      <w:marRight w:val="0"/>
      <w:marTop w:val="0"/>
      <w:marBottom w:val="0"/>
      <w:divBdr>
        <w:top w:val="none" w:sz="0" w:space="0" w:color="auto"/>
        <w:left w:val="none" w:sz="0" w:space="0" w:color="auto"/>
        <w:bottom w:val="none" w:sz="0" w:space="0" w:color="auto"/>
        <w:right w:val="none" w:sz="0" w:space="0" w:color="auto"/>
      </w:divBdr>
    </w:div>
    <w:div w:id="1145659610">
      <w:bodyDiv w:val="1"/>
      <w:marLeft w:val="0"/>
      <w:marRight w:val="0"/>
      <w:marTop w:val="0"/>
      <w:marBottom w:val="0"/>
      <w:divBdr>
        <w:top w:val="none" w:sz="0" w:space="0" w:color="auto"/>
        <w:left w:val="none" w:sz="0" w:space="0" w:color="auto"/>
        <w:bottom w:val="none" w:sz="0" w:space="0" w:color="auto"/>
        <w:right w:val="none" w:sz="0" w:space="0" w:color="auto"/>
      </w:divBdr>
    </w:div>
    <w:div w:id="1146581974">
      <w:bodyDiv w:val="1"/>
      <w:marLeft w:val="0"/>
      <w:marRight w:val="0"/>
      <w:marTop w:val="0"/>
      <w:marBottom w:val="0"/>
      <w:divBdr>
        <w:top w:val="none" w:sz="0" w:space="0" w:color="auto"/>
        <w:left w:val="none" w:sz="0" w:space="0" w:color="auto"/>
        <w:bottom w:val="none" w:sz="0" w:space="0" w:color="auto"/>
        <w:right w:val="none" w:sz="0" w:space="0" w:color="auto"/>
      </w:divBdr>
    </w:div>
    <w:div w:id="1147895625">
      <w:bodyDiv w:val="1"/>
      <w:marLeft w:val="0"/>
      <w:marRight w:val="0"/>
      <w:marTop w:val="0"/>
      <w:marBottom w:val="0"/>
      <w:divBdr>
        <w:top w:val="none" w:sz="0" w:space="0" w:color="auto"/>
        <w:left w:val="none" w:sz="0" w:space="0" w:color="auto"/>
        <w:bottom w:val="none" w:sz="0" w:space="0" w:color="auto"/>
        <w:right w:val="none" w:sz="0" w:space="0" w:color="auto"/>
      </w:divBdr>
    </w:div>
    <w:div w:id="1151172491">
      <w:bodyDiv w:val="1"/>
      <w:marLeft w:val="0"/>
      <w:marRight w:val="0"/>
      <w:marTop w:val="0"/>
      <w:marBottom w:val="0"/>
      <w:divBdr>
        <w:top w:val="none" w:sz="0" w:space="0" w:color="auto"/>
        <w:left w:val="none" w:sz="0" w:space="0" w:color="auto"/>
        <w:bottom w:val="none" w:sz="0" w:space="0" w:color="auto"/>
        <w:right w:val="none" w:sz="0" w:space="0" w:color="auto"/>
      </w:divBdr>
    </w:div>
    <w:div w:id="1151750074">
      <w:bodyDiv w:val="1"/>
      <w:marLeft w:val="0"/>
      <w:marRight w:val="0"/>
      <w:marTop w:val="0"/>
      <w:marBottom w:val="0"/>
      <w:divBdr>
        <w:top w:val="none" w:sz="0" w:space="0" w:color="auto"/>
        <w:left w:val="none" w:sz="0" w:space="0" w:color="auto"/>
        <w:bottom w:val="none" w:sz="0" w:space="0" w:color="auto"/>
        <w:right w:val="none" w:sz="0" w:space="0" w:color="auto"/>
      </w:divBdr>
    </w:div>
    <w:div w:id="1153912313">
      <w:bodyDiv w:val="1"/>
      <w:marLeft w:val="0"/>
      <w:marRight w:val="0"/>
      <w:marTop w:val="0"/>
      <w:marBottom w:val="0"/>
      <w:divBdr>
        <w:top w:val="none" w:sz="0" w:space="0" w:color="auto"/>
        <w:left w:val="none" w:sz="0" w:space="0" w:color="auto"/>
        <w:bottom w:val="none" w:sz="0" w:space="0" w:color="auto"/>
        <w:right w:val="none" w:sz="0" w:space="0" w:color="auto"/>
      </w:divBdr>
    </w:div>
    <w:div w:id="1154907191">
      <w:bodyDiv w:val="1"/>
      <w:marLeft w:val="0"/>
      <w:marRight w:val="0"/>
      <w:marTop w:val="0"/>
      <w:marBottom w:val="0"/>
      <w:divBdr>
        <w:top w:val="none" w:sz="0" w:space="0" w:color="auto"/>
        <w:left w:val="none" w:sz="0" w:space="0" w:color="auto"/>
        <w:bottom w:val="none" w:sz="0" w:space="0" w:color="auto"/>
        <w:right w:val="none" w:sz="0" w:space="0" w:color="auto"/>
      </w:divBdr>
    </w:div>
    <w:div w:id="1156188941">
      <w:bodyDiv w:val="1"/>
      <w:marLeft w:val="0"/>
      <w:marRight w:val="0"/>
      <w:marTop w:val="0"/>
      <w:marBottom w:val="0"/>
      <w:divBdr>
        <w:top w:val="none" w:sz="0" w:space="0" w:color="auto"/>
        <w:left w:val="none" w:sz="0" w:space="0" w:color="auto"/>
        <w:bottom w:val="none" w:sz="0" w:space="0" w:color="auto"/>
        <w:right w:val="none" w:sz="0" w:space="0" w:color="auto"/>
      </w:divBdr>
    </w:div>
    <w:div w:id="1170297076">
      <w:bodyDiv w:val="1"/>
      <w:marLeft w:val="0"/>
      <w:marRight w:val="0"/>
      <w:marTop w:val="0"/>
      <w:marBottom w:val="0"/>
      <w:divBdr>
        <w:top w:val="none" w:sz="0" w:space="0" w:color="auto"/>
        <w:left w:val="none" w:sz="0" w:space="0" w:color="auto"/>
        <w:bottom w:val="none" w:sz="0" w:space="0" w:color="auto"/>
        <w:right w:val="none" w:sz="0" w:space="0" w:color="auto"/>
      </w:divBdr>
    </w:div>
    <w:div w:id="1175193099">
      <w:bodyDiv w:val="1"/>
      <w:marLeft w:val="0"/>
      <w:marRight w:val="0"/>
      <w:marTop w:val="0"/>
      <w:marBottom w:val="0"/>
      <w:divBdr>
        <w:top w:val="none" w:sz="0" w:space="0" w:color="auto"/>
        <w:left w:val="none" w:sz="0" w:space="0" w:color="auto"/>
        <w:bottom w:val="none" w:sz="0" w:space="0" w:color="auto"/>
        <w:right w:val="none" w:sz="0" w:space="0" w:color="auto"/>
      </w:divBdr>
    </w:div>
    <w:div w:id="1178622618">
      <w:bodyDiv w:val="1"/>
      <w:marLeft w:val="0"/>
      <w:marRight w:val="0"/>
      <w:marTop w:val="0"/>
      <w:marBottom w:val="0"/>
      <w:divBdr>
        <w:top w:val="none" w:sz="0" w:space="0" w:color="auto"/>
        <w:left w:val="none" w:sz="0" w:space="0" w:color="auto"/>
        <w:bottom w:val="none" w:sz="0" w:space="0" w:color="auto"/>
        <w:right w:val="none" w:sz="0" w:space="0" w:color="auto"/>
      </w:divBdr>
    </w:div>
    <w:div w:id="1180656039">
      <w:bodyDiv w:val="1"/>
      <w:marLeft w:val="0"/>
      <w:marRight w:val="0"/>
      <w:marTop w:val="0"/>
      <w:marBottom w:val="0"/>
      <w:divBdr>
        <w:top w:val="none" w:sz="0" w:space="0" w:color="auto"/>
        <w:left w:val="none" w:sz="0" w:space="0" w:color="auto"/>
        <w:bottom w:val="none" w:sz="0" w:space="0" w:color="auto"/>
        <w:right w:val="none" w:sz="0" w:space="0" w:color="auto"/>
      </w:divBdr>
    </w:div>
    <w:div w:id="1181771961">
      <w:bodyDiv w:val="1"/>
      <w:marLeft w:val="0"/>
      <w:marRight w:val="0"/>
      <w:marTop w:val="0"/>
      <w:marBottom w:val="0"/>
      <w:divBdr>
        <w:top w:val="none" w:sz="0" w:space="0" w:color="auto"/>
        <w:left w:val="none" w:sz="0" w:space="0" w:color="auto"/>
        <w:bottom w:val="none" w:sz="0" w:space="0" w:color="auto"/>
        <w:right w:val="none" w:sz="0" w:space="0" w:color="auto"/>
      </w:divBdr>
    </w:div>
    <w:div w:id="1183520935">
      <w:bodyDiv w:val="1"/>
      <w:marLeft w:val="0"/>
      <w:marRight w:val="0"/>
      <w:marTop w:val="0"/>
      <w:marBottom w:val="0"/>
      <w:divBdr>
        <w:top w:val="none" w:sz="0" w:space="0" w:color="auto"/>
        <w:left w:val="none" w:sz="0" w:space="0" w:color="auto"/>
        <w:bottom w:val="none" w:sz="0" w:space="0" w:color="auto"/>
        <w:right w:val="none" w:sz="0" w:space="0" w:color="auto"/>
      </w:divBdr>
    </w:div>
    <w:div w:id="1195119793">
      <w:bodyDiv w:val="1"/>
      <w:marLeft w:val="0"/>
      <w:marRight w:val="0"/>
      <w:marTop w:val="0"/>
      <w:marBottom w:val="0"/>
      <w:divBdr>
        <w:top w:val="none" w:sz="0" w:space="0" w:color="auto"/>
        <w:left w:val="none" w:sz="0" w:space="0" w:color="auto"/>
        <w:bottom w:val="none" w:sz="0" w:space="0" w:color="auto"/>
        <w:right w:val="none" w:sz="0" w:space="0" w:color="auto"/>
      </w:divBdr>
    </w:div>
    <w:div w:id="1197619402">
      <w:bodyDiv w:val="1"/>
      <w:marLeft w:val="0"/>
      <w:marRight w:val="0"/>
      <w:marTop w:val="0"/>
      <w:marBottom w:val="0"/>
      <w:divBdr>
        <w:top w:val="none" w:sz="0" w:space="0" w:color="auto"/>
        <w:left w:val="none" w:sz="0" w:space="0" w:color="auto"/>
        <w:bottom w:val="none" w:sz="0" w:space="0" w:color="auto"/>
        <w:right w:val="none" w:sz="0" w:space="0" w:color="auto"/>
      </w:divBdr>
    </w:div>
    <w:div w:id="1199126014">
      <w:bodyDiv w:val="1"/>
      <w:marLeft w:val="0"/>
      <w:marRight w:val="0"/>
      <w:marTop w:val="0"/>
      <w:marBottom w:val="0"/>
      <w:divBdr>
        <w:top w:val="none" w:sz="0" w:space="0" w:color="auto"/>
        <w:left w:val="none" w:sz="0" w:space="0" w:color="auto"/>
        <w:bottom w:val="none" w:sz="0" w:space="0" w:color="auto"/>
        <w:right w:val="none" w:sz="0" w:space="0" w:color="auto"/>
      </w:divBdr>
    </w:div>
    <w:div w:id="1207062329">
      <w:bodyDiv w:val="1"/>
      <w:marLeft w:val="0"/>
      <w:marRight w:val="0"/>
      <w:marTop w:val="0"/>
      <w:marBottom w:val="0"/>
      <w:divBdr>
        <w:top w:val="none" w:sz="0" w:space="0" w:color="auto"/>
        <w:left w:val="none" w:sz="0" w:space="0" w:color="auto"/>
        <w:bottom w:val="none" w:sz="0" w:space="0" w:color="auto"/>
        <w:right w:val="none" w:sz="0" w:space="0" w:color="auto"/>
      </w:divBdr>
    </w:div>
    <w:div w:id="1208839748">
      <w:bodyDiv w:val="1"/>
      <w:marLeft w:val="0"/>
      <w:marRight w:val="0"/>
      <w:marTop w:val="0"/>
      <w:marBottom w:val="0"/>
      <w:divBdr>
        <w:top w:val="none" w:sz="0" w:space="0" w:color="auto"/>
        <w:left w:val="none" w:sz="0" w:space="0" w:color="auto"/>
        <w:bottom w:val="none" w:sz="0" w:space="0" w:color="auto"/>
        <w:right w:val="none" w:sz="0" w:space="0" w:color="auto"/>
      </w:divBdr>
    </w:div>
    <w:div w:id="1211919686">
      <w:bodyDiv w:val="1"/>
      <w:marLeft w:val="0"/>
      <w:marRight w:val="0"/>
      <w:marTop w:val="0"/>
      <w:marBottom w:val="0"/>
      <w:divBdr>
        <w:top w:val="none" w:sz="0" w:space="0" w:color="auto"/>
        <w:left w:val="none" w:sz="0" w:space="0" w:color="auto"/>
        <w:bottom w:val="none" w:sz="0" w:space="0" w:color="auto"/>
        <w:right w:val="none" w:sz="0" w:space="0" w:color="auto"/>
      </w:divBdr>
    </w:div>
    <w:div w:id="1213687547">
      <w:bodyDiv w:val="1"/>
      <w:marLeft w:val="0"/>
      <w:marRight w:val="0"/>
      <w:marTop w:val="0"/>
      <w:marBottom w:val="0"/>
      <w:divBdr>
        <w:top w:val="none" w:sz="0" w:space="0" w:color="auto"/>
        <w:left w:val="none" w:sz="0" w:space="0" w:color="auto"/>
        <w:bottom w:val="none" w:sz="0" w:space="0" w:color="auto"/>
        <w:right w:val="none" w:sz="0" w:space="0" w:color="auto"/>
      </w:divBdr>
    </w:div>
    <w:div w:id="1214923313">
      <w:bodyDiv w:val="1"/>
      <w:marLeft w:val="0"/>
      <w:marRight w:val="0"/>
      <w:marTop w:val="0"/>
      <w:marBottom w:val="0"/>
      <w:divBdr>
        <w:top w:val="none" w:sz="0" w:space="0" w:color="auto"/>
        <w:left w:val="none" w:sz="0" w:space="0" w:color="auto"/>
        <w:bottom w:val="none" w:sz="0" w:space="0" w:color="auto"/>
        <w:right w:val="none" w:sz="0" w:space="0" w:color="auto"/>
      </w:divBdr>
    </w:div>
    <w:div w:id="1215241878">
      <w:bodyDiv w:val="1"/>
      <w:marLeft w:val="0"/>
      <w:marRight w:val="0"/>
      <w:marTop w:val="0"/>
      <w:marBottom w:val="0"/>
      <w:divBdr>
        <w:top w:val="none" w:sz="0" w:space="0" w:color="auto"/>
        <w:left w:val="none" w:sz="0" w:space="0" w:color="auto"/>
        <w:bottom w:val="none" w:sz="0" w:space="0" w:color="auto"/>
        <w:right w:val="none" w:sz="0" w:space="0" w:color="auto"/>
      </w:divBdr>
    </w:div>
    <w:div w:id="1219243233">
      <w:bodyDiv w:val="1"/>
      <w:marLeft w:val="0"/>
      <w:marRight w:val="0"/>
      <w:marTop w:val="0"/>
      <w:marBottom w:val="0"/>
      <w:divBdr>
        <w:top w:val="none" w:sz="0" w:space="0" w:color="auto"/>
        <w:left w:val="none" w:sz="0" w:space="0" w:color="auto"/>
        <w:bottom w:val="none" w:sz="0" w:space="0" w:color="auto"/>
        <w:right w:val="none" w:sz="0" w:space="0" w:color="auto"/>
      </w:divBdr>
    </w:div>
    <w:div w:id="1219364961">
      <w:bodyDiv w:val="1"/>
      <w:marLeft w:val="0"/>
      <w:marRight w:val="0"/>
      <w:marTop w:val="0"/>
      <w:marBottom w:val="0"/>
      <w:divBdr>
        <w:top w:val="none" w:sz="0" w:space="0" w:color="auto"/>
        <w:left w:val="none" w:sz="0" w:space="0" w:color="auto"/>
        <w:bottom w:val="none" w:sz="0" w:space="0" w:color="auto"/>
        <w:right w:val="none" w:sz="0" w:space="0" w:color="auto"/>
      </w:divBdr>
    </w:div>
    <w:div w:id="1221017014">
      <w:bodyDiv w:val="1"/>
      <w:marLeft w:val="0"/>
      <w:marRight w:val="0"/>
      <w:marTop w:val="0"/>
      <w:marBottom w:val="0"/>
      <w:divBdr>
        <w:top w:val="none" w:sz="0" w:space="0" w:color="auto"/>
        <w:left w:val="none" w:sz="0" w:space="0" w:color="auto"/>
        <w:bottom w:val="none" w:sz="0" w:space="0" w:color="auto"/>
        <w:right w:val="none" w:sz="0" w:space="0" w:color="auto"/>
      </w:divBdr>
    </w:div>
    <w:div w:id="1226993603">
      <w:bodyDiv w:val="1"/>
      <w:marLeft w:val="0"/>
      <w:marRight w:val="0"/>
      <w:marTop w:val="0"/>
      <w:marBottom w:val="0"/>
      <w:divBdr>
        <w:top w:val="none" w:sz="0" w:space="0" w:color="auto"/>
        <w:left w:val="none" w:sz="0" w:space="0" w:color="auto"/>
        <w:bottom w:val="none" w:sz="0" w:space="0" w:color="auto"/>
        <w:right w:val="none" w:sz="0" w:space="0" w:color="auto"/>
      </w:divBdr>
    </w:div>
    <w:div w:id="1227257808">
      <w:bodyDiv w:val="1"/>
      <w:marLeft w:val="0"/>
      <w:marRight w:val="0"/>
      <w:marTop w:val="0"/>
      <w:marBottom w:val="0"/>
      <w:divBdr>
        <w:top w:val="none" w:sz="0" w:space="0" w:color="auto"/>
        <w:left w:val="none" w:sz="0" w:space="0" w:color="auto"/>
        <w:bottom w:val="none" w:sz="0" w:space="0" w:color="auto"/>
        <w:right w:val="none" w:sz="0" w:space="0" w:color="auto"/>
      </w:divBdr>
    </w:div>
    <w:div w:id="1228150415">
      <w:bodyDiv w:val="1"/>
      <w:marLeft w:val="0"/>
      <w:marRight w:val="0"/>
      <w:marTop w:val="0"/>
      <w:marBottom w:val="0"/>
      <w:divBdr>
        <w:top w:val="none" w:sz="0" w:space="0" w:color="auto"/>
        <w:left w:val="none" w:sz="0" w:space="0" w:color="auto"/>
        <w:bottom w:val="none" w:sz="0" w:space="0" w:color="auto"/>
        <w:right w:val="none" w:sz="0" w:space="0" w:color="auto"/>
      </w:divBdr>
    </w:div>
    <w:div w:id="1232039917">
      <w:bodyDiv w:val="1"/>
      <w:marLeft w:val="0"/>
      <w:marRight w:val="0"/>
      <w:marTop w:val="0"/>
      <w:marBottom w:val="0"/>
      <w:divBdr>
        <w:top w:val="none" w:sz="0" w:space="0" w:color="auto"/>
        <w:left w:val="none" w:sz="0" w:space="0" w:color="auto"/>
        <w:bottom w:val="none" w:sz="0" w:space="0" w:color="auto"/>
        <w:right w:val="none" w:sz="0" w:space="0" w:color="auto"/>
      </w:divBdr>
    </w:div>
    <w:div w:id="1232430056">
      <w:bodyDiv w:val="1"/>
      <w:marLeft w:val="0"/>
      <w:marRight w:val="0"/>
      <w:marTop w:val="0"/>
      <w:marBottom w:val="0"/>
      <w:divBdr>
        <w:top w:val="none" w:sz="0" w:space="0" w:color="auto"/>
        <w:left w:val="none" w:sz="0" w:space="0" w:color="auto"/>
        <w:bottom w:val="none" w:sz="0" w:space="0" w:color="auto"/>
        <w:right w:val="none" w:sz="0" w:space="0" w:color="auto"/>
      </w:divBdr>
    </w:div>
    <w:div w:id="1235818484">
      <w:bodyDiv w:val="1"/>
      <w:marLeft w:val="0"/>
      <w:marRight w:val="0"/>
      <w:marTop w:val="0"/>
      <w:marBottom w:val="0"/>
      <w:divBdr>
        <w:top w:val="none" w:sz="0" w:space="0" w:color="auto"/>
        <w:left w:val="none" w:sz="0" w:space="0" w:color="auto"/>
        <w:bottom w:val="none" w:sz="0" w:space="0" w:color="auto"/>
        <w:right w:val="none" w:sz="0" w:space="0" w:color="auto"/>
      </w:divBdr>
    </w:div>
    <w:div w:id="1236862862">
      <w:bodyDiv w:val="1"/>
      <w:marLeft w:val="0"/>
      <w:marRight w:val="0"/>
      <w:marTop w:val="0"/>
      <w:marBottom w:val="0"/>
      <w:divBdr>
        <w:top w:val="none" w:sz="0" w:space="0" w:color="auto"/>
        <w:left w:val="none" w:sz="0" w:space="0" w:color="auto"/>
        <w:bottom w:val="none" w:sz="0" w:space="0" w:color="auto"/>
        <w:right w:val="none" w:sz="0" w:space="0" w:color="auto"/>
      </w:divBdr>
    </w:div>
    <w:div w:id="1238395890">
      <w:bodyDiv w:val="1"/>
      <w:marLeft w:val="0"/>
      <w:marRight w:val="0"/>
      <w:marTop w:val="0"/>
      <w:marBottom w:val="0"/>
      <w:divBdr>
        <w:top w:val="none" w:sz="0" w:space="0" w:color="auto"/>
        <w:left w:val="none" w:sz="0" w:space="0" w:color="auto"/>
        <w:bottom w:val="none" w:sz="0" w:space="0" w:color="auto"/>
        <w:right w:val="none" w:sz="0" w:space="0" w:color="auto"/>
      </w:divBdr>
    </w:div>
    <w:div w:id="1238635529">
      <w:bodyDiv w:val="1"/>
      <w:marLeft w:val="0"/>
      <w:marRight w:val="0"/>
      <w:marTop w:val="0"/>
      <w:marBottom w:val="0"/>
      <w:divBdr>
        <w:top w:val="none" w:sz="0" w:space="0" w:color="auto"/>
        <w:left w:val="none" w:sz="0" w:space="0" w:color="auto"/>
        <w:bottom w:val="none" w:sz="0" w:space="0" w:color="auto"/>
        <w:right w:val="none" w:sz="0" w:space="0" w:color="auto"/>
      </w:divBdr>
    </w:div>
    <w:div w:id="1239242909">
      <w:bodyDiv w:val="1"/>
      <w:marLeft w:val="0"/>
      <w:marRight w:val="0"/>
      <w:marTop w:val="0"/>
      <w:marBottom w:val="0"/>
      <w:divBdr>
        <w:top w:val="none" w:sz="0" w:space="0" w:color="auto"/>
        <w:left w:val="none" w:sz="0" w:space="0" w:color="auto"/>
        <w:bottom w:val="none" w:sz="0" w:space="0" w:color="auto"/>
        <w:right w:val="none" w:sz="0" w:space="0" w:color="auto"/>
      </w:divBdr>
    </w:div>
    <w:div w:id="1239634444">
      <w:bodyDiv w:val="1"/>
      <w:marLeft w:val="0"/>
      <w:marRight w:val="0"/>
      <w:marTop w:val="0"/>
      <w:marBottom w:val="0"/>
      <w:divBdr>
        <w:top w:val="none" w:sz="0" w:space="0" w:color="auto"/>
        <w:left w:val="none" w:sz="0" w:space="0" w:color="auto"/>
        <w:bottom w:val="none" w:sz="0" w:space="0" w:color="auto"/>
        <w:right w:val="none" w:sz="0" w:space="0" w:color="auto"/>
      </w:divBdr>
    </w:div>
    <w:div w:id="1245258539">
      <w:bodyDiv w:val="1"/>
      <w:marLeft w:val="0"/>
      <w:marRight w:val="0"/>
      <w:marTop w:val="0"/>
      <w:marBottom w:val="0"/>
      <w:divBdr>
        <w:top w:val="none" w:sz="0" w:space="0" w:color="auto"/>
        <w:left w:val="none" w:sz="0" w:space="0" w:color="auto"/>
        <w:bottom w:val="none" w:sz="0" w:space="0" w:color="auto"/>
        <w:right w:val="none" w:sz="0" w:space="0" w:color="auto"/>
      </w:divBdr>
    </w:div>
    <w:div w:id="1245800245">
      <w:bodyDiv w:val="1"/>
      <w:marLeft w:val="0"/>
      <w:marRight w:val="0"/>
      <w:marTop w:val="0"/>
      <w:marBottom w:val="0"/>
      <w:divBdr>
        <w:top w:val="none" w:sz="0" w:space="0" w:color="auto"/>
        <w:left w:val="none" w:sz="0" w:space="0" w:color="auto"/>
        <w:bottom w:val="none" w:sz="0" w:space="0" w:color="auto"/>
        <w:right w:val="none" w:sz="0" w:space="0" w:color="auto"/>
      </w:divBdr>
    </w:div>
    <w:div w:id="1246761525">
      <w:bodyDiv w:val="1"/>
      <w:marLeft w:val="0"/>
      <w:marRight w:val="0"/>
      <w:marTop w:val="0"/>
      <w:marBottom w:val="0"/>
      <w:divBdr>
        <w:top w:val="none" w:sz="0" w:space="0" w:color="auto"/>
        <w:left w:val="none" w:sz="0" w:space="0" w:color="auto"/>
        <w:bottom w:val="none" w:sz="0" w:space="0" w:color="auto"/>
        <w:right w:val="none" w:sz="0" w:space="0" w:color="auto"/>
      </w:divBdr>
    </w:div>
    <w:div w:id="1252157118">
      <w:bodyDiv w:val="1"/>
      <w:marLeft w:val="0"/>
      <w:marRight w:val="0"/>
      <w:marTop w:val="0"/>
      <w:marBottom w:val="0"/>
      <w:divBdr>
        <w:top w:val="none" w:sz="0" w:space="0" w:color="auto"/>
        <w:left w:val="none" w:sz="0" w:space="0" w:color="auto"/>
        <w:bottom w:val="none" w:sz="0" w:space="0" w:color="auto"/>
        <w:right w:val="none" w:sz="0" w:space="0" w:color="auto"/>
      </w:divBdr>
    </w:div>
    <w:div w:id="1253657964">
      <w:bodyDiv w:val="1"/>
      <w:marLeft w:val="0"/>
      <w:marRight w:val="0"/>
      <w:marTop w:val="0"/>
      <w:marBottom w:val="0"/>
      <w:divBdr>
        <w:top w:val="none" w:sz="0" w:space="0" w:color="auto"/>
        <w:left w:val="none" w:sz="0" w:space="0" w:color="auto"/>
        <w:bottom w:val="none" w:sz="0" w:space="0" w:color="auto"/>
        <w:right w:val="none" w:sz="0" w:space="0" w:color="auto"/>
      </w:divBdr>
    </w:div>
    <w:div w:id="1257132525">
      <w:bodyDiv w:val="1"/>
      <w:marLeft w:val="0"/>
      <w:marRight w:val="0"/>
      <w:marTop w:val="0"/>
      <w:marBottom w:val="0"/>
      <w:divBdr>
        <w:top w:val="none" w:sz="0" w:space="0" w:color="auto"/>
        <w:left w:val="none" w:sz="0" w:space="0" w:color="auto"/>
        <w:bottom w:val="none" w:sz="0" w:space="0" w:color="auto"/>
        <w:right w:val="none" w:sz="0" w:space="0" w:color="auto"/>
      </w:divBdr>
    </w:div>
    <w:div w:id="1257791513">
      <w:bodyDiv w:val="1"/>
      <w:marLeft w:val="0"/>
      <w:marRight w:val="0"/>
      <w:marTop w:val="0"/>
      <w:marBottom w:val="0"/>
      <w:divBdr>
        <w:top w:val="none" w:sz="0" w:space="0" w:color="auto"/>
        <w:left w:val="none" w:sz="0" w:space="0" w:color="auto"/>
        <w:bottom w:val="none" w:sz="0" w:space="0" w:color="auto"/>
        <w:right w:val="none" w:sz="0" w:space="0" w:color="auto"/>
      </w:divBdr>
    </w:div>
    <w:div w:id="1258712463">
      <w:bodyDiv w:val="1"/>
      <w:marLeft w:val="0"/>
      <w:marRight w:val="0"/>
      <w:marTop w:val="0"/>
      <w:marBottom w:val="0"/>
      <w:divBdr>
        <w:top w:val="none" w:sz="0" w:space="0" w:color="auto"/>
        <w:left w:val="none" w:sz="0" w:space="0" w:color="auto"/>
        <w:bottom w:val="none" w:sz="0" w:space="0" w:color="auto"/>
        <w:right w:val="none" w:sz="0" w:space="0" w:color="auto"/>
      </w:divBdr>
    </w:div>
    <w:div w:id="1262957470">
      <w:bodyDiv w:val="1"/>
      <w:marLeft w:val="0"/>
      <w:marRight w:val="0"/>
      <w:marTop w:val="0"/>
      <w:marBottom w:val="0"/>
      <w:divBdr>
        <w:top w:val="none" w:sz="0" w:space="0" w:color="auto"/>
        <w:left w:val="none" w:sz="0" w:space="0" w:color="auto"/>
        <w:bottom w:val="none" w:sz="0" w:space="0" w:color="auto"/>
        <w:right w:val="none" w:sz="0" w:space="0" w:color="auto"/>
      </w:divBdr>
    </w:div>
    <w:div w:id="1263488322">
      <w:bodyDiv w:val="1"/>
      <w:marLeft w:val="0"/>
      <w:marRight w:val="0"/>
      <w:marTop w:val="0"/>
      <w:marBottom w:val="0"/>
      <w:divBdr>
        <w:top w:val="none" w:sz="0" w:space="0" w:color="auto"/>
        <w:left w:val="none" w:sz="0" w:space="0" w:color="auto"/>
        <w:bottom w:val="none" w:sz="0" w:space="0" w:color="auto"/>
        <w:right w:val="none" w:sz="0" w:space="0" w:color="auto"/>
      </w:divBdr>
    </w:div>
    <w:div w:id="1267495220">
      <w:bodyDiv w:val="1"/>
      <w:marLeft w:val="0"/>
      <w:marRight w:val="0"/>
      <w:marTop w:val="0"/>
      <w:marBottom w:val="0"/>
      <w:divBdr>
        <w:top w:val="none" w:sz="0" w:space="0" w:color="auto"/>
        <w:left w:val="none" w:sz="0" w:space="0" w:color="auto"/>
        <w:bottom w:val="none" w:sz="0" w:space="0" w:color="auto"/>
        <w:right w:val="none" w:sz="0" w:space="0" w:color="auto"/>
      </w:divBdr>
    </w:div>
    <w:div w:id="1271429078">
      <w:bodyDiv w:val="1"/>
      <w:marLeft w:val="0"/>
      <w:marRight w:val="0"/>
      <w:marTop w:val="0"/>
      <w:marBottom w:val="0"/>
      <w:divBdr>
        <w:top w:val="none" w:sz="0" w:space="0" w:color="auto"/>
        <w:left w:val="none" w:sz="0" w:space="0" w:color="auto"/>
        <w:bottom w:val="none" w:sz="0" w:space="0" w:color="auto"/>
        <w:right w:val="none" w:sz="0" w:space="0" w:color="auto"/>
      </w:divBdr>
    </w:div>
    <w:div w:id="1272316744">
      <w:bodyDiv w:val="1"/>
      <w:marLeft w:val="0"/>
      <w:marRight w:val="0"/>
      <w:marTop w:val="0"/>
      <w:marBottom w:val="0"/>
      <w:divBdr>
        <w:top w:val="none" w:sz="0" w:space="0" w:color="auto"/>
        <w:left w:val="none" w:sz="0" w:space="0" w:color="auto"/>
        <w:bottom w:val="none" w:sz="0" w:space="0" w:color="auto"/>
        <w:right w:val="none" w:sz="0" w:space="0" w:color="auto"/>
      </w:divBdr>
    </w:div>
    <w:div w:id="1274633836">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
    <w:div w:id="1277441262">
      <w:bodyDiv w:val="1"/>
      <w:marLeft w:val="0"/>
      <w:marRight w:val="0"/>
      <w:marTop w:val="0"/>
      <w:marBottom w:val="0"/>
      <w:divBdr>
        <w:top w:val="none" w:sz="0" w:space="0" w:color="auto"/>
        <w:left w:val="none" w:sz="0" w:space="0" w:color="auto"/>
        <w:bottom w:val="none" w:sz="0" w:space="0" w:color="auto"/>
        <w:right w:val="none" w:sz="0" w:space="0" w:color="auto"/>
      </w:divBdr>
    </w:div>
    <w:div w:id="1278215042">
      <w:bodyDiv w:val="1"/>
      <w:marLeft w:val="0"/>
      <w:marRight w:val="0"/>
      <w:marTop w:val="0"/>
      <w:marBottom w:val="0"/>
      <w:divBdr>
        <w:top w:val="none" w:sz="0" w:space="0" w:color="auto"/>
        <w:left w:val="none" w:sz="0" w:space="0" w:color="auto"/>
        <w:bottom w:val="none" w:sz="0" w:space="0" w:color="auto"/>
        <w:right w:val="none" w:sz="0" w:space="0" w:color="auto"/>
      </w:divBdr>
    </w:div>
    <w:div w:id="1286351221">
      <w:bodyDiv w:val="1"/>
      <w:marLeft w:val="0"/>
      <w:marRight w:val="0"/>
      <w:marTop w:val="0"/>
      <w:marBottom w:val="0"/>
      <w:divBdr>
        <w:top w:val="none" w:sz="0" w:space="0" w:color="auto"/>
        <w:left w:val="none" w:sz="0" w:space="0" w:color="auto"/>
        <w:bottom w:val="none" w:sz="0" w:space="0" w:color="auto"/>
        <w:right w:val="none" w:sz="0" w:space="0" w:color="auto"/>
      </w:divBdr>
    </w:div>
    <w:div w:id="1286961043">
      <w:bodyDiv w:val="1"/>
      <w:marLeft w:val="0"/>
      <w:marRight w:val="0"/>
      <w:marTop w:val="0"/>
      <w:marBottom w:val="0"/>
      <w:divBdr>
        <w:top w:val="none" w:sz="0" w:space="0" w:color="auto"/>
        <w:left w:val="none" w:sz="0" w:space="0" w:color="auto"/>
        <w:bottom w:val="none" w:sz="0" w:space="0" w:color="auto"/>
        <w:right w:val="none" w:sz="0" w:space="0" w:color="auto"/>
      </w:divBdr>
    </w:div>
    <w:div w:id="1287547008">
      <w:bodyDiv w:val="1"/>
      <w:marLeft w:val="0"/>
      <w:marRight w:val="0"/>
      <w:marTop w:val="0"/>
      <w:marBottom w:val="0"/>
      <w:divBdr>
        <w:top w:val="none" w:sz="0" w:space="0" w:color="auto"/>
        <w:left w:val="none" w:sz="0" w:space="0" w:color="auto"/>
        <w:bottom w:val="none" w:sz="0" w:space="0" w:color="auto"/>
        <w:right w:val="none" w:sz="0" w:space="0" w:color="auto"/>
      </w:divBdr>
    </w:div>
    <w:div w:id="1289311431">
      <w:bodyDiv w:val="1"/>
      <w:marLeft w:val="0"/>
      <w:marRight w:val="0"/>
      <w:marTop w:val="0"/>
      <w:marBottom w:val="0"/>
      <w:divBdr>
        <w:top w:val="none" w:sz="0" w:space="0" w:color="auto"/>
        <w:left w:val="none" w:sz="0" w:space="0" w:color="auto"/>
        <w:bottom w:val="none" w:sz="0" w:space="0" w:color="auto"/>
        <w:right w:val="none" w:sz="0" w:space="0" w:color="auto"/>
      </w:divBdr>
    </w:div>
    <w:div w:id="1299802782">
      <w:bodyDiv w:val="1"/>
      <w:marLeft w:val="0"/>
      <w:marRight w:val="0"/>
      <w:marTop w:val="0"/>
      <w:marBottom w:val="0"/>
      <w:divBdr>
        <w:top w:val="none" w:sz="0" w:space="0" w:color="auto"/>
        <w:left w:val="none" w:sz="0" w:space="0" w:color="auto"/>
        <w:bottom w:val="none" w:sz="0" w:space="0" w:color="auto"/>
        <w:right w:val="none" w:sz="0" w:space="0" w:color="auto"/>
      </w:divBdr>
    </w:div>
    <w:div w:id="1300305556">
      <w:bodyDiv w:val="1"/>
      <w:marLeft w:val="0"/>
      <w:marRight w:val="0"/>
      <w:marTop w:val="0"/>
      <w:marBottom w:val="0"/>
      <w:divBdr>
        <w:top w:val="none" w:sz="0" w:space="0" w:color="auto"/>
        <w:left w:val="none" w:sz="0" w:space="0" w:color="auto"/>
        <w:bottom w:val="none" w:sz="0" w:space="0" w:color="auto"/>
        <w:right w:val="none" w:sz="0" w:space="0" w:color="auto"/>
      </w:divBdr>
    </w:div>
    <w:div w:id="1302735890">
      <w:bodyDiv w:val="1"/>
      <w:marLeft w:val="0"/>
      <w:marRight w:val="0"/>
      <w:marTop w:val="0"/>
      <w:marBottom w:val="0"/>
      <w:divBdr>
        <w:top w:val="none" w:sz="0" w:space="0" w:color="auto"/>
        <w:left w:val="none" w:sz="0" w:space="0" w:color="auto"/>
        <w:bottom w:val="none" w:sz="0" w:space="0" w:color="auto"/>
        <w:right w:val="none" w:sz="0" w:space="0" w:color="auto"/>
      </w:divBdr>
    </w:div>
    <w:div w:id="1311399023">
      <w:bodyDiv w:val="1"/>
      <w:marLeft w:val="0"/>
      <w:marRight w:val="0"/>
      <w:marTop w:val="0"/>
      <w:marBottom w:val="0"/>
      <w:divBdr>
        <w:top w:val="none" w:sz="0" w:space="0" w:color="auto"/>
        <w:left w:val="none" w:sz="0" w:space="0" w:color="auto"/>
        <w:bottom w:val="none" w:sz="0" w:space="0" w:color="auto"/>
        <w:right w:val="none" w:sz="0" w:space="0" w:color="auto"/>
      </w:divBdr>
    </w:div>
    <w:div w:id="1313750438">
      <w:bodyDiv w:val="1"/>
      <w:marLeft w:val="0"/>
      <w:marRight w:val="0"/>
      <w:marTop w:val="0"/>
      <w:marBottom w:val="0"/>
      <w:divBdr>
        <w:top w:val="none" w:sz="0" w:space="0" w:color="auto"/>
        <w:left w:val="none" w:sz="0" w:space="0" w:color="auto"/>
        <w:bottom w:val="none" w:sz="0" w:space="0" w:color="auto"/>
        <w:right w:val="none" w:sz="0" w:space="0" w:color="auto"/>
      </w:divBdr>
      <w:divsChild>
        <w:div w:id="1130828407">
          <w:marLeft w:val="446"/>
          <w:marRight w:val="0"/>
          <w:marTop w:val="0"/>
          <w:marBottom w:val="0"/>
          <w:divBdr>
            <w:top w:val="none" w:sz="0" w:space="0" w:color="auto"/>
            <w:left w:val="none" w:sz="0" w:space="0" w:color="auto"/>
            <w:bottom w:val="none" w:sz="0" w:space="0" w:color="auto"/>
            <w:right w:val="none" w:sz="0" w:space="0" w:color="auto"/>
          </w:divBdr>
        </w:div>
        <w:div w:id="1315917309">
          <w:marLeft w:val="446"/>
          <w:marRight w:val="0"/>
          <w:marTop w:val="0"/>
          <w:marBottom w:val="0"/>
          <w:divBdr>
            <w:top w:val="none" w:sz="0" w:space="0" w:color="auto"/>
            <w:left w:val="none" w:sz="0" w:space="0" w:color="auto"/>
            <w:bottom w:val="none" w:sz="0" w:space="0" w:color="auto"/>
            <w:right w:val="none" w:sz="0" w:space="0" w:color="auto"/>
          </w:divBdr>
        </w:div>
        <w:div w:id="1916159633">
          <w:marLeft w:val="446"/>
          <w:marRight w:val="0"/>
          <w:marTop w:val="0"/>
          <w:marBottom w:val="0"/>
          <w:divBdr>
            <w:top w:val="none" w:sz="0" w:space="0" w:color="auto"/>
            <w:left w:val="none" w:sz="0" w:space="0" w:color="auto"/>
            <w:bottom w:val="none" w:sz="0" w:space="0" w:color="auto"/>
            <w:right w:val="none" w:sz="0" w:space="0" w:color="auto"/>
          </w:divBdr>
        </w:div>
      </w:divsChild>
    </w:div>
    <w:div w:id="1316958852">
      <w:bodyDiv w:val="1"/>
      <w:marLeft w:val="0"/>
      <w:marRight w:val="0"/>
      <w:marTop w:val="0"/>
      <w:marBottom w:val="0"/>
      <w:divBdr>
        <w:top w:val="none" w:sz="0" w:space="0" w:color="auto"/>
        <w:left w:val="none" w:sz="0" w:space="0" w:color="auto"/>
        <w:bottom w:val="none" w:sz="0" w:space="0" w:color="auto"/>
        <w:right w:val="none" w:sz="0" w:space="0" w:color="auto"/>
      </w:divBdr>
    </w:div>
    <w:div w:id="1324161659">
      <w:bodyDiv w:val="1"/>
      <w:marLeft w:val="0"/>
      <w:marRight w:val="0"/>
      <w:marTop w:val="0"/>
      <w:marBottom w:val="0"/>
      <w:divBdr>
        <w:top w:val="none" w:sz="0" w:space="0" w:color="auto"/>
        <w:left w:val="none" w:sz="0" w:space="0" w:color="auto"/>
        <w:bottom w:val="none" w:sz="0" w:space="0" w:color="auto"/>
        <w:right w:val="none" w:sz="0" w:space="0" w:color="auto"/>
      </w:divBdr>
    </w:div>
    <w:div w:id="1325667301">
      <w:bodyDiv w:val="1"/>
      <w:marLeft w:val="0"/>
      <w:marRight w:val="0"/>
      <w:marTop w:val="0"/>
      <w:marBottom w:val="0"/>
      <w:divBdr>
        <w:top w:val="none" w:sz="0" w:space="0" w:color="auto"/>
        <w:left w:val="none" w:sz="0" w:space="0" w:color="auto"/>
        <w:bottom w:val="none" w:sz="0" w:space="0" w:color="auto"/>
        <w:right w:val="none" w:sz="0" w:space="0" w:color="auto"/>
      </w:divBdr>
    </w:div>
    <w:div w:id="1327976748">
      <w:bodyDiv w:val="1"/>
      <w:marLeft w:val="0"/>
      <w:marRight w:val="0"/>
      <w:marTop w:val="0"/>
      <w:marBottom w:val="0"/>
      <w:divBdr>
        <w:top w:val="none" w:sz="0" w:space="0" w:color="auto"/>
        <w:left w:val="none" w:sz="0" w:space="0" w:color="auto"/>
        <w:bottom w:val="none" w:sz="0" w:space="0" w:color="auto"/>
        <w:right w:val="none" w:sz="0" w:space="0" w:color="auto"/>
      </w:divBdr>
    </w:div>
    <w:div w:id="1337876566">
      <w:bodyDiv w:val="1"/>
      <w:marLeft w:val="0"/>
      <w:marRight w:val="0"/>
      <w:marTop w:val="0"/>
      <w:marBottom w:val="0"/>
      <w:divBdr>
        <w:top w:val="none" w:sz="0" w:space="0" w:color="auto"/>
        <w:left w:val="none" w:sz="0" w:space="0" w:color="auto"/>
        <w:bottom w:val="none" w:sz="0" w:space="0" w:color="auto"/>
        <w:right w:val="none" w:sz="0" w:space="0" w:color="auto"/>
      </w:divBdr>
    </w:div>
    <w:div w:id="1340698739">
      <w:bodyDiv w:val="1"/>
      <w:marLeft w:val="0"/>
      <w:marRight w:val="0"/>
      <w:marTop w:val="0"/>
      <w:marBottom w:val="0"/>
      <w:divBdr>
        <w:top w:val="none" w:sz="0" w:space="0" w:color="auto"/>
        <w:left w:val="none" w:sz="0" w:space="0" w:color="auto"/>
        <w:bottom w:val="none" w:sz="0" w:space="0" w:color="auto"/>
        <w:right w:val="none" w:sz="0" w:space="0" w:color="auto"/>
      </w:divBdr>
    </w:div>
    <w:div w:id="1341353709">
      <w:bodyDiv w:val="1"/>
      <w:marLeft w:val="0"/>
      <w:marRight w:val="0"/>
      <w:marTop w:val="0"/>
      <w:marBottom w:val="0"/>
      <w:divBdr>
        <w:top w:val="none" w:sz="0" w:space="0" w:color="auto"/>
        <w:left w:val="none" w:sz="0" w:space="0" w:color="auto"/>
        <w:bottom w:val="none" w:sz="0" w:space="0" w:color="auto"/>
        <w:right w:val="none" w:sz="0" w:space="0" w:color="auto"/>
      </w:divBdr>
    </w:div>
    <w:div w:id="1352990828">
      <w:bodyDiv w:val="1"/>
      <w:marLeft w:val="0"/>
      <w:marRight w:val="0"/>
      <w:marTop w:val="0"/>
      <w:marBottom w:val="0"/>
      <w:divBdr>
        <w:top w:val="none" w:sz="0" w:space="0" w:color="auto"/>
        <w:left w:val="none" w:sz="0" w:space="0" w:color="auto"/>
        <w:bottom w:val="none" w:sz="0" w:space="0" w:color="auto"/>
        <w:right w:val="none" w:sz="0" w:space="0" w:color="auto"/>
      </w:divBdr>
    </w:div>
    <w:div w:id="1362710610">
      <w:bodyDiv w:val="1"/>
      <w:marLeft w:val="0"/>
      <w:marRight w:val="0"/>
      <w:marTop w:val="0"/>
      <w:marBottom w:val="0"/>
      <w:divBdr>
        <w:top w:val="none" w:sz="0" w:space="0" w:color="auto"/>
        <w:left w:val="none" w:sz="0" w:space="0" w:color="auto"/>
        <w:bottom w:val="none" w:sz="0" w:space="0" w:color="auto"/>
        <w:right w:val="none" w:sz="0" w:space="0" w:color="auto"/>
      </w:divBdr>
    </w:div>
    <w:div w:id="1368141022">
      <w:bodyDiv w:val="1"/>
      <w:marLeft w:val="0"/>
      <w:marRight w:val="0"/>
      <w:marTop w:val="0"/>
      <w:marBottom w:val="0"/>
      <w:divBdr>
        <w:top w:val="none" w:sz="0" w:space="0" w:color="auto"/>
        <w:left w:val="none" w:sz="0" w:space="0" w:color="auto"/>
        <w:bottom w:val="none" w:sz="0" w:space="0" w:color="auto"/>
        <w:right w:val="none" w:sz="0" w:space="0" w:color="auto"/>
      </w:divBdr>
    </w:div>
    <w:div w:id="1370227899">
      <w:bodyDiv w:val="1"/>
      <w:marLeft w:val="0"/>
      <w:marRight w:val="0"/>
      <w:marTop w:val="0"/>
      <w:marBottom w:val="0"/>
      <w:divBdr>
        <w:top w:val="none" w:sz="0" w:space="0" w:color="auto"/>
        <w:left w:val="none" w:sz="0" w:space="0" w:color="auto"/>
        <w:bottom w:val="none" w:sz="0" w:space="0" w:color="auto"/>
        <w:right w:val="none" w:sz="0" w:space="0" w:color="auto"/>
      </w:divBdr>
    </w:div>
    <w:div w:id="1384518844">
      <w:bodyDiv w:val="1"/>
      <w:marLeft w:val="0"/>
      <w:marRight w:val="0"/>
      <w:marTop w:val="0"/>
      <w:marBottom w:val="0"/>
      <w:divBdr>
        <w:top w:val="none" w:sz="0" w:space="0" w:color="auto"/>
        <w:left w:val="none" w:sz="0" w:space="0" w:color="auto"/>
        <w:bottom w:val="none" w:sz="0" w:space="0" w:color="auto"/>
        <w:right w:val="none" w:sz="0" w:space="0" w:color="auto"/>
      </w:divBdr>
    </w:div>
    <w:div w:id="1388650480">
      <w:bodyDiv w:val="1"/>
      <w:marLeft w:val="0"/>
      <w:marRight w:val="0"/>
      <w:marTop w:val="0"/>
      <w:marBottom w:val="0"/>
      <w:divBdr>
        <w:top w:val="none" w:sz="0" w:space="0" w:color="auto"/>
        <w:left w:val="none" w:sz="0" w:space="0" w:color="auto"/>
        <w:bottom w:val="none" w:sz="0" w:space="0" w:color="auto"/>
        <w:right w:val="none" w:sz="0" w:space="0" w:color="auto"/>
      </w:divBdr>
    </w:div>
    <w:div w:id="1389455368">
      <w:bodyDiv w:val="1"/>
      <w:marLeft w:val="0"/>
      <w:marRight w:val="0"/>
      <w:marTop w:val="0"/>
      <w:marBottom w:val="0"/>
      <w:divBdr>
        <w:top w:val="none" w:sz="0" w:space="0" w:color="auto"/>
        <w:left w:val="none" w:sz="0" w:space="0" w:color="auto"/>
        <w:bottom w:val="none" w:sz="0" w:space="0" w:color="auto"/>
        <w:right w:val="none" w:sz="0" w:space="0" w:color="auto"/>
      </w:divBdr>
    </w:div>
    <w:div w:id="1389956103">
      <w:bodyDiv w:val="1"/>
      <w:marLeft w:val="0"/>
      <w:marRight w:val="0"/>
      <w:marTop w:val="0"/>
      <w:marBottom w:val="0"/>
      <w:divBdr>
        <w:top w:val="none" w:sz="0" w:space="0" w:color="auto"/>
        <w:left w:val="none" w:sz="0" w:space="0" w:color="auto"/>
        <w:bottom w:val="none" w:sz="0" w:space="0" w:color="auto"/>
        <w:right w:val="none" w:sz="0" w:space="0" w:color="auto"/>
      </w:divBdr>
    </w:div>
    <w:div w:id="1391735267">
      <w:bodyDiv w:val="1"/>
      <w:marLeft w:val="0"/>
      <w:marRight w:val="0"/>
      <w:marTop w:val="0"/>
      <w:marBottom w:val="0"/>
      <w:divBdr>
        <w:top w:val="none" w:sz="0" w:space="0" w:color="auto"/>
        <w:left w:val="none" w:sz="0" w:space="0" w:color="auto"/>
        <w:bottom w:val="none" w:sz="0" w:space="0" w:color="auto"/>
        <w:right w:val="none" w:sz="0" w:space="0" w:color="auto"/>
      </w:divBdr>
    </w:div>
    <w:div w:id="1395473289">
      <w:bodyDiv w:val="1"/>
      <w:marLeft w:val="0"/>
      <w:marRight w:val="0"/>
      <w:marTop w:val="0"/>
      <w:marBottom w:val="0"/>
      <w:divBdr>
        <w:top w:val="none" w:sz="0" w:space="0" w:color="auto"/>
        <w:left w:val="none" w:sz="0" w:space="0" w:color="auto"/>
        <w:bottom w:val="none" w:sz="0" w:space="0" w:color="auto"/>
        <w:right w:val="none" w:sz="0" w:space="0" w:color="auto"/>
      </w:divBdr>
    </w:div>
    <w:div w:id="1395929704">
      <w:bodyDiv w:val="1"/>
      <w:marLeft w:val="0"/>
      <w:marRight w:val="0"/>
      <w:marTop w:val="0"/>
      <w:marBottom w:val="0"/>
      <w:divBdr>
        <w:top w:val="none" w:sz="0" w:space="0" w:color="auto"/>
        <w:left w:val="none" w:sz="0" w:space="0" w:color="auto"/>
        <w:bottom w:val="none" w:sz="0" w:space="0" w:color="auto"/>
        <w:right w:val="none" w:sz="0" w:space="0" w:color="auto"/>
      </w:divBdr>
    </w:div>
    <w:div w:id="1403481093">
      <w:bodyDiv w:val="1"/>
      <w:marLeft w:val="0"/>
      <w:marRight w:val="0"/>
      <w:marTop w:val="0"/>
      <w:marBottom w:val="0"/>
      <w:divBdr>
        <w:top w:val="none" w:sz="0" w:space="0" w:color="auto"/>
        <w:left w:val="none" w:sz="0" w:space="0" w:color="auto"/>
        <w:bottom w:val="none" w:sz="0" w:space="0" w:color="auto"/>
        <w:right w:val="none" w:sz="0" w:space="0" w:color="auto"/>
      </w:divBdr>
    </w:div>
    <w:div w:id="1405302546">
      <w:bodyDiv w:val="1"/>
      <w:marLeft w:val="0"/>
      <w:marRight w:val="0"/>
      <w:marTop w:val="0"/>
      <w:marBottom w:val="0"/>
      <w:divBdr>
        <w:top w:val="none" w:sz="0" w:space="0" w:color="auto"/>
        <w:left w:val="none" w:sz="0" w:space="0" w:color="auto"/>
        <w:bottom w:val="none" w:sz="0" w:space="0" w:color="auto"/>
        <w:right w:val="none" w:sz="0" w:space="0" w:color="auto"/>
      </w:divBdr>
    </w:div>
    <w:div w:id="1406613021">
      <w:bodyDiv w:val="1"/>
      <w:marLeft w:val="0"/>
      <w:marRight w:val="0"/>
      <w:marTop w:val="0"/>
      <w:marBottom w:val="0"/>
      <w:divBdr>
        <w:top w:val="none" w:sz="0" w:space="0" w:color="auto"/>
        <w:left w:val="none" w:sz="0" w:space="0" w:color="auto"/>
        <w:bottom w:val="none" w:sz="0" w:space="0" w:color="auto"/>
        <w:right w:val="none" w:sz="0" w:space="0" w:color="auto"/>
      </w:divBdr>
    </w:div>
    <w:div w:id="1413114682">
      <w:bodyDiv w:val="1"/>
      <w:marLeft w:val="0"/>
      <w:marRight w:val="0"/>
      <w:marTop w:val="0"/>
      <w:marBottom w:val="0"/>
      <w:divBdr>
        <w:top w:val="none" w:sz="0" w:space="0" w:color="auto"/>
        <w:left w:val="none" w:sz="0" w:space="0" w:color="auto"/>
        <w:bottom w:val="none" w:sz="0" w:space="0" w:color="auto"/>
        <w:right w:val="none" w:sz="0" w:space="0" w:color="auto"/>
      </w:divBdr>
    </w:div>
    <w:div w:id="1416971709">
      <w:bodyDiv w:val="1"/>
      <w:marLeft w:val="0"/>
      <w:marRight w:val="0"/>
      <w:marTop w:val="0"/>
      <w:marBottom w:val="0"/>
      <w:divBdr>
        <w:top w:val="none" w:sz="0" w:space="0" w:color="auto"/>
        <w:left w:val="none" w:sz="0" w:space="0" w:color="auto"/>
        <w:bottom w:val="none" w:sz="0" w:space="0" w:color="auto"/>
        <w:right w:val="none" w:sz="0" w:space="0" w:color="auto"/>
      </w:divBdr>
    </w:div>
    <w:div w:id="1420056598">
      <w:bodyDiv w:val="1"/>
      <w:marLeft w:val="0"/>
      <w:marRight w:val="0"/>
      <w:marTop w:val="0"/>
      <w:marBottom w:val="0"/>
      <w:divBdr>
        <w:top w:val="none" w:sz="0" w:space="0" w:color="auto"/>
        <w:left w:val="none" w:sz="0" w:space="0" w:color="auto"/>
        <w:bottom w:val="none" w:sz="0" w:space="0" w:color="auto"/>
        <w:right w:val="none" w:sz="0" w:space="0" w:color="auto"/>
      </w:divBdr>
    </w:div>
    <w:div w:id="1425497804">
      <w:bodyDiv w:val="1"/>
      <w:marLeft w:val="0"/>
      <w:marRight w:val="0"/>
      <w:marTop w:val="0"/>
      <w:marBottom w:val="0"/>
      <w:divBdr>
        <w:top w:val="none" w:sz="0" w:space="0" w:color="auto"/>
        <w:left w:val="none" w:sz="0" w:space="0" w:color="auto"/>
        <w:bottom w:val="none" w:sz="0" w:space="0" w:color="auto"/>
        <w:right w:val="none" w:sz="0" w:space="0" w:color="auto"/>
      </w:divBdr>
    </w:div>
    <w:div w:id="1429234476">
      <w:bodyDiv w:val="1"/>
      <w:marLeft w:val="0"/>
      <w:marRight w:val="0"/>
      <w:marTop w:val="0"/>
      <w:marBottom w:val="0"/>
      <w:divBdr>
        <w:top w:val="none" w:sz="0" w:space="0" w:color="auto"/>
        <w:left w:val="none" w:sz="0" w:space="0" w:color="auto"/>
        <w:bottom w:val="none" w:sz="0" w:space="0" w:color="auto"/>
        <w:right w:val="none" w:sz="0" w:space="0" w:color="auto"/>
      </w:divBdr>
    </w:div>
    <w:div w:id="1429811046">
      <w:bodyDiv w:val="1"/>
      <w:marLeft w:val="0"/>
      <w:marRight w:val="0"/>
      <w:marTop w:val="0"/>
      <w:marBottom w:val="0"/>
      <w:divBdr>
        <w:top w:val="none" w:sz="0" w:space="0" w:color="auto"/>
        <w:left w:val="none" w:sz="0" w:space="0" w:color="auto"/>
        <w:bottom w:val="none" w:sz="0" w:space="0" w:color="auto"/>
        <w:right w:val="none" w:sz="0" w:space="0" w:color="auto"/>
      </w:divBdr>
    </w:div>
    <w:div w:id="1430617441">
      <w:bodyDiv w:val="1"/>
      <w:marLeft w:val="0"/>
      <w:marRight w:val="0"/>
      <w:marTop w:val="0"/>
      <w:marBottom w:val="0"/>
      <w:divBdr>
        <w:top w:val="none" w:sz="0" w:space="0" w:color="auto"/>
        <w:left w:val="none" w:sz="0" w:space="0" w:color="auto"/>
        <w:bottom w:val="none" w:sz="0" w:space="0" w:color="auto"/>
        <w:right w:val="none" w:sz="0" w:space="0" w:color="auto"/>
      </w:divBdr>
    </w:div>
    <w:div w:id="1431389927">
      <w:bodyDiv w:val="1"/>
      <w:marLeft w:val="0"/>
      <w:marRight w:val="0"/>
      <w:marTop w:val="0"/>
      <w:marBottom w:val="0"/>
      <w:divBdr>
        <w:top w:val="none" w:sz="0" w:space="0" w:color="auto"/>
        <w:left w:val="none" w:sz="0" w:space="0" w:color="auto"/>
        <w:bottom w:val="none" w:sz="0" w:space="0" w:color="auto"/>
        <w:right w:val="none" w:sz="0" w:space="0" w:color="auto"/>
      </w:divBdr>
    </w:div>
    <w:div w:id="1432429972">
      <w:bodyDiv w:val="1"/>
      <w:marLeft w:val="0"/>
      <w:marRight w:val="0"/>
      <w:marTop w:val="0"/>
      <w:marBottom w:val="0"/>
      <w:divBdr>
        <w:top w:val="none" w:sz="0" w:space="0" w:color="auto"/>
        <w:left w:val="none" w:sz="0" w:space="0" w:color="auto"/>
        <w:bottom w:val="none" w:sz="0" w:space="0" w:color="auto"/>
        <w:right w:val="none" w:sz="0" w:space="0" w:color="auto"/>
      </w:divBdr>
    </w:div>
    <w:div w:id="1435324858">
      <w:bodyDiv w:val="1"/>
      <w:marLeft w:val="0"/>
      <w:marRight w:val="0"/>
      <w:marTop w:val="0"/>
      <w:marBottom w:val="0"/>
      <w:divBdr>
        <w:top w:val="none" w:sz="0" w:space="0" w:color="auto"/>
        <w:left w:val="none" w:sz="0" w:space="0" w:color="auto"/>
        <w:bottom w:val="none" w:sz="0" w:space="0" w:color="auto"/>
        <w:right w:val="none" w:sz="0" w:space="0" w:color="auto"/>
      </w:divBdr>
    </w:div>
    <w:div w:id="1438141325">
      <w:bodyDiv w:val="1"/>
      <w:marLeft w:val="0"/>
      <w:marRight w:val="0"/>
      <w:marTop w:val="0"/>
      <w:marBottom w:val="0"/>
      <w:divBdr>
        <w:top w:val="none" w:sz="0" w:space="0" w:color="auto"/>
        <w:left w:val="none" w:sz="0" w:space="0" w:color="auto"/>
        <w:bottom w:val="none" w:sz="0" w:space="0" w:color="auto"/>
        <w:right w:val="none" w:sz="0" w:space="0" w:color="auto"/>
      </w:divBdr>
    </w:div>
    <w:div w:id="1444959702">
      <w:bodyDiv w:val="1"/>
      <w:marLeft w:val="0"/>
      <w:marRight w:val="0"/>
      <w:marTop w:val="0"/>
      <w:marBottom w:val="0"/>
      <w:divBdr>
        <w:top w:val="none" w:sz="0" w:space="0" w:color="auto"/>
        <w:left w:val="none" w:sz="0" w:space="0" w:color="auto"/>
        <w:bottom w:val="none" w:sz="0" w:space="0" w:color="auto"/>
        <w:right w:val="none" w:sz="0" w:space="0" w:color="auto"/>
      </w:divBdr>
    </w:div>
    <w:div w:id="1456680845">
      <w:bodyDiv w:val="1"/>
      <w:marLeft w:val="0"/>
      <w:marRight w:val="0"/>
      <w:marTop w:val="0"/>
      <w:marBottom w:val="0"/>
      <w:divBdr>
        <w:top w:val="none" w:sz="0" w:space="0" w:color="auto"/>
        <w:left w:val="none" w:sz="0" w:space="0" w:color="auto"/>
        <w:bottom w:val="none" w:sz="0" w:space="0" w:color="auto"/>
        <w:right w:val="none" w:sz="0" w:space="0" w:color="auto"/>
      </w:divBdr>
    </w:div>
    <w:div w:id="1461150843">
      <w:bodyDiv w:val="1"/>
      <w:marLeft w:val="0"/>
      <w:marRight w:val="0"/>
      <w:marTop w:val="0"/>
      <w:marBottom w:val="0"/>
      <w:divBdr>
        <w:top w:val="none" w:sz="0" w:space="0" w:color="auto"/>
        <w:left w:val="none" w:sz="0" w:space="0" w:color="auto"/>
        <w:bottom w:val="none" w:sz="0" w:space="0" w:color="auto"/>
        <w:right w:val="none" w:sz="0" w:space="0" w:color="auto"/>
      </w:divBdr>
    </w:div>
    <w:div w:id="1466780109">
      <w:bodyDiv w:val="1"/>
      <w:marLeft w:val="0"/>
      <w:marRight w:val="0"/>
      <w:marTop w:val="0"/>
      <w:marBottom w:val="0"/>
      <w:divBdr>
        <w:top w:val="none" w:sz="0" w:space="0" w:color="auto"/>
        <w:left w:val="none" w:sz="0" w:space="0" w:color="auto"/>
        <w:bottom w:val="none" w:sz="0" w:space="0" w:color="auto"/>
        <w:right w:val="none" w:sz="0" w:space="0" w:color="auto"/>
      </w:divBdr>
    </w:div>
    <w:div w:id="1471021871">
      <w:bodyDiv w:val="1"/>
      <w:marLeft w:val="0"/>
      <w:marRight w:val="0"/>
      <w:marTop w:val="0"/>
      <w:marBottom w:val="0"/>
      <w:divBdr>
        <w:top w:val="none" w:sz="0" w:space="0" w:color="auto"/>
        <w:left w:val="none" w:sz="0" w:space="0" w:color="auto"/>
        <w:bottom w:val="none" w:sz="0" w:space="0" w:color="auto"/>
        <w:right w:val="none" w:sz="0" w:space="0" w:color="auto"/>
      </w:divBdr>
    </w:div>
    <w:div w:id="1475561791">
      <w:bodyDiv w:val="1"/>
      <w:marLeft w:val="0"/>
      <w:marRight w:val="0"/>
      <w:marTop w:val="0"/>
      <w:marBottom w:val="0"/>
      <w:divBdr>
        <w:top w:val="none" w:sz="0" w:space="0" w:color="auto"/>
        <w:left w:val="none" w:sz="0" w:space="0" w:color="auto"/>
        <w:bottom w:val="none" w:sz="0" w:space="0" w:color="auto"/>
        <w:right w:val="none" w:sz="0" w:space="0" w:color="auto"/>
      </w:divBdr>
      <w:divsChild>
        <w:div w:id="2076465564">
          <w:marLeft w:val="0"/>
          <w:marRight w:val="0"/>
          <w:marTop w:val="0"/>
          <w:marBottom w:val="0"/>
          <w:divBdr>
            <w:top w:val="none" w:sz="0" w:space="0" w:color="auto"/>
            <w:left w:val="none" w:sz="0" w:space="0" w:color="auto"/>
            <w:bottom w:val="none" w:sz="0" w:space="0" w:color="auto"/>
            <w:right w:val="none" w:sz="0" w:space="0" w:color="auto"/>
          </w:divBdr>
          <w:divsChild>
            <w:div w:id="1199589601">
              <w:marLeft w:val="0"/>
              <w:marRight w:val="0"/>
              <w:marTop w:val="0"/>
              <w:marBottom w:val="0"/>
              <w:divBdr>
                <w:top w:val="none" w:sz="0" w:space="0" w:color="auto"/>
                <w:left w:val="none" w:sz="0" w:space="0" w:color="auto"/>
                <w:bottom w:val="none" w:sz="0" w:space="0" w:color="auto"/>
                <w:right w:val="none" w:sz="0" w:space="0" w:color="auto"/>
              </w:divBdr>
              <w:divsChild>
                <w:div w:id="336466153">
                  <w:marLeft w:val="0"/>
                  <w:marRight w:val="0"/>
                  <w:marTop w:val="0"/>
                  <w:marBottom w:val="0"/>
                  <w:divBdr>
                    <w:top w:val="none" w:sz="0" w:space="0" w:color="auto"/>
                    <w:left w:val="none" w:sz="0" w:space="0" w:color="auto"/>
                    <w:bottom w:val="none" w:sz="0" w:space="0" w:color="auto"/>
                    <w:right w:val="none" w:sz="0" w:space="0" w:color="auto"/>
                  </w:divBdr>
                  <w:divsChild>
                    <w:div w:id="928851764">
                      <w:marLeft w:val="0"/>
                      <w:marRight w:val="0"/>
                      <w:marTop w:val="0"/>
                      <w:marBottom w:val="0"/>
                      <w:divBdr>
                        <w:top w:val="none" w:sz="0" w:space="0" w:color="auto"/>
                        <w:left w:val="none" w:sz="0" w:space="0" w:color="auto"/>
                        <w:bottom w:val="none" w:sz="0" w:space="0" w:color="auto"/>
                        <w:right w:val="none" w:sz="0" w:space="0" w:color="auto"/>
                      </w:divBdr>
                      <w:divsChild>
                        <w:div w:id="1598097019">
                          <w:marLeft w:val="0"/>
                          <w:marRight w:val="0"/>
                          <w:marTop w:val="0"/>
                          <w:marBottom w:val="0"/>
                          <w:divBdr>
                            <w:top w:val="none" w:sz="0" w:space="0" w:color="auto"/>
                            <w:left w:val="none" w:sz="0" w:space="0" w:color="auto"/>
                            <w:bottom w:val="none" w:sz="0" w:space="0" w:color="auto"/>
                            <w:right w:val="none" w:sz="0" w:space="0" w:color="auto"/>
                          </w:divBdr>
                          <w:divsChild>
                            <w:div w:id="1499153252">
                              <w:marLeft w:val="0"/>
                              <w:marRight w:val="0"/>
                              <w:marTop w:val="0"/>
                              <w:marBottom w:val="0"/>
                              <w:divBdr>
                                <w:top w:val="none" w:sz="0" w:space="0" w:color="auto"/>
                                <w:left w:val="none" w:sz="0" w:space="0" w:color="auto"/>
                                <w:bottom w:val="none" w:sz="0" w:space="0" w:color="auto"/>
                                <w:right w:val="none" w:sz="0" w:space="0" w:color="auto"/>
                              </w:divBdr>
                              <w:divsChild>
                                <w:div w:id="631641602">
                                  <w:marLeft w:val="0"/>
                                  <w:marRight w:val="0"/>
                                  <w:marTop w:val="0"/>
                                  <w:marBottom w:val="0"/>
                                  <w:divBdr>
                                    <w:top w:val="none" w:sz="0" w:space="0" w:color="auto"/>
                                    <w:left w:val="none" w:sz="0" w:space="0" w:color="auto"/>
                                    <w:bottom w:val="none" w:sz="0" w:space="0" w:color="auto"/>
                                    <w:right w:val="none" w:sz="0" w:space="0" w:color="auto"/>
                                  </w:divBdr>
                                  <w:divsChild>
                                    <w:div w:id="462819734">
                                      <w:marLeft w:val="0"/>
                                      <w:marRight w:val="0"/>
                                      <w:marTop w:val="0"/>
                                      <w:marBottom w:val="0"/>
                                      <w:divBdr>
                                        <w:top w:val="none" w:sz="0" w:space="0" w:color="auto"/>
                                        <w:left w:val="none" w:sz="0" w:space="0" w:color="auto"/>
                                        <w:bottom w:val="none" w:sz="0" w:space="0" w:color="auto"/>
                                        <w:right w:val="none" w:sz="0" w:space="0" w:color="auto"/>
                                      </w:divBdr>
                                      <w:divsChild>
                                        <w:div w:id="428237151">
                                          <w:marLeft w:val="0"/>
                                          <w:marRight w:val="0"/>
                                          <w:marTop w:val="0"/>
                                          <w:marBottom w:val="0"/>
                                          <w:divBdr>
                                            <w:top w:val="none" w:sz="0" w:space="0" w:color="auto"/>
                                            <w:left w:val="none" w:sz="0" w:space="0" w:color="auto"/>
                                            <w:bottom w:val="none" w:sz="0" w:space="0" w:color="auto"/>
                                            <w:right w:val="none" w:sz="0" w:space="0" w:color="auto"/>
                                          </w:divBdr>
                                          <w:divsChild>
                                            <w:div w:id="1137796521">
                                              <w:marLeft w:val="0"/>
                                              <w:marRight w:val="0"/>
                                              <w:marTop w:val="0"/>
                                              <w:marBottom w:val="0"/>
                                              <w:divBdr>
                                                <w:top w:val="none" w:sz="0" w:space="0" w:color="auto"/>
                                                <w:left w:val="none" w:sz="0" w:space="0" w:color="auto"/>
                                                <w:bottom w:val="none" w:sz="0" w:space="0" w:color="auto"/>
                                                <w:right w:val="none" w:sz="0" w:space="0" w:color="auto"/>
                                              </w:divBdr>
                                              <w:divsChild>
                                                <w:div w:id="1021466999">
                                                  <w:marLeft w:val="0"/>
                                                  <w:marRight w:val="0"/>
                                                  <w:marTop w:val="0"/>
                                                  <w:marBottom w:val="0"/>
                                                  <w:divBdr>
                                                    <w:top w:val="none" w:sz="0" w:space="0" w:color="auto"/>
                                                    <w:left w:val="none" w:sz="0" w:space="0" w:color="auto"/>
                                                    <w:bottom w:val="none" w:sz="0" w:space="0" w:color="auto"/>
                                                    <w:right w:val="none" w:sz="0" w:space="0" w:color="auto"/>
                                                  </w:divBdr>
                                                  <w:divsChild>
                                                    <w:div w:id="863831222">
                                                      <w:marLeft w:val="0"/>
                                                      <w:marRight w:val="107"/>
                                                      <w:marTop w:val="0"/>
                                                      <w:marBottom w:val="0"/>
                                                      <w:divBdr>
                                                        <w:top w:val="none" w:sz="0" w:space="0" w:color="auto"/>
                                                        <w:left w:val="none" w:sz="0" w:space="0" w:color="auto"/>
                                                        <w:bottom w:val="none" w:sz="0" w:space="0" w:color="auto"/>
                                                        <w:right w:val="none" w:sz="0" w:space="0" w:color="auto"/>
                                                      </w:divBdr>
                                                      <w:divsChild>
                                                        <w:div w:id="1991596450">
                                                          <w:marLeft w:val="0"/>
                                                          <w:marRight w:val="0"/>
                                                          <w:marTop w:val="0"/>
                                                          <w:marBottom w:val="0"/>
                                                          <w:divBdr>
                                                            <w:top w:val="none" w:sz="0" w:space="0" w:color="auto"/>
                                                            <w:left w:val="none" w:sz="0" w:space="0" w:color="auto"/>
                                                            <w:bottom w:val="none" w:sz="0" w:space="0" w:color="auto"/>
                                                            <w:right w:val="none" w:sz="0" w:space="0" w:color="auto"/>
                                                          </w:divBdr>
                                                          <w:divsChild>
                                                            <w:div w:id="310136640">
                                                              <w:marLeft w:val="0"/>
                                                              <w:marRight w:val="0"/>
                                                              <w:marTop w:val="0"/>
                                                              <w:marBottom w:val="0"/>
                                                              <w:divBdr>
                                                                <w:top w:val="none" w:sz="0" w:space="0" w:color="auto"/>
                                                                <w:left w:val="none" w:sz="0" w:space="0" w:color="auto"/>
                                                                <w:bottom w:val="none" w:sz="0" w:space="0" w:color="auto"/>
                                                                <w:right w:val="none" w:sz="0" w:space="0" w:color="auto"/>
                                                              </w:divBdr>
                                                              <w:divsChild>
                                                                <w:div w:id="2016296665">
                                                                  <w:marLeft w:val="0"/>
                                                                  <w:marRight w:val="0"/>
                                                                  <w:marTop w:val="0"/>
                                                                  <w:marBottom w:val="0"/>
                                                                  <w:divBdr>
                                                                    <w:top w:val="none" w:sz="0" w:space="0" w:color="auto"/>
                                                                    <w:left w:val="none" w:sz="0" w:space="0" w:color="auto"/>
                                                                    <w:bottom w:val="none" w:sz="0" w:space="0" w:color="auto"/>
                                                                    <w:right w:val="none" w:sz="0" w:space="0" w:color="auto"/>
                                                                  </w:divBdr>
                                                                  <w:divsChild>
                                                                    <w:div w:id="953095119">
                                                                      <w:marLeft w:val="0"/>
                                                                      <w:marRight w:val="0"/>
                                                                      <w:marTop w:val="0"/>
                                                                      <w:marBottom w:val="124"/>
                                                                      <w:divBdr>
                                                                        <w:top w:val="single" w:sz="6" w:space="0" w:color="EDEDED"/>
                                                                        <w:left w:val="single" w:sz="6" w:space="0" w:color="EDEDED"/>
                                                                        <w:bottom w:val="single" w:sz="6" w:space="0" w:color="EDEDED"/>
                                                                        <w:right w:val="single" w:sz="6" w:space="0" w:color="EDEDED"/>
                                                                      </w:divBdr>
                                                                      <w:divsChild>
                                                                        <w:div w:id="1800537153">
                                                                          <w:marLeft w:val="0"/>
                                                                          <w:marRight w:val="0"/>
                                                                          <w:marTop w:val="0"/>
                                                                          <w:marBottom w:val="0"/>
                                                                          <w:divBdr>
                                                                            <w:top w:val="none" w:sz="0" w:space="0" w:color="auto"/>
                                                                            <w:left w:val="none" w:sz="0" w:space="0" w:color="auto"/>
                                                                            <w:bottom w:val="none" w:sz="0" w:space="0" w:color="auto"/>
                                                                            <w:right w:val="none" w:sz="0" w:space="0" w:color="auto"/>
                                                                          </w:divBdr>
                                                                          <w:divsChild>
                                                                            <w:div w:id="1335035146">
                                                                              <w:marLeft w:val="0"/>
                                                                              <w:marRight w:val="0"/>
                                                                              <w:marTop w:val="0"/>
                                                                              <w:marBottom w:val="0"/>
                                                                              <w:divBdr>
                                                                                <w:top w:val="none" w:sz="0" w:space="0" w:color="auto"/>
                                                                                <w:left w:val="none" w:sz="0" w:space="0" w:color="auto"/>
                                                                                <w:bottom w:val="none" w:sz="0" w:space="0" w:color="auto"/>
                                                                                <w:right w:val="none" w:sz="0" w:space="0" w:color="auto"/>
                                                                              </w:divBdr>
                                                                              <w:divsChild>
                                                                                <w:div w:id="332680556">
                                                                                  <w:marLeft w:val="0"/>
                                                                                  <w:marRight w:val="0"/>
                                                                                  <w:marTop w:val="0"/>
                                                                                  <w:marBottom w:val="0"/>
                                                                                  <w:divBdr>
                                                                                    <w:top w:val="none" w:sz="0" w:space="0" w:color="auto"/>
                                                                                    <w:left w:val="none" w:sz="0" w:space="0" w:color="auto"/>
                                                                                    <w:bottom w:val="none" w:sz="0" w:space="0" w:color="auto"/>
                                                                                    <w:right w:val="none" w:sz="0" w:space="0" w:color="auto"/>
                                                                                  </w:divBdr>
                                                                                  <w:divsChild>
                                                                                    <w:div w:id="1739982942">
                                                                                      <w:marLeft w:val="213"/>
                                                                                      <w:marRight w:val="213"/>
                                                                                      <w:marTop w:val="0"/>
                                                                                      <w:marBottom w:val="0"/>
                                                                                      <w:divBdr>
                                                                                        <w:top w:val="none" w:sz="0" w:space="0" w:color="auto"/>
                                                                                        <w:left w:val="none" w:sz="0" w:space="0" w:color="auto"/>
                                                                                        <w:bottom w:val="none" w:sz="0" w:space="0" w:color="auto"/>
                                                                                        <w:right w:val="none" w:sz="0" w:space="0" w:color="auto"/>
                                                                                      </w:divBdr>
                                                                                      <w:divsChild>
                                                                                        <w:div w:id="53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7353864">
      <w:bodyDiv w:val="1"/>
      <w:marLeft w:val="0"/>
      <w:marRight w:val="0"/>
      <w:marTop w:val="0"/>
      <w:marBottom w:val="0"/>
      <w:divBdr>
        <w:top w:val="none" w:sz="0" w:space="0" w:color="auto"/>
        <w:left w:val="none" w:sz="0" w:space="0" w:color="auto"/>
        <w:bottom w:val="none" w:sz="0" w:space="0" w:color="auto"/>
        <w:right w:val="none" w:sz="0" w:space="0" w:color="auto"/>
      </w:divBdr>
    </w:div>
    <w:div w:id="1487936233">
      <w:bodyDiv w:val="1"/>
      <w:marLeft w:val="0"/>
      <w:marRight w:val="0"/>
      <w:marTop w:val="0"/>
      <w:marBottom w:val="0"/>
      <w:divBdr>
        <w:top w:val="none" w:sz="0" w:space="0" w:color="auto"/>
        <w:left w:val="none" w:sz="0" w:space="0" w:color="auto"/>
        <w:bottom w:val="none" w:sz="0" w:space="0" w:color="auto"/>
        <w:right w:val="none" w:sz="0" w:space="0" w:color="auto"/>
      </w:divBdr>
    </w:div>
    <w:div w:id="1491554515">
      <w:bodyDiv w:val="1"/>
      <w:marLeft w:val="0"/>
      <w:marRight w:val="0"/>
      <w:marTop w:val="0"/>
      <w:marBottom w:val="0"/>
      <w:divBdr>
        <w:top w:val="none" w:sz="0" w:space="0" w:color="auto"/>
        <w:left w:val="none" w:sz="0" w:space="0" w:color="auto"/>
        <w:bottom w:val="none" w:sz="0" w:space="0" w:color="auto"/>
        <w:right w:val="none" w:sz="0" w:space="0" w:color="auto"/>
      </w:divBdr>
    </w:div>
    <w:div w:id="1495951727">
      <w:bodyDiv w:val="1"/>
      <w:marLeft w:val="0"/>
      <w:marRight w:val="0"/>
      <w:marTop w:val="0"/>
      <w:marBottom w:val="0"/>
      <w:divBdr>
        <w:top w:val="none" w:sz="0" w:space="0" w:color="auto"/>
        <w:left w:val="none" w:sz="0" w:space="0" w:color="auto"/>
        <w:bottom w:val="none" w:sz="0" w:space="0" w:color="auto"/>
        <w:right w:val="none" w:sz="0" w:space="0" w:color="auto"/>
      </w:divBdr>
    </w:div>
    <w:div w:id="1497190965">
      <w:bodyDiv w:val="1"/>
      <w:marLeft w:val="0"/>
      <w:marRight w:val="0"/>
      <w:marTop w:val="0"/>
      <w:marBottom w:val="0"/>
      <w:divBdr>
        <w:top w:val="none" w:sz="0" w:space="0" w:color="auto"/>
        <w:left w:val="none" w:sz="0" w:space="0" w:color="auto"/>
        <w:bottom w:val="none" w:sz="0" w:space="0" w:color="auto"/>
        <w:right w:val="none" w:sz="0" w:space="0" w:color="auto"/>
      </w:divBdr>
    </w:div>
    <w:div w:id="1499809227">
      <w:bodyDiv w:val="1"/>
      <w:marLeft w:val="0"/>
      <w:marRight w:val="0"/>
      <w:marTop w:val="0"/>
      <w:marBottom w:val="0"/>
      <w:divBdr>
        <w:top w:val="none" w:sz="0" w:space="0" w:color="auto"/>
        <w:left w:val="none" w:sz="0" w:space="0" w:color="auto"/>
        <w:bottom w:val="none" w:sz="0" w:space="0" w:color="auto"/>
        <w:right w:val="none" w:sz="0" w:space="0" w:color="auto"/>
      </w:divBdr>
    </w:div>
    <w:div w:id="1500151517">
      <w:bodyDiv w:val="1"/>
      <w:marLeft w:val="0"/>
      <w:marRight w:val="0"/>
      <w:marTop w:val="0"/>
      <w:marBottom w:val="0"/>
      <w:divBdr>
        <w:top w:val="none" w:sz="0" w:space="0" w:color="auto"/>
        <w:left w:val="none" w:sz="0" w:space="0" w:color="auto"/>
        <w:bottom w:val="none" w:sz="0" w:space="0" w:color="auto"/>
        <w:right w:val="none" w:sz="0" w:space="0" w:color="auto"/>
      </w:divBdr>
    </w:div>
    <w:div w:id="1502357133">
      <w:bodyDiv w:val="1"/>
      <w:marLeft w:val="0"/>
      <w:marRight w:val="0"/>
      <w:marTop w:val="0"/>
      <w:marBottom w:val="0"/>
      <w:divBdr>
        <w:top w:val="none" w:sz="0" w:space="0" w:color="auto"/>
        <w:left w:val="none" w:sz="0" w:space="0" w:color="auto"/>
        <w:bottom w:val="none" w:sz="0" w:space="0" w:color="auto"/>
        <w:right w:val="none" w:sz="0" w:space="0" w:color="auto"/>
      </w:divBdr>
    </w:div>
    <w:div w:id="1506360531">
      <w:bodyDiv w:val="1"/>
      <w:marLeft w:val="0"/>
      <w:marRight w:val="0"/>
      <w:marTop w:val="0"/>
      <w:marBottom w:val="0"/>
      <w:divBdr>
        <w:top w:val="none" w:sz="0" w:space="0" w:color="auto"/>
        <w:left w:val="none" w:sz="0" w:space="0" w:color="auto"/>
        <w:bottom w:val="none" w:sz="0" w:space="0" w:color="auto"/>
        <w:right w:val="none" w:sz="0" w:space="0" w:color="auto"/>
      </w:divBdr>
    </w:div>
    <w:div w:id="1507210857">
      <w:bodyDiv w:val="1"/>
      <w:marLeft w:val="0"/>
      <w:marRight w:val="0"/>
      <w:marTop w:val="0"/>
      <w:marBottom w:val="0"/>
      <w:divBdr>
        <w:top w:val="none" w:sz="0" w:space="0" w:color="auto"/>
        <w:left w:val="none" w:sz="0" w:space="0" w:color="auto"/>
        <w:bottom w:val="none" w:sz="0" w:space="0" w:color="auto"/>
        <w:right w:val="none" w:sz="0" w:space="0" w:color="auto"/>
      </w:divBdr>
    </w:div>
    <w:div w:id="1509098269">
      <w:bodyDiv w:val="1"/>
      <w:marLeft w:val="0"/>
      <w:marRight w:val="0"/>
      <w:marTop w:val="0"/>
      <w:marBottom w:val="0"/>
      <w:divBdr>
        <w:top w:val="none" w:sz="0" w:space="0" w:color="auto"/>
        <w:left w:val="none" w:sz="0" w:space="0" w:color="auto"/>
        <w:bottom w:val="none" w:sz="0" w:space="0" w:color="auto"/>
        <w:right w:val="none" w:sz="0" w:space="0" w:color="auto"/>
      </w:divBdr>
    </w:div>
    <w:div w:id="1510218769">
      <w:bodyDiv w:val="1"/>
      <w:marLeft w:val="0"/>
      <w:marRight w:val="0"/>
      <w:marTop w:val="0"/>
      <w:marBottom w:val="0"/>
      <w:divBdr>
        <w:top w:val="none" w:sz="0" w:space="0" w:color="auto"/>
        <w:left w:val="none" w:sz="0" w:space="0" w:color="auto"/>
        <w:bottom w:val="none" w:sz="0" w:space="0" w:color="auto"/>
        <w:right w:val="none" w:sz="0" w:space="0" w:color="auto"/>
      </w:divBdr>
    </w:div>
    <w:div w:id="1510562560">
      <w:bodyDiv w:val="1"/>
      <w:marLeft w:val="0"/>
      <w:marRight w:val="0"/>
      <w:marTop w:val="0"/>
      <w:marBottom w:val="0"/>
      <w:divBdr>
        <w:top w:val="none" w:sz="0" w:space="0" w:color="auto"/>
        <w:left w:val="none" w:sz="0" w:space="0" w:color="auto"/>
        <w:bottom w:val="none" w:sz="0" w:space="0" w:color="auto"/>
        <w:right w:val="none" w:sz="0" w:space="0" w:color="auto"/>
      </w:divBdr>
    </w:div>
    <w:div w:id="1511094606">
      <w:bodyDiv w:val="1"/>
      <w:marLeft w:val="0"/>
      <w:marRight w:val="0"/>
      <w:marTop w:val="0"/>
      <w:marBottom w:val="0"/>
      <w:divBdr>
        <w:top w:val="none" w:sz="0" w:space="0" w:color="auto"/>
        <w:left w:val="none" w:sz="0" w:space="0" w:color="auto"/>
        <w:bottom w:val="none" w:sz="0" w:space="0" w:color="auto"/>
        <w:right w:val="none" w:sz="0" w:space="0" w:color="auto"/>
      </w:divBdr>
    </w:div>
    <w:div w:id="1511868365">
      <w:bodyDiv w:val="1"/>
      <w:marLeft w:val="0"/>
      <w:marRight w:val="0"/>
      <w:marTop w:val="0"/>
      <w:marBottom w:val="0"/>
      <w:divBdr>
        <w:top w:val="none" w:sz="0" w:space="0" w:color="auto"/>
        <w:left w:val="none" w:sz="0" w:space="0" w:color="auto"/>
        <w:bottom w:val="none" w:sz="0" w:space="0" w:color="auto"/>
        <w:right w:val="none" w:sz="0" w:space="0" w:color="auto"/>
      </w:divBdr>
    </w:div>
    <w:div w:id="1512643797">
      <w:bodyDiv w:val="1"/>
      <w:marLeft w:val="0"/>
      <w:marRight w:val="0"/>
      <w:marTop w:val="0"/>
      <w:marBottom w:val="0"/>
      <w:divBdr>
        <w:top w:val="none" w:sz="0" w:space="0" w:color="auto"/>
        <w:left w:val="none" w:sz="0" w:space="0" w:color="auto"/>
        <w:bottom w:val="none" w:sz="0" w:space="0" w:color="auto"/>
        <w:right w:val="none" w:sz="0" w:space="0" w:color="auto"/>
      </w:divBdr>
    </w:div>
    <w:div w:id="1515148382">
      <w:bodyDiv w:val="1"/>
      <w:marLeft w:val="0"/>
      <w:marRight w:val="0"/>
      <w:marTop w:val="0"/>
      <w:marBottom w:val="0"/>
      <w:divBdr>
        <w:top w:val="none" w:sz="0" w:space="0" w:color="auto"/>
        <w:left w:val="none" w:sz="0" w:space="0" w:color="auto"/>
        <w:bottom w:val="none" w:sz="0" w:space="0" w:color="auto"/>
        <w:right w:val="none" w:sz="0" w:space="0" w:color="auto"/>
      </w:divBdr>
    </w:div>
    <w:div w:id="1515345740">
      <w:bodyDiv w:val="1"/>
      <w:marLeft w:val="0"/>
      <w:marRight w:val="0"/>
      <w:marTop w:val="0"/>
      <w:marBottom w:val="0"/>
      <w:divBdr>
        <w:top w:val="none" w:sz="0" w:space="0" w:color="auto"/>
        <w:left w:val="none" w:sz="0" w:space="0" w:color="auto"/>
        <w:bottom w:val="none" w:sz="0" w:space="0" w:color="auto"/>
        <w:right w:val="none" w:sz="0" w:space="0" w:color="auto"/>
      </w:divBdr>
    </w:div>
    <w:div w:id="1515920941">
      <w:bodyDiv w:val="1"/>
      <w:marLeft w:val="0"/>
      <w:marRight w:val="0"/>
      <w:marTop w:val="0"/>
      <w:marBottom w:val="0"/>
      <w:divBdr>
        <w:top w:val="none" w:sz="0" w:space="0" w:color="auto"/>
        <w:left w:val="none" w:sz="0" w:space="0" w:color="auto"/>
        <w:bottom w:val="none" w:sz="0" w:space="0" w:color="auto"/>
        <w:right w:val="none" w:sz="0" w:space="0" w:color="auto"/>
      </w:divBdr>
    </w:div>
    <w:div w:id="1519539144">
      <w:bodyDiv w:val="1"/>
      <w:marLeft w:val="0"/>
      <w:marRight w:val="0"/>
      <w:marTop w:val="0"/>
      <w:marBottom w:val="0"/>
      <w:divBdr>
        <w:top w:val="none" w:sz="0" w:space="0" w:color="auto"/>
        <w:left w:val="none" w:sz="0" w:space="0" w:color="auto"/>
        <w:bottom w:val="none" w:sz="0" w:space="0" w:color="auto"/>
        <w:right w:val="none" w:sz="0" w:space="0" w:color="auto"/>
      </w:divBdr>
    </w:div>
    <w:div w:id="1525174916">
      <w:bodyDiv w:val="1"/>
      <w:marLeft w:val="0"/>
      <w:marRight w:val="0"/>
      <w:marTop w:val="0"/>
      <w:marBottom w:val="0"/>
      <w:divBdr>
        <w:top w:val="none" w:sz="0" w:space="0" w:color="auto"/>
        <w:left w:val="none" w:sz="0" w:space="0" w:color="auto"/>
        <w:bottom w:val="none" w:sz="0" w:space="0" w:color="auto"/>
        <w:right w:val="none" w:sz="0" w:space="0" w:color="auto"/>
      </w:divBdr>
    </w:div>
    <w:div w:id="1525362922">
      <w:bodyDiv w:val="1"/>
      <w:marLeft w:val="0"/>
      <w:marRight w:val="0"/>
      <w:marTop w:val="0"/>
      <w:marBottom w:val="0"/>
      <w:divBdr>
        <w:top w:val="none" w:sz="0" w:space="0" w:color="auto"/>
        <w:left w:val="none" w:sz="0" w:space="0" w:color="auto"/>
        <w:bottom w:val="none" w:sz="0" w:space="0" w:color="auto"/>
        <w:right w:val="none" w:sz="0" w:space="0" w:color="auto"/>
      </w:divBdr>
    </w:div>
    <w:div w:id="1538934535">
      <w:bodyDiv w:val="1"/>
      <w:marLeft w:val="0"/>
      <w:marRight w:val="0"/>
      <w:marTop w:val="0"/>
      <w:marBottom w:val="0"/>
      <w:divBdr>
        <w:top w:val="none" w:sz="0" w:space="0" w:color="auto"/>
        <w:left w:val="none" w:sz="0" w:space="0" w:color="auto"/>
        <w:bottom w:val="none" w:sz="0" w:space="0" w:color="auto"/>
        <w:right w:val="none" w:sz="0" w:space="0" w:color="auto"/>
      </w:divBdr>
    </w:div>
    <w:div w:id="1540432170">
      <w:bodyDiv w:val="1"/>
      <w:marLeft w:val="0"/>
      <w:marRight w:val="0"/>
      <w:marTop w:val="0"/>
      <w:marBottom w:val="0"/>
      <w:divBdr>
        <w:top w:val="none" w:sz="0" w:space="0" w:color="auto"/>
        <w:left w:val="none" w:sz="0" w:space="0" w:color="auto"/>
        <w:bottom w:val="none" w:sz="0" w:space="0" w:color="auto"/>
        <w:right w:val="none" w:sz="0" w:space="0" w:color="auto"/>
      </w:divBdr>
    </w:div>
    <w:div w:id="1549754984">
      <w:bodyDiv w:val="1"/>
      <w:marLeft w:val="0"/>
      <w:marRight w:val="0"/>
      <w:marTop w:val="0"/>
      <w:marBottom w:val="0"/>
      <w:divBdr>
        <w:top w:val="none" w:sz="0" w:space="0" w:color="auto"/>
        <w:left w:val="none" w:sz="0" w:space="0" w:color="auto"/>
        <w:bottom w:val="none" w:sz="0" w:space="0" w:color="auto"/>
        <w:right w:val="none" w:sz="0" w:space="0" w:color="auto"/>
      </w:divBdr>
    </w:div>
    <w:div w:id="1553733504">
      <w:bodyDiv w:val="1"/>
      <w:marLeft w:val="0"/>
      <w:marRight w:val="0"/>
      <w:marTop w:val="0"/>
      <w:marBottom w:val="0"/>
      <w:divBdr>
        <w:top w:val="none" w:sz="0" w:space="0" w:color="auto"/>
        <w:left w:val="none" w:sz="0" w:space="0" w:color="auto"/>
        <w:bottom w:val="none" w:sz="0" w:space="0" w:color="auto"/>
        <w:right w:val="none" w:sz="0" w:space="0" w:color="auto"/>
      </w:divBdr>
    </w:div>
    <w:div w:id="1555115897">
      <w:bodyDiv w:val="1"/>
      <w:marLeft w:val="0"/>
      <w:marRight w:val="0"/>
      <w:marTop w:val="0"/>
      <w:marBottom w:val="0"/>
      <w:divBdr>
        <w:top w:val="none" w:sz="0" w:space="0" w:color="auto"/>
        <w:left w:val="none" w:sz="0" w:space="0" w:color="auto"/>
        <w:bottom w:val="none" w:sz="0" w:space="0" w:color="auto"/>
        <w:right w:val="none" w:sz="0" w:space="0" w:color="auto"/>
      </w:divBdr>
    </w:div>
    <w:div w:id="1559507872">
      <w:bodyDiv w:val="1"/>
      <w:marLeft w:val="0"/>
      <w:marRight w:val="0"/>
      <w:marTop w:val="0"/>
      <w:marBottom w:val="0"/>
      <w:divBdr>
        <w:top w:val="none" w:sz="0" w:space="0" w:color="auto"/>
        <w:left w:val="none" w:sz="0" w:space="0" w:color="auto"/>
        <w:bottom w:val="none" w:sz="0" w:space="0" w:color="auto"/>
        <w:right w:val="none" w:sz="0" w:space="0" w:color="auto"/>
      </w:divBdr>
    </w:div>
    <w:div w:id="1559902025">
      <w:bodyDiv w:val="1"/>
      <w:marLeft w:val="0"/>
      <w:marRight w:val="0"/>
      <w:marTop w:val="0"/>
      <w:marBottom w:val="0"/>
      <w:divBdr>
        <w:top w:val="none" w:sz="0" w:space="0" w:color="auto"/>
        <w:left w:val="none" w:sz="0" w:space="0" w:color="auto"/>
        <w:bottom w:val="none" w:sz="0" w:space="0" w:color="auto"/>
        <w:right w:val="none" w:sz="0" w:space="0" w:color="auto"/>
      </w:divBdr>
    </w:div>
    <w:div w:id="1569222895">
      <w:bodyDiv w:val="1"/>
      <w:marLeft w:val="0"/>
      <w:marRight w:val="0"/>
      <w:marTop w:val="0"/>
      <w:marBottom w:val="0"/>
      <w:divBdr>
        <w:top w:val="none" w:sz="0" w:space="0" w:color="auto"/>
        <w:left w:val="none" w:sz="0" w:space="0" w:color="auto"/>
        <w:bottom w:val="none" w:sz="0" w:space="0" w:color="auto"/>
        <w:right w:val="none" w:sz="0" w:space="0" w:color="auto"/>
      </w:divBdr>
    </w:div>
    <w:div w:id="1578440454">
      <w:bodyDiv w:val="1"/>
      <w:marLeft w:val="0"/>
      <w:marRight w:val="0"/>
      <w:marTop w:val="0"/>
      <w:marBottom w:val="0"/>
      <w:divBdr>
        <w:top w:val="none" w:sz="0" w:space="0" w:color="auto"/>
        <w:left w:val="none" w:sz="0" w:space="0" w:color="auto"/>
        <w:bottom w:val="none" w:sz="0" w:space="0" w:color="auto"/>
        <w:right w:val="none" w:sz="0" w:space="0" w:color="auto"/>
      </w:divBdr>
    </w:div>
    <w:div w:id="1582132902">
      <w:bodyDiv w:val="1"/>
      <w:marLeft w:val="0"/>
      <w:marRight w:val="0"/>
      <w:marTop w:val="0"/>
      <w:marBottom w:val="0"/>
      <w:divBdr>
        <w:top w:val="none" w:sz="0" w:space="0" w:color="auto"/>
        <w:left w:val="none" w:sz="0" w:space="0" w:color="auto"/>
        <w:bottom w:val="none" w:sz="0" w:space="0" w:color="auto"/>
        <w:right w:val="none" w:sz="0" w:space="0" w:color="auto"/>
      </w:divBdr>
    </w:div>
    <w:div w:id="1588341232">
      <w:bodyDiv w:val="1"/>
      <w:marLeft w:val="0"/>
      <w:marRight w:val="0"/>
      <w:marTop w:val="0"/>
      <w:marBottom w:val="0"/>
      <w:divBdr>
        <w:top w:val="none" w:sz="0" w:space="0" w:color="auto"/>
        <w:left w:val="none" w:sz="0" w:space="0" w:color="auto"/>
        <w:bottom w:val="none" w:sz="0" w:space="0" w:color="auto"/>
        <w:right w:val="none" w:sz="0" w:space="0" w:color="auto"/>
      </w:divBdr>
    </w:div>
    <w:div w:id="1595867841">
      <w:bodyDiv w:val="1"/>
      <w:marLeft w:val="0"/>
      <w:marRight w:val="0"/>
      <w:marTop w:val="0"/>
      <w:marBottom w:val="0"/>
      <w:divBdr>
        <w:top w:val="none" w:sz="0" w:space="0" w:color="auto"/>
        <w:left w:val="none" w:sz="0" w:space="0" w:color="auto"/>
        <w:bottom w:val="none" w:sz="0" w:space="0" w:color="auto"/>
        <w:right w:val="none" w:sz="0" w:space="0" w:color="auto"/>
      </w:divBdr>
    </w:div>
    <w:div w:id="1599679510">
      <w:bodyDiv w:val="1"/>
      <w:marLeft w:val="0"/>
      <w:marRight w:val="0"/>
      <w:marTop w:val="0"/>
      <w:marBottom w:val="0"/>
      <w:divBdr>
        <w:top w:val="none" w:sz="0" w:space="0" w:color="auto"/>
        <w:left w:val="none" w:sz="0" w:space="0" w:color="auto"/>
        <w:bottom w:val="none" w:sz="0" w:space="0" w:color="auto"/>
        <w:right w:val="none" w:sz="0" w:space="0" w:color="auto"/>
      </w:divBdr>
    </w:div>
    <w:div w:id="1610697484">
      <w:bodyDiv w:val="1"/>
      <w:marLeft w:val="0"/>
      <w:marRight w:val="0"/>
      <w:marTop w:val="0"/>
      <w:marBottom w:val="0"/>
      <w:divBdr>
        <w:top w:val="none" w:sz="0" w:space="0" w:color="auto"/>
        <w:left w:val="none" w:sz="0" w:space="0" w:color="auto"/>
        <w:bottom w:val="none" w:sz="0" w:space="0" w:color="auto"/>
        <w:right w:val="none" w:sz="0" w:space="0" w:color="auto"/>
      </w:divBdr>
    </w:div>
    <w:div w:id="1615938604">
      <w:bodyDiv w:val="1"/>
      <w:marLeft w:val="0"/>
      <w:marRight w:val="0"/>
      <w:marTop w:val="0"/>
      <w:marBottom w:val="0"/>
      <w:divBdr>
        <w:top w:val="none" w:sz="0" w:space="0" w:color="auto"/>
        <w:left w:val="none" w:sz="0" w:space="0" w:color="auto"/>
        <w:bottom w:val="none" w:sz="0" w:space="0" w:color="auto"/>
        <w:right w:val="none" w:sz="0" w:space="0" w:color="auto"/>
      </w:divBdr>
    </w:div>
    <w:div w:id="1616135031">
      <w:bodyDiv w:val="1"/>
      <w:marLeft w:val="0"/>
      <w:marRight w:val="0"/>
      <w:marTop w:val="0"/>
      <w:marBottom w:val="0"/>
      <w:divBdr>
        <w:top w:val="none" w:sz="0" w:space="0" w:color="auto"/>
        <w:left w:val="none" w:sz="0" w:space="0" w:color="auto"/>
        <w:bottom w:val="none" w:sz="0" w:space="0" w:color="auto"/>
        <w:right w:val="none" w:sz="0" w:space="0" w:color="auto"/>
      </w:divBdr>
    </w:div>
    <w:div w:id="1626736068">
      <w:bodyDiv w:val="1"/>
      <w:marLeft w:val="0"/>
      <w:marRight w:val="0"/>
      <w:marTop w:val="0"/>
      <w:marBottom w:val="0"/>
      <w:divBdr>
        <w:top w:val="none" w:sz="0" w:space="0" w:color="auto"/>
        <w:left w:val="none" w:sz="0" w:space="0" w:color="auto"/>
        <w:bottom w:val="none" w:sz="0" w:space="0" w:color="auto"/>
        <w:right w:val="none" w:sz="0" w:space="0" w:color="auto"/>
      </w:divBdr>
    </w:div>
    <w:div w:id="1629816416">
      <w:bodyDiv w:val="1"/>
      <w:marLeft w:val="0"/>
      <w:marRight w:val="0"/>
      <w:marTop w:val="0"/>
      <w:marBottom w:val="0"/>
      <w:divBdr>
        <w:top w:val="none" w:sz="0" w:space="0" w:color="auto"/>
        <w:left w:val="none" w:sz="0" w:space="0" w:color="auto"/>
        <w:bottom w:val="none" w:sz="0" w:space="0" w:color="auto"/>
        <w:right w:val="none" w:sz="0" w:space="0" w:color="auto"/>
      </w:divBdr>
    </w:div>
    <w:div w:id="1633901263">
      <w:bodyDiv w:val="1"/>
      <w:marLeft w:val="0"/>
      <w:marRight w:val="0"/>
      <w:marTop w:val="0"/>
      <w:marBottom w:val="0"/>
      <w:divBdr>
        <w:top w:val="none" w:sz="0" w:space="0" w:color="auto"/>
        <w:left w:val="none" w:sz="0" w:space="0" w:color="auto"/>
        <w:bottom w:val="none" w:sz="0" w:space="0" w:color="auto"/>
        <w:right w:val="none" w:sz="0" w:space="0" w:color="auto"/>
      </w:divBdr>
    </w:div>
    <w:div w:id="1637251761">
      <w:bodyDiv w:val="1"/>
      <w:marLeft w:val="0"/>
      <w:marRight w:val="0"/>
      <w:marTop w:val="0"/>
      <w:marBottom w:val="0"/>
      <w:divBdr>
        <w:top w:val="none" w:sz="0" w:space="0" w:color="auto"/>
        <w:left w:val="none" w:sz="0" w:space="0" w:color="auto"/>
        <w:bottom w:val="none" w:sz="0" w:space="0" w:color="auto"/>
        <w:right w:val="none" w:sz="0" w:space="0" w:color="auto"/>
      </w:divBdr>
    </w:div>
    <w:div w:id="1645086405">
      <w:bodyDiv w:val="1"/>
      <w:marLeft w:val="0"/>
      <w:marRight w:val="0"/>
      <w:marTop w:val="0"/>
      <w:marBottom w:val="0"/>
      <w:divBdr>
        <w:top w:val="none" w:sz="0" w:space="0" w:color="auto"/>
        <w:left w:val="none" w:sz="0" w:space="0" w:color="auto"/>
        <w:bottom w:val="none" w:sz="0" w:space="0" w:color="auto"/>
        <w:right w:val="none" w:sz="0" w:space="0" w:color="auto"/>
      </w:divBdr>
    </w:div>
    <w:div w:id="1651641632">
      <w:bodyDiv w:val="1"/>
      <w:marLeft w:val="0"/>
      <w:marRight w:val="0"/>
      <w:marTop w:val="0"/>
      <w:marBottom w:val="0"/>
      <w:divBdr>
        <w:top w:val="none" w:sz="0" w:space="0" w:color="auto"/>
        <w:left w:val="none" w:sz="0" w:space="0" w:color="auto"/>
        <w:bottom w:val="none" w:sz="0" w:space="0" w:color="auto"/>
        <w:right w:val="none" w:sz="0" w:space="0" w:color="auto"/>
      </w:divBdr>
    </w:div>
    <w:div w:id="1652444069">
      <w:bodyDiv w:val="1"/>
      <w:marLeft w:val="0"/>
      <w:marRight w:val="0"/>
      <w:marTop w:val="0"/>
      <w:marBottom w:val="0"/>
      <w:divBdr>
        <w:top w:val="none" w:sz="0" w:space="0" w:color="auto"/>
        <w:left w:val="none" w:sz="0" w:space="0" w:color="auto"/>
        <w:bottom w:val="none" w:sz="0" w:space="0" w:color="auto"/>
        <w:right w:val="none" w:sz="0" w:space="0" w:color="auto"/>
      </w:divBdr>
    </w:div>
    <w:div w:id="1652707326">
      <w:bodyDiv w:val="1"/>
      <w:marLeft w:val="0"/>
      <w:marRight w:val="0"/>
      <w:marTop w:val="0"/>
      <w:marBottom w:val="0"/>
      <w:divBdr>
        <w:top w:val="none" w:sz="0" w:space="0" w:color="auto"/>
        <w:left w:val="none" w:sz="0" w:space="0" w:color="auto"/>
        <w:bottom w:val="none" w:sz="0" w:space="0" w:color="auto"/>
        <w:right w:val="none" w:sz="0" w:space="0" w:color="auto"/>
      </w:divBdr>
    </w:div>
    <w:div w:id="1653363144">
      <w:bodyDiv w:val="1"/>
      <w:marLeft w:val="0"/>
      <w:marRight w:val="0"/>
      <w:marTop w:val="0"/>
      <w:marBottom w:val="0"/>
      <w:divBdr>
        <w:top w:val="none" w:sz="0" w:space="0" w:color="auto"/>
        <w:left w:val="none" w:sz="0" w:space="0" w:color="auto"/>
        <w:bottom w:val="none" w:sz="0" w:space="0" w:color="auto"/>
        <w:right w:val="none" w:sz="0" w:space="0" w:color="auto"/>
      </w:divBdr>
    </w:div>
    <w:div w:id="1657562712">
      <w:bodyDiv w:val="1"/>
      <w:marLeft w:val="0"/>
      <w:marRight w:val="0"/>
      <w:marTop w:val="0"/>
      <w:marBottom w:val="0"/>
      <w:divBdr>
        <w:top w:val="none" w:sz="0" w:space="0" w:color="auto"/>
        <w:left w:val="none" w:sz="0" w:space="0" w:color="auto"/>
        <w:bottom w:val="none" w:sz="0" w:space="0" w:color="auto"/>
        <w:right w:val="none" w:sz="0" w:space="0" w:color="auto"/>
      </w:divBdr>
    </w:div>
    <w:div w:id="1661233177">
      <w:bodyDiv w:val="1"/>
      <w:marLeft w:val="0"/>
      <w:marRight w:val="0"/>
      <w:marTop w:val="0"/>
      <w:marBottom w:val="0"/>
      <w:divBdr>
        <w:top w:val="none" w:sz="0" w:space="0" w:color="auto"/>
        <w:left w:val="none" w:sz="0" w:space="0" w:color="auto"/>
        <w:bottom w:val="none" w:sz="0" w:space="0" w:color="auto"/>
        <w:right w:val="none" w:sz="0" w:space="0" w:color="auto"/>
      </w:divBdr>
    </w:div>
    <w:div w:id="1666277455">
      <w:bodyDiv w:val="1"/>
      <w:marLeft w:val="0"/>
      <w:marRight w:val="0"/>
      <w:marTop w:val="0"/>
      <w:marBottom w:val="0"/>
      <w:divBdr>
        <w:top w:val="none" w:sz="0" w:space="0" w:color="auto"/>
        <w:left w:val="none" w:sz="0" w:space="0" w:color="auto"/>
        <w:bottom w:val="none" w:sz="0" w:space="0" w:color="auto"/>
        <w:right w:val="none" w:sz="0" w:space="0" w:color="auto"/>
      </w:divBdr>
    </w:div>
    <w:div w:id="1671330287">
      <w:bodyDiv w:val="1"/>
      <w:marLeft w:val="0"/>
      <w:marRight w:val="0"/>
      <w:marTop w:val="0"/>
      <w:marBottom w:val="0"/>
      <w:divBdr>
        <w:top w:val="none" w:sz="0" w:space="0" w:color="auto"/>
        <w:left w:val="none" w:sz="0" w:space="0" w:color="auto"/>
        <w:bottom w:val="none" w:sz="0" w:space="0" w:color="auto"/>
        <w:right w:val="none" w:sz="0" w:space="0" w:color="auto"/>
      </w:divBdr>
    </w:div>
    <w:div w:id="1673221585">
      <w:bodyDiv w:val="1"/>
      <w:marLeft w:val="0"/>
      <w:marRight w:val="0"/>
      <w:marTop w:val="0"/>
      <w:marBottom w:val="0"/>
      <w:divBdr>
        <w:top w:val="none" w:sz="0" w:space="0" w:color="auto"/>
        <w:left w:val="none" w:sz="0" w:space="0" w:color="auto"/>
        <w:bottom w:val="none" w:sz="0" w:space="0" w:color="auto"/>
        <w:right w:val="none" w:sz="0" w:space="0" w:color="auto"/>
      </w:divBdr>
    </w:div>
    <w:div w:id="1674720220">
      <w:bodyDiv w:val="1"/>
      <w:marLeft w:val="0"/>
      <w:marRight w:val="0"/>
      <w:marTop w:val="0"/>
      <w:marBottom w:val="0"/>
      <w:divBdr>
        <w:top w:val="none" w:sz="0" w:space="0" w:color="auto"/>
        <w:left w:val="none" w:sz="0" w:space="0" w:color="auto"/>
        <w:bottom w:val="none" w:sz="0" w:space="0" w:color="auto"/>
        <w:right w:val="none" w:sz="0" w:space="0" w:color="auto"/>
      </w:divBdr>
    </w:div>
    <w:div w:id="1675497405">
      <w:bodyDiv w:val="1"/>
      <w:marLeft w:val="0"/>
      <w:marRight w:val="0"/>
      <w:marTop w:val="0"/>
      <w:marBottom w:val="0"/>
      <w:divBdr>
        <w:top w:val="none" w:sz="0" w:space="0" w:color="auto"/>
        <w:left w:val="none" w:sz="0" w:space="0" w:color="auto"/>
        <w:bottom w:val="none" w:sz="0" w:space="0" w:color="auto"/>
        <w:right w:val="none" w:sz="0" w:space="0" w:color="auto"/>
      </w:divBdr>
    </w:div>
    <w:div w:id="1682660749">
      <w:bodyDiv w:val="1"/>
      <w:marLeft w:val="0"/>
      <w:marRight w:val="0"/>
      <w:marTop w:val="0"/>
      <w:marBottom w:val="0"/>
      <w:divBdr>
        <w:top w:val="none" w:sz="0" w:space="0" w:color="auto"/>
        <w:left w:val="none" w:sz="0" w:space="0" w:color="auto"/>
        <w:bottom w:val="none" w:sz="0" w:space="0" w:color="auto"/>
        <w:right w:val="none" w:sz="0" w:space="0" w:color="auto"/>
      </w:divBdr>
    </w:div>
    <w:div w:id="1684017613">
      <w:bodyDiv w:val="1"/>
      <w:marLeft w:val="0"/>
      <w:marRight w:val="0"/>
      <w:marTop w:val="0"/>
      <w:marBottom w:val="0"/>
      <w:divBdr>
        <w:top w:val="none" w:sz="0" w:space="0" w:color="auto"/>
        <w:left w:val="none" w:sz="0" w:space="0" w:color="auto"/>
        <w:bottom w:val="none" w:sz="0" w:space="0" w:color="auto"/>
        <w:right w:val="none" w:sz="0" w:space="0" w:color="auto"/>
      </w:divBdr>
    </w:div>
    <w:div w:id="1697343095">
      <w:bodyDiv w:val="1"/>
      <w:marLeft w:val="0"/>
      <w:marRight w:val="0"/>
      <w:marTop w:val="0"/>
      <w:marBottom w:val="0"/>
      <w:divBdr>
        <w:top w:val="none" w:sz="0" w:space="0" w:color="auto"/>
        <w:left w:val="none" w:sz="0" w:space="0" w:color="auto"/>
        <w:bottom w:val="none" w:sz="0" w:space="0" w:color="auto"/>
        <w:right w:val="none" w:sz="0" w:space="0" w:color="auto"/>
      </w:divBdr>
    </w:div>
    <w:div w:id="1698699627">
      <w:bodyDiv w:val="1"/>
      <w:marLeft w:val="0"/>
      <w:marRight w:val="0"/>
      <w:marTop w:val="0"/>
      <w:marBottom w:val="0"/>
      <w:divBdr>
        <w:top w:val="none" w:sz="0" w:space="0" w:color="auto"/>
        <w:left w:val="none" w:sz="0" w:space="0" w:color="auto"/>
        <w:bottom w:val="none" w:sz="0" w:space="0" w:color="auto"/>
        <w:right w:val="none" w:sz="0" w:space="0" w:color="auto"/>
      </w:divBdr>
    </w:div>
    <w:div w:id="1708338218">
      <w:bodyDiv w:val="1"/>
      <w:marLeft w:val="0"/>
      <w:marRight w:val="0"/>
      <w:marTop w:val="0"/>
      <w:marBottom w:val="0"/>
      <w:divBdr>
        <w:top w:val="none" w:sz="0" w:space="0" w:color="auto"/>
        <w:left w:val="none" w:sz="0" w:space="0" w:color="auto"/>
        <w:bottom w:val="none" w:sz="0" w:space="0" w:color="auto"/>
        <w:right w:val="none" w:sz="0" w:space="0" w:color="auto"/>
      </w:divBdr>
    </w:div>
    <w:div w:id="1720200208">
      <w:bodyDiv w:val="1"/>
      <w:marLeft w:val="0"/>
      <w:marRight w:val="0"/>
      <w:marTop w:val="0"/>
      <w:marBottom w:val="0"/>
      <w:divBdr>
        <w:top w:val="none" w:sz="0" w:space="0" w:color="auto"/>
        <w:left w:val="none" w:sz="0" w:space="0" w:color="auto"/>
        <w:bottom w:val="none" w:sz="0" w:space="0" w:color="auto"/>
        <w:right w:val="none" w:sz="0" w:space="0" w:color="auto"/>
      </w:divBdr>
    </w:div>
    <w:div w:id="1722364471">
      <w:bodyDiv w:val="1"/>
      <w:marLeft w:val="0"/>
      <w:marRight w:val="0"/>
      <w:marTop w:val="0"/>
      <w:marBottom w:val="0"/>
      <w:divBdr>
        <w:top w:val="none" w:sz="0" w:space="0" w:color="auto"/>
        <w:left w:val="none" w:sz="0" w:space="0" w:color="auto"/>
        <w:bottom w:val="none" w:sz="0" w:space="0" w:color="auto"/>
        <w:right w:val="none" w:sz="0" w:space="0" w:color="auto"/>
      </w:divBdr>
    </w:div>
    <w:div w:id="1725526067">
      <w:bodyDiv w:val="1"/>
      <w:marLeft w:val="0"/>
      <w:marRight w:val="0"/>
      <w:marTop w:val="0"/>
      <w:marBottom w:val="0"/>
      <w:divBdr>
        <w:top w:val="none" w:sz="0" w:space="0" w:color="auto"/>
        <w:left w:val="none" w:sz="0" w:space="0" w:color="auto"/>
        <w:bottom w:val="none" w:sz="0" w:space="0" w:color="auto"/>
        <w:right w:val="none" w:sz="0" w:space="0" w:color="auto"/>
      </w:divBdr>
    </w:div>
    <w:div w:id="1732578041">
      <w:bodyDiv w:val="1"/>
      <w:marLeft w:val="0"/>
      <w:marRight w:val="0"/>
      <w:marTop w:val="0"/>
      <w:marBottom w:val="0"/>
      <w:divBdr>
        <w:top w:val="none" w:sz="0" w:space="0" w:color="auto"/>
        <w:left w:val="none" w:sz="0" w:space="0" w:color="auto"/>
        <w:bottom w:val="none" w:sz="0" w:space="0" w:color="auto"/>
        <w:right w:val="none" w:sz="0" w:space="0" w:color="auto"/>
      </w:divBdr>
    </w:div>
    <w:div w:id="1743866007">
      <w:bodyDiv w:val="1"/>
      <w:marLeft w:val="0"/>
      <w:marRight w:val="0"/>
      <w:marTop w:val="0"/>
      <w:marBottom w:val="0"/>
      <w:divBdr>
        <w:top w:val="none" w:sz="0" w:space="0" w:color="auto"/>
        <w:left w:val="none" w:sz="0" w:space="0" w:color="auto"/>
        <w:bottom w:val="none" w:sz="0" w:space="0" w:color="auto"/>
        <w:right w:val="none" w:sz="0" w:space="0" w:color="auto"/>
      </w:divBdr>
    </w:div>
    <w:div w:id="1744257705">
      <w:bodyDiv w:val="1"/>
      <w:marLeft w:val="0"/>
      <w:marRight w:val="0"/>
      <w:marTop w:val="0"/>
      <w:marBottom w:val="0"/>
      <w:divBdr>
        <w:top w:val="none" w:sz="0" w:space="0" w:color="auto"/>
        <w:left w:val="none" w:sz="0" w:space="0" w:color="auto"/>
        <w:bottom w:val="none" w:sz="0" w:space="0" w:color="auto"/>
        <w:right w:val="none" w:sz="0" w:space="0" w:color="auto"/>
      </w:divBdr>
    </w:div>
    <w:div w:id="1744332060">
      <w:bodyDiv w:val="1"/>
      <w:marLeft w:val="0"/>
      <w:marRight w:val="0"/>
      <w:marTop w:val="0"/>
      <w:marBottom w:val="0"/>
      <w:divBdr>
        <w:top w:val="none" w:sz="0" w:space="0" w:color="auto"/>
        <w:left w:val="none" w:sz="0" w:space="0" w:color="auto"/>
        <w:bottom w:val="none" w:sz="0" w:space="0" w:color="auto"/>
        <w:right w:val="none" w:sz="0" w:space="0" w:color="auto"/>
      </w:divBdr>
    </w:div>
    <w:div w:id="1744834528">
      <w:bodyDiv w:val="1"/>
      <w:marLeft w:val="0"/>
      <w:marRight w:val="0"/>
      <w:marTop w:val="0"/>
      <w:marBottom w:val="0"/>
      <w:divBdr>
        <w:top w:val="none" w:sz="0" w:space="0" w:color="auto"/>
        <w:left w:val="none" w:sz="0" w:space="0" w:color="auto"/>
        <w:bottom w:val="none" w:sz="0" w:space="0" w:color="auto"/>
        <w:right w:val="none" w:sz="0" w:space="0" w:color="auto"/>
      </w:divBdr>
    </w:div>
    <w:div w:id="1745297003">
      <w:bodyDiv w:val="1"/>
      <w:marLeft w:val="0"/>
      <w:marRight w:val="0"/>
      <w:marTop w:val="0"/>
      <w:marBottom w:val="0"/>
      <w:divBdr>
        <w:top w:val="none" w:sz="0" w:space="0" w:color="auto"/>
        <w:left w:val="none" w:sz="0" w:space="0" w:color="auto"/>
        <w:bottom w:val="none" w:sz="0" w:space="0" w:color="auto"/>
        <w:right w:val="none" w:sz="0" w:space="0" w:color="auto"/>
      </w:divBdr>
    </w:div>
    <w:div w:id="1746149312">
      <w:bodyDiv w:val="1"/>
      <w:marLeft w:val="0"/>
      <w:marRight w:val="0"/>
      <w:marTop w:val="0"/>
      <w:marBottom w:val="0"/>
      <w:divBdr>
        <w:top w:val="none" w:sz="0" w:space="0" w:color="auto"/>
        <w:left w:val="none" w:sz="0" w:space="0" w:color="auto"/>
        <w:bottom w:val="none" w:sz="0" w:space="0" w:color="auto"/>
        <w:right w:val="none" w:sz="0" w:space="0" w:color="auto"/>
      </w:divBdr>
    </w:div>
    <w:div w:id="1752311074">
      <w:bodyDiv w:val="1"/>
      <w:marLeft w:val="0"/>
      <w:marRight w:val="0"/>
      <w:marTop w:val="0"/>
      <w:marBottom w:val="0"/>
      <w:divBdr>
        <w:top w:val="none" w:sz="0" w:space="0" w:color="auto"/>
        <w:left w:val="none" w:sz="0" w:space="0" w:color="auto"/>
        <w:bottom w:val="none" w:sz="0" w:space="0" w:color="auto"/>
        <w:right w:val="none" w:sz="0" w:space="0" w:color="auto"/>
      </w:divBdr>
    </w:div>
    <w:div w:id="1755276394">
      <w:bodyDiv w:val="1"/>
      <w:marLeft w:val="0"/>
      <w:marRight w:val="0"/>
      <w:marTop w:val="0"/>
      <w:marBottom w:val="0"/>
      <w:divBdr>
        <w:top w:val="none" w:sz="0" w:space="0" w:color="auto"/>
        <w:left w:val="none" w:sz="0" w:space="0" w:color="auto"/>
        <w:bottom w:val="none" w:sz="0" w:space="0" w:color="auto"/>
        <w:right w:val="none" w:sz="0" w:space="0" w:color="auto"/>
      </w:divBdr>
    </w:div>
    <w:div w:id="1760904385">
      <w:bodyDiv w:val="1"/>
      <w:marLeft w:val="0"/>
      <w:marRight w:val="0"/>
      <w:marTop w:val="0"/>
      <w:marBottom w:val="0"/>
      <w:divBdr>
        <w:top w:val="none" w:sz="0" w:space="0" w:color="auto"/>
        <w:left w:val="none" w:sz="0" w:space="0" w:color="auto"/>
        <w:bottom w:val="none" w:sz="0" w:space="0" w:color="auto"/>
        <w:right w:val="none" w:sz="0" w:space="0" w:color="auto"/>
      </w:divBdr>
    </w:div>
    <w:div w:id="1764958102">
      <w:bodyDiv w:val="1"/>
      <w:marLeft w:val="0"/>
      <w:marRight w:val="0"/>
      <w:marTop w:val="0"/>
      <w:marBottom w:val="0"/>
      <w:divBdr>
        <w:top w:val="none" w:sz="0" w:space="0" w:color="auto"/>
        <w:left w:val="none" w:sz="0" w:space="0" w:color="auto"/>
        <w:bottom w:val="none" w:sz="0" w:space="0" w:color="auto"/>
        <w:right w:val="none" w:sz="0" w:space="0" w:color="auto"/>
      </w:divBdr>
    </w:div>
    <w:div w:id="1768499547">
      <w:bodyDiv w:val="1"/>
      <w:marLeft w:val="0"/>
      <w:marRight w:val="0"/>
      <w:marTop w:val="0"/>
      <w:marBottom w:val="0"/>
      <w:divBdr>
        <w:top w:val="none" w:sz="0" w:space="0" w:color="auto"/>
        <w:left w:val="none" w:sz="0" w:space="0" w:color="auto"/>
        <w:bottom w:val="none" w:sz="0" w:space="0" w:color="auto"/>
        <w:right w:val="none" w:sz="0" w:space="0" w:color="auto"/>
      </w:divBdr>
    </w:div>
    <w:div w:id="1774780946">
      <w:bodyDiv w:val="1"/>
      <w:marLeft w:val="0"/>
      <w:marRight w:val="0"/>
      <w:marTop w:val="0"/>
      <w:marBottom w:val="0"/>
      <w:divBdr>
        <w:top w:val="none" w:sz="0" w:space="0" w:color="auto"/>
        <w:left w:val="none" w:sz="0" w:space="0" w:color="auto"/>
        <w:bottom w:val="none" w:sz="0" w:space="0" w:color="auto"/>
        <w:right w:val="none" w:sz="0" w:space="0" w:color="auto"/>
      </w:divBdr>
    </w:div>
    <w:div w:id="1776634739">
      <w:bodyDiv w:val="1"/>
      <w:marLeft w:val="0"/>
      <w:marRight w:val="0"/>
      <w:marTop w:val="0"/>
      <w:marBottom w:val="0"/>
      <w:divBdr>
        <w:top w:val="none" w:sz="0" w:space="0" w:color="auto"/>
        <w:left w:val="none" w:sz="0" w:space="0" w:color="auto"/>
        <w:bottom w:val="none" w:sz="0" w:space="0" w:color="auto"/>
        <w:right w:val="none" w:sz="0" w:space="0" w:color="auto"/>
      </w:divBdr>
    </w:div>
    <w:div w:id="1776946544">
      <w:bodyDiv w:val="1"/>
      <w:marLeft w:val="0"/>
      <w:marRight w:val="0"/>
      <w:marTop w:val="0"/>
      <w:marBottom w:val="0"/>
      <w:divBdr>
        <w:top w:val="none" w:sz="0" w:space="0" w:color="auto"/>
        <w:left w:val="none" w:sz="0" w:space="0" w:color="auto"/>
        <w:bottom w:val="none" w:sz="0" w:space="0" w:color="auto"/>
        <w:right w:val="none" w:sz="0" w:space="0" w:color="auto"/>
      </w:divBdr>
    </w:div>
    <w:div w:id="1780756545">
      <w:bodyDiv w:val="1"/>
      <w:marLeft w:val="0"/>
      <w:marRight w:val="0"/>
      <w:marTop w:val="0"/>
      <w:marBottom w:val="0"/>
      <w:divBdr>
        <w:top w:val="none" w:sz="0" w:space="0" w:color="auto"/>
        <w:left w:val="none" w:sz="0" w:space="0" w:color="auto"/>
        <w:bottom w:val="none" w:sz="0" w:space="0" w:color="auto"/>
        <w:right w:val="none" w:sz="0" w:space="0" w:color="auto"/>
      </w:divBdr>
    </w:div>
    <w:div w:id="1786340044">
      <w:bodyDiv w:val="1"/>
      <w:marLeft w:val="0"/>
      <w:marRight w:val="0"/>
      <w:marTop w:val="0"/>
      <w:marBottom w:val="0"/>
      <w:divBdr>
        <w:top w:val="none" w:sz="0" w:space="0" w:color="auto"/>
        <w:left w:val="none" w:sz="0" w:space="0" w:color="auto"/>
        <w:bottom w:val="none" w:sz="0" w:space="0" w:color="auto"/>
        <w:right w:val="none" w:sz="0" w:space="0" w:color="auto"/>
      </w:divBdr>
    </w:div>
    <w:div w:id="1789859985">
      <w:bodyDiv w:val="1"/>
      <w:marLeft w:val="0"/>
      <w:marRight w:val="0"/>
      <w:marTop w:val="0"/>
      <w:marBottom w:val="0"/>
      <w:divBdr>
        <w:top w:val="none" w:sz="0" w:space="0" w:color="auto"/>
        <w:left w:val="none" w:sz="0" w:space="0" w:color="auto"/>
        <w:bottom w:val="none" w:sz="0" w:space="0" w:color="auto"/>
        <w:right w:val="none" w:sz="0" w:space="0" w:color="auto"/>
      </w:divBdr>
    </w:div>
    <w:div w:id="1790390198">
      <w:bodyDiv w:val="1"/>
      <w:marLeft w:val="0"/>
      <w:marRight w:val="0"/>
      <w:marTop w:val="0"/>
      <w:marBottom w:val="0"/>
      <w:divBdr>
        <w:top w:val="none" w:sz="0" w:space="0" w:color="auto"/>
        <w:left w:val="none" w:sz="0" w:space="0" w:color="auto"/>
        <w:bottom w:val="none" w:sz="0" w:space="0" w:color="auto"/>
        <w:right w:val="none" w:sz="0" w:space="0" w:color="auto"/>
      </w:divBdr>
    </w:div>
    <w:div w:id="1791051280">
      <w:bodyDiv w:val="1"/>
      <w:marLeft w:val="0"/>
      <w:marRight w:val="0"/>
      <w:marTop w:val="0"/>
      <w:marBottom w:val="0"/>
      <w:divBdr>
        <w:top w:val="none" w:sz="0" w:space="0" w:color="auto"/>
        <w:left w:val="none" w:sz="0" w:space="0" w:color="auto"/>
        <w:bottom w:val="none" w:sz="0" w:space="0" w:color="auto"/>
        <w:right w:val="none" w:sz="0" w:space="0" w:color="auto"/>
      </w:divBdr>
    </w:div>
    <w:div w:id="1800488824">
      <w:bodyDiv w:val="1"/>
      <w:marLeft w:val="0"/>
      <w:marRight w:val="0"/>
      <w:marTop w:val="0"/>
      <w:marBottom w:val="0"/>
      <w:divBdr>
        <w:top w:val="none" w:sz="0" w:space="0" w:color="auto"/>
        <w:left w:val="none" w:sz="0" w:space="0" w:color="auto"/>
        <w:bottom w:val="none" w:sz="0" w:space="0" w:color="auto"/>
        <w:right w:val="none" w:sz="0" w:space="0" w:color="auto"/>
      </w:divBdr>
    </w:div>
    <w:div w:id="1801457625">
      <w:bodyDiv w:val="1"/>
      <w:marLeft w:val="0"/>
      <w:marRight w:val="0"/>
      <w:marTop w:val="0"/>
      <w:marBottom w:val="0"/>
      <w:divBdr>
        <w:top w:val="none" w:sz="0" w:space="0" w:color="auto"/>
        <w:left w:val="none" w:sz="0" w:space="0" w:color="auto"/>
        <w:bottom w:val="none" w:sz="0" w:space="0" w:color="auto"/>
        <w:right w:val="none" w:sz="0" w:space="0" w:color="auto"/>
      </w:divBdr>
    </w:div>
    <w:div w:id="1802261074">
      <w:bodyDiv w:val="1"/>
      <w:marLeft w:val="0"/>
      <w:marRight w:val="0"/>
      <w:marTop w:val="0"/>
      <w:marBottom w:val="0"/>
      <w:divBdr>
        <w:top w:val="none" w:sz="0" w:space="0" w:color="auto"/>
        <w:left w:val="none" w:sz="0" w:space="0" w:color="auto"/>
        <w:bottom w:val="none" w:sz="0" w:space="0" w:color="auto"/>
        <w:right w:val="none" w:sz="0" w:space="0" w:color="auto"/>
      </w:divBdr>
    </w:div>
    <w:div w:id="1804544746">
      <w:bodyDiv w:val="1"/>
      <w:marLeft w:val="0"/>
      <w:marRight w:val="0"/>
      <w:marTop w:val="0"/>
      <w:marBottom w:val="0"/>
      <w:divBdr>
        <w:top w:val="none" w:sz="0" w:space="0" w:color="auto"/>
        <w:left w:val="none" w:sz="0" w:space="0" w:color="auto"/>
        <w:bottom w:val="none" w:sz="0" w:space="0" w:color="auto"/>
        <w:right w:val="none" w:sz="0" w:space="0" w:color="auto"/>
      </w:divBdr>
    </w:div>
    <w:div w:id="1807241909">
      <w:bodyDiv w:val="1"/>
      <w:marLeft w:val="0"/>
      <w:marRight w:val="0"/>
      <w:marTop w:val="0"/>
      <w:marBottom w:val="0"/>
      <w:divBdr>
        <w:top w:val="none" w:sz="0" w:space="0" w:color="auto"/>
        <w:left w:val="none" w:sz="0" w:space="0" w:color="auto"/>
        <w:bottom w:val="none" w:sz="0" w:space="0" w:color="auto"/>
        <w:right w:val="none" w:sz="0" w:space="0" w:color="auto"/>
      </w:divBdr>
    </w:div>
    <w:div w:id="1811094646">
      <w:bodyDiv w:val="1"/>
      <w:marLeft w:val="0"/>
      <w:marRight w:val="0"/>
      <w:marTop w:val="0"/>
      <w:marBottom w:val="0"/>
      <w:divBdr>
        <w:top w:val="none" w:sz="0" w:space="0" w:color="auto"/>
        <w:left w:val="none" w:sz="0" w:space="0" w:color="auto"/>
        <w:bottom w:val="none" w:sz="0" w:space="0" w:color="auto"/>
        <w:right w:val="none" w:sz="0" w:space="0" w:color="auto"/>
      </w:divBdr>
    </w:div>
    <w:div w:id="1812946034">
      <w:bodyDiv w:val="1"/>
      <w:marLeft w:val="0"/>
      <w:marRight w:val="0"/>
      <w:marTop w:val="0"/>
      <w:marBottom w:val="0"/>
      <w:divBdr>
        <w:top w:val="none" w:sz="0" w:space="0" w:color="auto"/>
        <w:left w:val="none" w:sz="0" w:space="0" w:color="auto"/>
        <w:bottom w:val="none" w:sz="0" w:space="0" w:color="auto"/>
        <w:right w:val="none" w:sz="0" w:space="0" w:color="auto"/>
      </w:divBdr>
    </w:div>
    <w:div w:id="1814058660">
      <w:bodyDiv w:val="1"/>
      <w:marLeft w:val="0"/>
      <w:marRight w:val="0"/>
      <w:marTop w:val="0"/>
      <w:marBottom w:val="0"/>
      <w:divBdr>
        <w:top w:val="none" w:sz="0" w:space="0" w:color="auto"/>
        <w:left w:val="none" w:sz="0" w:space="0" w:color="auto"/>
        <w:bottom w:val="none" w:sz="0" w:space="0" w:color="auto"/>
        <w:right w:val="none" w:sz="0" w:space="0" w:color="auto"/>
      </w:divBdr>
    </w:div>
    <w:div w:id="1817145216">
      <w:bodyDiv w:val="1"/>
      <w:marLeft w:val="0"/>
      <w:marRight w:val="0"/>
      <w:marTop w:val="0"/>
      <w:marBottom w:val="0"/>
      <w:divBdr>
        <w:top w:val="none" w:sz="0" w:space="0" w:color="auto"/>
        <w:left w:val="none" w:sz="0" w:space="0" w:color="auto"/>
        <w:bottom w:val="none" w:sz="0" w:space="0" w:color="auto"/>
        <w:right w:val="none" w:sz="0" w:space="0" w:color="auto"/>
      </w:divBdr>
    </w:div>
    <w:div w:id="1820147780">
      <w:bodyDiv w:val="1"/>
      <w:marLeft w:val="0"/>
      <w:marRight w:val="0"/>
      <w:marTop w:val="0"/>
      <w:marBottom w:val="0"/>
      <w:divBdr>
        <w:top w:val="none" w:sz="0" w:space="0" w:color="auto"/>
        <w:left w:val="none" w:sz="0" w:space="0" w:color="auto"/>
        <w:bottom w:val="none" w:sz="0" w:space="0" w:color="auto"/>
        <w:right w:val="none" w:sz="0" w:space="0" w:color="auto"/>
      </w:divBdr>
    </w:div>
    <w:div w:id="1820880956">
      <w:bodyDiv w:val="1"/>
      <w:marLeft w:val="0"/>
      <w:marRight w:val="0"/>
      <w:marTop w:val="0"/>
      <w:marBottom w:val="0"/>
      <w:divBdr>
        <w:top w:val="none" w:sz="0" w:space="0" w:color="auto"/>
        <w:left w:val="none" w:sz="0" w:space="0" w:color="auto"/>
        <w:bottom w:val="none" w:sz="0" w:space="0" w:color="auto"/>
        <w:right w:val="none" w:sz="0" w:space="0" w:color="auto"/>
      </w:divBdr>
    </w:div>
    <w:div w:id="1821268546">
      <w:bodyDiv w:val="1"/>
      <w:marLeft w:val="0"/>
      <w:marRight w:val="0"/>
      <w:marTop w:val="0"/>
      <w:marBottom w:val="0"/>
      <w:divBdr>
        <w:top w:val="none" w:sz="0" w:space="0" w:color="auto"/>
        <w:left w:val="none" w:sz="0" w:space="0" w:color="auto"/>
        <w:bottom w:val="none" w:sz="0" w:space="0" w:color="auto"/>
        <w:right w:val="none" w:sz="0" w:space="0" w:color="auto"/>
      </w:divBdr>
    </w:div>
    <w:div w:id="1822186403">
      <w:bodyDiv w:val="1"/>
      <w:marLeft w:val="0"/>
      <w:marRight w:val="0"/>
      <w:marTop w:val="0"/>
      <w:marBottom w:val="0"/>
      <w:divBdr>
        <w:top w:val="none" w:sz="0" w:space="0" w:color="auto"/>
        <w:left w:val="none" w:sz="0" w:space="0" w:color="auto"/>
        <w:bottom w:val="none" w:sz="0" w:space="0" w:color="auto"/>
        <w:right w:val="none" w:sz="0" w:space="0" w:color="auto"/>
      </w:divBdr>
    </w:div>
    <w:div w:id="1822649490">
      <w:bodyDiv w:val="1"/>
      <w:marLeft w:val="0"/>
      <w:marRight w:val="0"/>
      <w:marTop w:val="0"/>
      <w:marBottom w:val="0"/>
      <w:divBdr>
        <w:top w:val="none" w:sz="0" w:space="0" w:color="auto"/>
        <w:left w:val="none" w:sz="0" w:space="0" w:color="auto"/>
        <w:bottom w:val="none" w:sz="0" w:space="0" w:color="auto"/>
        <w:right w:val="none" w:sz="0" w:space="0" w:color="auto"/>
      </w:divBdr>
    </w:div>
    <w:div w:id="1826166383">
      <w:bodyDiv w:val="1"/>
      <w:marLeft w:val="0"/>
      <w:marRight w:val="0"/>
      <w:marTop w:val="0"/>
      <w:marBottom w:val="0"/>
      <w:divBdr>
        <w:top w:val="none" w:sz="0" w:space="0" w:color="auto"/>
        <w:left w:val="none" w:sz="0" w:space="0" w:color="auto"/>
        <w:bottom w:val="none" w:sz="0" w:space="0" w:color="auto"/>
        <w:right w:val="none" w:sz="0" w:space="0" w:color="auto"/>
      </w:divBdr>
    </w:div>
    <w:div w:id="1830900681">
      <w:bodyDiv w:val="1"/>
      <w:marLeft w:val="0"/>
      <w:marRight w:val="0"/>
      <w:marTop w:val="0"/>
      <w:marBottom w:val="0"/>
      <w:divBdr>
        <w:top w:val="none" w:sz="0" w:space="0" w:color="auto"/>
        <w:left w:val="none" w:sz="0" w:space="0" w:color="auto"/>
        <w:bottom w:val="none" w:sz="0" w:space="0" w:color="auto"/>
        <w:right w:val="none" w:sz="0" w:space="0" w:color="auto"/>
      </w:divBdr>
    </w:div>
    <w:div w:id="1837574879">
      <w:bodyDiv w:val="1"/>
      <w:marLeft w:val="0"/>
      <w:marRight w:val="0"/>
      <w:marTop w:val="0"/>
      <w:marBottom w:val="0"/>
      <w:divBdr>
        <w:top w:val="none" w:sz="0" w:space="0" w:color="auto"/>
        <w:left w:val="none" w:sz="0" w:space="0" w:color="auto"/>
        <w:bottom w:val="none" w:sz="0" w:space="0" w:color="auto"/>
        <w:right w:val="none" w:sz="0" w:space="0" w:color="auto"/>
      </w:divBdr>
    </w:div>
    <w:div w:id="1848016090">
      <w:bodyDiv w:val="1"/>
      <w:marLeft w:val="0"/>
      <w:marRight w:val="0"/>
      <w:marTop w:val="0"/>
      <w:marBottom w:val="0"/>
      <w:divBdr>
        <w:top w:val="none" w:sz="0" w:space="0" w:color="auto"/>
        <w:left w:val="none" w:sz="0" w:space="0" w:color="auto"/>
        <w:bottom w:val="none" w:sz="0" w:space="0" w:color="auto"/>
        <w:right w:val="none" w:sz="0" w:space="0" w:color="auto"/>
      </w:divBdr>
    </w:div>
    <w:div w:id="1854683830">
      <w:bodyDiv w:val="1"/>
      <w:marLeft w:val="0"/>
      <w:marRight w:val="0"/>
      <w:marTop w:val="0"/>
      <w:marBottom w:val="0"/>
      <w:divBdr>
        <w:top w:val="none" w:sz="0" w:space="0" w:color="auto"/>
        <w:left w:val="none" w:sz="0" w:space="0" w:color="auto"/>
        <w:bottom w:val="none" w:sz="0" w:space="0" w:color="auto"/>
        <w:right w:val="none" w:sz="0" w:space="0" w:color="auto"/>
      </w:divBdr>
    </w:div>
    <w:div w:id="1858345806">
      <w:bodyDiv w:val="1"/>
      <w:marLeft w:val="0"/>
      <w:marRight w:val="0"/>
      <w:marTop w:val="0"/>
      <w:marBottom w:val="0"/>
      <w:divBdr>
        <w:top w:val="none" w:sz="0" w:space="0" w:color="auto"/>
        <w:left w:val="none" w:sz="0" w:space="0" w:color="auto"/>
        <w:bottom w:val="none" w:sz="0" w:space="0" w:color="auto"/>
        <w:right w:val="none" w:sz="0" w:space="0" w:color="auto"/>
      </w:divBdr>
    </w:div>
    <w:div w:id="1863006804">
      <w:bodyDiv w:val="1"/>
      <w:marLeft w:val="0"/>
      <w:marRight w:val="0"/>
      <w:marTop w:val="0"/>
      <w:marBottom w:val="0"/>
      <w:divBdr>
        <w:top w:val="none" w:sz="0" w:space="0" w:color="auto"/>
        <w:left w:val="none" w:sz="0" w:space="0" w:color="auto"/>
        <w:bottom w:val="none" w:sz="0" w:space="0" w:color="auto"/>
        <w:right w:val="none" w:sz="0" w:space="0" w:color="auto"/>
      </w:divBdr>
    </w:div>
    <w:div w:id="1881622805">
      <w:bodyDiv w:val="1"/>
      <w:marLeft w:val="0"/>
      <w:marRight w:val="0"/>
      <w:marTop w:val="0"/>
      <w:marBottom w:val="0"/>
      <w:divBdr>
        <w:top w:val="none" w:sz="0" w:space="0" w:color="auto"/>
        <w:left w:val="none" w:sz="0" w:space="0" w:color="auto"/>
        <w:bottom w:val="none" w:sz="0" w:space="0" w:color="auto"/>
        <w:right w:val="none" w:sz="0" w:space="0" w:color="auto"/>
      </w:divBdr>
    </w:div>
    <w:div w:id="1882204665">
      <w:bodyDiv w:val="1"/>
      <w:marLeft w:val="0"/>
      <w:marRight w:val="0"/>
      <w:marTop w:val="0"/>
      <w:marBottom w:val="0"/>
      <w:divBdr>
        <w:top w:val="none" w:sz="0" w:space="0" w:color="auto"/>
        <w:left w:val="none" w:sz="0" w:space="0" w:color="auto"/>
        <w:bottom w:val="none" w:sz="0" w:space="0" w:color="auto"/>
        <w:right w:val="none" w:sz="0" w:space="0" w:color="auto"/>
      </w:divBdr>
    </w:div>
    <w:div w:id="1887334408">
      <w:bodyDiv w:val="1"/>
      <w:marLeft w:val="0"/>
      <w:marRight w:val="0"/>
      <w:marTop w:val="0"/>
      <w:marBottom w:val="0"/>
      <w:divBdr>
        <w:top w:val="none" w:sz="0" w:space="0" w:color="auto"/>
        <w:left w:val="none" w:sz="0" w:space="0" w:color="auto"/>
        <w:bottom w:val="none" w:sz="0" w:space="0" w:color="auto"/>
        <w:right w:val="none" w:sz="0" w:space="0" w:color="auto"/>
      </w:divBdr>
    </w:div>
    <w:div w:id="1888879556">
      <w:bodyDiv w:val="1"/>
      <w:marLeft w:val="0"/>
      <w:marRight w:val="0"/>
      <w:marTop w:val="0"/>
      <w:marBottom w:val="0"/>
      <w:divBdr>
        <w:top w:val="none" w:sz="0" w:space="0" w:color="auto"/>
        <w:left w:val="none" w:sz="0" w:space="0" w:color="auto"/>
        <w:bottom w:val="none" w:sz="0" w:space="0" w:color="auto"/>
        <w:right w:val="none" w:sz="0" w:space="0" w:color="auto"/>
      </w:divBdr>
    </w:div>
    <w:div w:id="1894342462">
      <w:bodyDiv w:val="1"/>
      <w:marLeft w:val="0"/>
      <w:marRight w:val="0"/>
      <w:marTop w:val="0"/>
      <w:marBottom w:val="0"/>
      <w:divBdr>
        <w:top w:val="none" w:sz="0" w:space="0" w:color="auto"/>
        <w:left w:val="none" w:sz="0" w:space="0" w:color="auto"/>
        <w:bottom w:val="none" w:sz="0" w:space="0" w:color="auto"/>
        <w:right w:val="none" w:sz="0" w:space="0" w:color="auto"/>
      </w:divBdr>
    </w:div>
    <w:div w:id="1897425855">
      <w:bodyDiv w:val="1"/>
      <w:marLeft w:val="0"/>
      <w:marRight w:val="0"/>
      <w:marTop w:val="0"/>
      <w:marBottom w:val="0"/>
      <w:divBdr>
        <w:top w:val="none" w:sz="0" w:space="0" w:color="auto"/>
        <w:left w:val="none" w:sz="0" w:space="0" w:color="auto"/>
        <w:bottom w:val="none" w:sz="0" w:space="0" w:color="auto"/>
        <w:right w:val="none" w:sz="0" w:space="0" w:color="auto"/>
      </w:divBdr>
    </w:div>
    <w:div w:id="1897935659">
      <w:bodyDiv w:val="1"/>
      <w:marLeft w:val="0"/>
      <w:marRight w:val="0"/>
      <w:marTop w:val="0"/>
      <w:marBottom w:val="0"/>
      <w:divBdr>
        <w:top w:val="none" w:sz="0" w:space="0" w:color="auto"/>
        <w:left w:val="none" w:sz="0" w:space="0" w:color="auto"/>
        <w:bottom w:val="none" w:sz="0" w:space="0" w:color="auto"/>
        <w:right w:val="none" w:sz="0" w:space="0" w:color="auto"/>
      </w:divBdr>
    </w:div>
    <w:div w:id="1899199106">
      <w:bodyDiv w:val="1"/>
      <w:marLeft w:val="0"/>
      <w:marRight w:val="0"/>
      <w:marTop w:val="0"/>
      <w:marBottom w:val="0"/>
      <w:divBdr>
        <w:top w:val="none" w:sz="0" w:space="0" w:color="auto"/>
        <w:left w:val="none" w:sz="0" w:space="0" w:color="auto"/>
        <w:bottom w:val="none" w:sz="0" w:space="0" w:color="auto"/>
        <w:right w:val="none" w:sz="0" w:space="0" w:color="auto"/>
      </w:divBdr>
    </w:div>
    <w:div w:id="1900045560">
      <w:bodyDiv w:val="1"/>
      <w:marLeft w:val="0"/>
      <w:marRight w:val="0"/>
      <w:marTop w:val="0"/>
      <w:marBottom w:val="0"/>
      <w:divBdr>
        <w:top w:val="none" w:sz="0" w:space="0" w:color="auto"/>
        <w:left w:val="none" w:sz="0" w:space="0" w:color="auto"/>
        <w:bottom w:val="none" w:sz="0" w:space="0" w:color="auto"/>
        <w:right w:val="none" w:sz="0" w:space="0" w:color="auto"/>
      </w:divBdr>
    </w:div>
    <w:div w:id="1906446887">
      <w:bodyDiv w:val="1"/>
      <w:marLeft w:val="0"/>
      <w:marRight w:val="0"/>
      <w:marTop w:val="0"/>
      <w:marBottom w:val="0"/>
      <w:divBdr>
        <w:top w:val="none" w:sz="0" w:space="0" w:color="auto"/>
        <w:left w:val="none" w:sz="0" w:space="0" w:color="auto"/>
        <w:bottom w:val="none" w:sz="0" w:space="0" w:color="auto"/>
        <w:right w:val="none" w:sz="0" w:space="0" w:color="auto"/>
      </w:divBdr>
    </w:div>
    <w:div w:id="1925800054">
      <w:bodyDiv w:val="1"/>
      <w:marLeft w:val="0"/>
      <w:marRight w:val="0"/>
      <w:marTop w:val="0"/>
      <w:marBottom w:val="0"/>
      <w:divBdr>
        <w:top w:val="none" w:sz="0" w:space="0" w:color="auto"/>
        <w:left w:val="none" w:sz="0" w:space="0" w:color="auto"/>
        <w:bottom w:val="none" w:sz="0" w:space="0" w:color="auto"/>
        <w:right w:val="none" w:sz="0" w:space="0" w:color="auto"/>
      </w:divBdr>
    </w:div>
    <w:div w:id="1926840683">
      <w:bodyDiv w:val="1"/>
      <w:marLeft w:val="0"/>
      <w:marRight w:val="0"/>
      <w:marTop w:val="0"/>
      <w:marBottom w:val="0"/>
      <w:divBdr>
        <w:top w:val="none" w:sz="0" w:space="0" w:color="auto"/>
        <w:left w:val="none" w:sz="0" w:space="0" w:color="auto"/>
        <w:bottom w:val="none" w:sz="0" w:space="0" w:color="auto"/>
        <w:right w:val="none" w:sz="0" w:space="0" w:color="auto"/>
      </w:divBdr>
    </w:div>
    <w:div w:id="1934389844">
      <w:bodyDiv w:val="1"/>
      <w:marLeft w:val="0"/>
      <w:marRight w:val="0"/>
      <w:marTop w:val="0"/>
      <w:marBottom w:val="0"/>
      <w:divBdr>
        <w:top w:val="none" w:sz="0" w:space="0" w:color="auto"/>
        <w:left w:val="none" w:sz="0" w:space="0" w:color="auto"/>
        <w:bottom w:val="none" w:sz="0" w:space="0" w:color="auto"/>
        <w:right w:val="none" w:sz="0" w:space="0" w:color="auto"/>
      </w:divBdr>
    </w:div>
    <w:div w:id="1936982922">
      <w:bodyDiv w:val="1"/>
      <w:marLeft w:val="0"/>
      <w:marRight w:val="0"/>
      <w:marTop w:val="0"/>
      <w:marBottom w:val="0"/>
      <w:divBdr>
        <w:top w:val="none" w:sz="0" w:space="0" w:color="auto"/>
        <w:left w:val="none" w:sz="0" w:space="0" w:color="auto"/>
        <w:bottom w:val="none" w:sz="0" w:space="0" w:color="auto"/>
        <w:right w:val="none" w:sz="0" w:space="0" w:color="auto"/>
      </w:divBdr>
    </w:div>
    <w:div w:id="1937208451">
      <w:bodyDiv w:val="1"/>
      <w:marLeft w:val="0"/>
      <w:marRight w:val="0"/>
      <w:marTop w:val="0"/>
      <w:marBottom w:val="0"/>
      <w:divBdr>
        <w:top w:val="none" w:sz="0" w:space="0" w:color="auto"/>
        <w:left w:val="none" w:sz="0" w:space="0" w:color="auto"/>
        <w:bottom w:val="none" w:sz="0" w:space="0" w:color="auto"/>
        <w:right w:val="none" w:sz="0" w:space="0" w:color="auto"/>
      </w:divBdr>
    </w:div>
    <w:div w:id="1937862494">
      <w:bodyDiv w:val="1"/>
      <w:marLeft w:val="0"/>
      <w:marRight w:val="0"/>
      <w:marTop w:val="0"/>
      <w:marBottom w:val="0"/>
      <w:divBdr>
        <w:top w:val="none" w:sz="0" w:space="0" w:color="auto"/>
        <w:left w:val="none" w:sz="0" w:space="0" w:color="auto"/>
        <w:bottom w:val="none" w:sz="0" w:space="0" w:color="auto"/>
        <w:right w:val="none" w:sz="0" w:space="0" w:color="auto"/>
      </w:divBdr>
    </w:div>
    <w:div w:id="1940285143">
      <w:bodyDiv w:val="1"/>
      <w:marLeft w:val="0"/>
      <w:marRight w:val="0"/>
      <w:marTop w:val="0"/>
      <w:marBottom w:val="0"/>
      <w:divBdr>
        <w:top w:val="none" w:sz="0" w:space="0" w:color="auto"/>
        <w:left w:val="none" w:sz="0" w:space="0" w:color="auto"/>
        <w:bottom w:val="none" w:sz="0" w:space="0" w:color="auto"/>
        <w:right w:val="none" w:sz="0" w:space="0" w:color="auto"/>
      </w:divBdr>
    </w:div>
    <w:div w:id="1940942660">
      <w:bodyDiv w:val="1"/>
      <w:marLeft w:val="0"/>
      <w:marRight w:val="0"/>
      <w:marTop w:val="0"/>
      <w:marBottom w:val="0"/>
      <w:divBdr>
        <w:top w:val="none" w:sz="0" w:space="0" w:color="auto"/>
        <w:left w:val="none" w:sz="0" w:space="0" w:color="auto"/>
        <w:bottom w:val="none" w:sz="0" w:space="0" w:color="auto"/>
        <w:right w:val="none" w:sz="0" w:space="0" w:color="auto"/>
      </w:divBdr>
    </w:div>
    <w:div w:id="1941601575">
      <w:bodyDiv w:val="1"/>
      <w:marLeft w:val="0"/>
      <w:marRight w:val="0"/>
      <w:marTop w:val="0"/>
      <w:marBottom w:val="0"/>
      <w:divBdr>
        <w:top w:val="none" w:sz="0" w:space="0" w:color="auto"/>
        <w:left w:val="none" w:sz="0" w:space="0" w:color="auto"/>
        <w:bottom w:val="none" w:sz="0" w:space="0" w:color="auto"/>
        <w:right w:val="none" w:sz="0" w:space="0" w:color="auto"/>
      </w:divBdr>
    </w:div>
    <w:div w:id="1949043623">
      <w:bodyDiv w:val="1"/>
      <w:marLeft w:val="0"/>
      <w:marRight w:val="0"/>
      <w:marTop w:val="0"/>
      <w:marBottom w:val="0"/>
      <w:divBdr>
        <w:top w:val="none" w:sz="0" w:space="0" w:color="auto"/>
        <w:left w:val="none" w:sz="0" w:space="0" w:color="auto"/>
        <w:bottom w:val="none" w:sz="0" w:space="0" w:color="auto"/>
        <w:right w:val="none" w:sz="0" w:space="0" w:color="auto"/>
      </w:divBdr>
    </w:div>
    <w:div w:id="1950310175">
      <w:bodyDiv w:val="1"/>
      <w:marLeft w:val="0"/>
      <w:marRight w:val="0"/>
      <w:marTop w:val="0"/>
      <w:marBottom w:val="0"/>
      <w:divBdr>
        <w:top w:val="none" w:sz="0" w:space="0" w:color="auto"/>
        <w:left w:val="none" w:sz="0" w:space="0" w:color="auto"/>
        <w:bottom w:val="none" w:sz="0" w:space="0" w:color="auto"/>
        <w:right w:val="none" w:sz="0" w:space="0" w:color="auto"/>
      </w:divBdr>
    </w:div>
    <w:div w:id="1953390728">
      <w:bodyDiv w:val="1"/>
      <w:marLeft w:val="0"/>
      <w:marRight w:val="0"/>
      <w:marTop w:val="0"/>
      <w:marBottom w:val="0"/>
      <w:divBdr>
        <w:top w:val="none" w:sz="0" w:space="0" w:color="auto"/>
        <w:left w:val="none" w:sz="0" w:space="0" w:color="auto"/>
        <w:bottom w:val="none" w:sz="0" w:space="0" w:color="auto"/>
        <w:right w:val="none" w:sz="0" w:space="0" w:color="auto"/>
      </w:divBdr>
    </w:div>
    <w:div w:id="1965572084">
      <w:bodyDiv w:val="1"/>
      <w:marLeft w:val="0"/>
      <w:marRight w:val="0"/>
      <w:marTop w:val="0"/>
      <w:marBottom w:val="0"/>
      <w:divBdr>
        <w:top w:val="none" w:sz="0" w:space="0" w:color="auto"/>
        <w:left w:val="none" w:sz="0" w:space="0" w:color="auto"/>
        <w:bottom w:val="none" w:sz="0" w:space="0" w:color="auto"/>
        <w:right w:val="none" w:sz="0" w:space="0" w:color="auto"/>
      </w:divBdr>
    </w:div>
    <w:div w:id="1970352704">
      <w:bodyDiv w:val="1"/>
      <w:marLeft w:val="0"/>
      <w:marRight w:val="0"/>
      <w:marTop w:val="0"/>
      <w:marBottom w:val="0"/>
      <w:divBdr>
        <w:top w:val="none" w:sz="0" w:space="0" w:color="auto"/>
        <w:left w:val="none" w:sz="0" w:space="0" w:color="auto"/>
        <w:bottom w:val="none" w:sz="0" w:space="0" w:color="auto"/>
        <w:right w:val="none" w:sz="0" w:space="0" w:color="auto"/>
      </w:divBdr>
    </w:div>
    <w:div w:id="1970698294">
      <w:bodyDiv w:val="1"/>
      <w:marLeft w:val="0"/>
      <w:marRight w:val="0"/>
      <w:marTop w:val="0"/>
      <w:marBottom w:val="0"/>
      <w:divBdr>
        <w:top w:val="none" w:sz="0" w:space="0" w:color="auto"/>
        <w:left w:val="none" w:sz="0" w:space="0" w:color="auto"/>
        <w:bottom w:val="none" w:sz="0" w:space="0" w:color="auto"/>
        <w:right w:val="none" w:sz="0" w:space="0" w:color="auto"/>
      </w:divBdr>
    </w:div>
    <w:div w:id="1970816246">
      <w:bodyDiv w:val="1"/>
      <w:marLeft w:val="0"/>
      <w:marRight w:val="0"/>
      <w:marTop w:val="0"/>
      <w:marBottom w:val="0"/>
      <w:divBdr>
        <w:top w:val="none" w:sz="0" w:space="0" w:color="auto"/>
        <w:left w:val="none" w:sz="0" w:space="0" w:color="auto"/>
        <w:bottom w:val="none" w:sz="0" w:space="0" w:color="auto"/>
        <w:right w:val="none" w:sz="0" w:space="0" w:color="auto"/>
      </w:divBdr>
    </w:div>
    <w:div w:id="1974283752">
      <w:bodyDiv w:val="1"/>
      <w:marLeft w:val="0"/>
      <w:marRight w:val="0"/>
      <w:marTop w:val="0"/>
      <w:marBottom w:val="0"/>
      <w:divBdr>
        <w:top w:val="none" w:sz="0" w:space="0" w:color="auto"/>
        <w:left w:val="none" w:sz="0" w:space="0" w:color="auto"/>
        <w:bottom w:val="none" w:sz="0" w:space="0" w:color="auto"/>
        <w:right w:val="none" w:sz="0" w:space="0" w:color="auto"/>
      </w:divBdr>
    </w:div>
    <w:div w:id="1976830763">
      <w:bodyDiv w:val="1"/>
      <w:marLeft w:val="0"/>
      <w:marRight w:val="0"/>
      <w:marTop w:val="0"/>
      <w:marBottom w:val="0"/>
      <w:divBdr>
        <w:top w:val="none" w:sz="0" w:space="0" w:color="auto"/>
        <w:left w:val="none" w:sz="0" w:space="0" w:color="auto"/>
        <w:bottom w:val="none" w:sz="0" w:space="0" w:color="auto"/>
        <w:right w:val="none" w:sz="0" w:space="0" w:color="auto"/>
      </w:divBdr>
    </w:div>
    <w:div w:id="1977097839">
      <w:bodyDiv w:val="1"/>
      <w:marLeft w:val="0"/>
      <w:marRight w:val="0"/>
      <w:marTop w:val="0"/>
      <w:marBottom w:val="0"/>
      <w:divBdr>
        <w:top w:val="none" w:sz="0" w:space="0" w:color="auto"/>
        <w:left w:val="none" w:sz="0" w:space="0" w:color="auto"/>
        <w:bottom w:val="none" w:sz="0" w:space="0" w:color="auto"/>
        <w:right w:val="none" w:sz="0" w:space="0" w:color="auto"/>
      </w:divBdr>
    </w:div>
    <w:div w:id="1982419346">
      <w:bodyDiv w:val="1"/>
      <w:marLeft w:val="0"/>
      <w:marRight w:val="0"/>
      <w:marTop w:val="0"/>
      <w:marBottom w:val="0"/>
      <w:divBdr>
        <w:top w:val="none" w:sz="0" w:space="0" w:color="auto"/>
        <w:left w:val="none" w:sz="0" w:space="0" w:color="auto"/>
        <w:bottom w:val="none" w:sz="0" w:space="0" w:color="auto"/>
        <w:right w:val="none" w:sz="0" w:space="0" w:color="auto"/>
      </w:divBdr>
    </w:div>
    <w:div w:id="1983850777">
      <w:bodyDiv w:val="1"/>
      <w:marLeft w:val="0"/>
      <w:marRight w:val="0"/>
      <w:marTop w:val="0"/>
      <w:marBottom w:val="0"/>
      <w:divBdr>
        <w:top w:val="none" w:sz="0" w:space="0" w:color="auto"/>
        <w:left w:val="none" w:sz="0" w:space="0" w:color="auto"/>
        <w:bottom w:val="none" w:sz="0" w:space="0" w:color="auto"/>
        <w:right w:val="none" w:sz="0" w:space="0" w:color="auto"/>
      </w:divBdr>
    </w:div>
    <w:div w:id="1985693177">
      <w:bodyDiv w:val="1"/>
      <w:marLeft w:val="0"/>
      <w:marRight w:val="0"/>
      <w:marTop w:val="0"/>
      <w:marBottom w:val="0"/>
      <w:divBdr>
        <w:top w:val="none" w:sz="0" w:space="0" w:color="auto"/>
        <w:left w:val="none" w:sz="0" w:space="0" w:color="auto"/>
        <w:bottom w:val="none" w:sz="0" w:space="0" w:color="auto"/>
        <w:right w:val="none" w:sz="0" w:space="0" w:color="auto"/>
      </w:divBdr>
    </w:div>
    <w:div w:id="1992716006">
      <w:bodyDiv w:val="1"/>
      <w:marLeft w:val="0"/>
      <w:marRight w:val="0"/>
      <w:marTop w:val="0"/>
      <w:marBottom w:val="0"/>
      <w:divBdr>
        <w:top w:val="none" w:sz="0" w:space="0" w:color="auto"/>
        <w:left w:val="none" w:sz="0" w:space="0" w:color="auto"/>
        <w:bottom w:val="none" w:sz="0" w:space="0" w:color="auto"/>
        <w:right w:val="none" w:sz="0" w:space="0" w:color="auto"/>
      </w:divBdr>
    </w:div>
    <w:div w:id="1992753700">
      <w:bodyDiv w:val="1"/>
      <w:marLeft w:val="0"/>
      <w:marRight w:val="0"/>
      <w:marTop w:val="0"/>
      <w:marBottom w:val="0"/>
      <w:divBdr>
        <w:top w:val="none" w:sz="0" w:space="0" w:color="auto"/>
        <w:left w:val="none" w:sz="0" w:space="0" w:color="auto"/>
        <w:bottom w:val="none" w:sz="0" w:space="0" w:color="auto"/>
        <w:right w:val="none" w:sz="0" w:space="0" w:color="auto"/>
      </w:divBdr>
    </w:div>
    <w:div w:id="1994869786">
      <w:bodyDiv w:val="1"/>
      <w:marLeft w:val="0"/>
      <w:marRight w:val="0"/>
      <w:marTop w:val="0"/>
      <w:marBottom w:val="0"/>
      <w:divBdr>
        <w:top w:val="none" w:sz="0" w:space="0" w:color="auto"/>
        <w:left w:val="none" w:sz="0" w:space="0" w:color="auto"/>
        <w:bottom w:val="none" w:sz="0" w:space="0" w:color="auto"/>
        <w:right w:val="none" w:sz="0" w:space="0" w:color="auto"/>
      </w:divBdr>
    </w:div>
    <w:div w:id="1997294926">
      <w:bodyDiv w:val="1"/>
      <w:marLeft w:val="0"/>
      <w:marRight w:val="0"/>
      <w:marTop w:val="0"/>
      <w:marBottom w:val="0"/>
      <w:divBdr>
        <w:top w:val="none" w:sz="0" w:space="0" w:color="auto"/>
        <w:left w:val="none" w:sz="0" w:space="0" w:color="auto"/>
        <w:bottom w:val="none" w:sz="0" w:space="0" w:color="auto"/>
        <w:right w:val="none" w:sz="0" w:space="0" w:color="auto"/>
      </w:divBdr>
    </w:div>
    <w:div w:id="1997415638">
      <w:bodyDiv w:val="1"/>
      <w:marLeft w:val="0"/>
      <w:marRight w:val="0"/>
      <w:marTop w:val="0"/>
      <w:marBottom w:val="0"/>
      <w:divBdr>
        <w:top w:val="none" w:sz="0" w:space="0" w:color="auto"/>
        <w:left w:val="none" w:sz="0" w:space="0" w:color="auto"/>
        <w:bottom w:val="none" w:sz="0" w:space="0" w:color="auto"/>
        <w:right w:val="none" w:sz="0" w:space="0" w:color="auto"/>
      </w:divBdr>
    </w:div>
    <w:div w:id="1998265693">
      <w:bodyDiv w:val="1"/>
      <w:marLeft w:val="0"/>
      <w:marRight w:val="0"/>
      <w:marTop w:val="0"/>
      <w:marBottom w:val="0"/>
      <w:divBdr>
        <w:top w:val="none" w:sz="0" w:space="0" w:color="auto"/>
        <w:left w:val="none" w:sz="0" w:space="0" w:color="auto"/>
        <w:bottom w:val="none" w:sz="0" w:space="0" w:color="auto"/>
        <w:right w:val="none" w:sz="0" w:space="0" w:color="auto"/>
      </w:divBdr>
    </w:div>
    <w:div w:id="2000159567">
      <w:bodyDiv w:val="1"/>
      <w:marLeft w:val="0"/>
      <w:marRight w:val="0"/>
      <w:marTop w:val="0"/>
      <w:marBottom w:val="0"/>
      <w:divBdr>
        <w:top w:val="none" w:sz="0" w:space="0" w:color="auto"/>
        <w:left w:val="none" w:sz="0" w:space="0" w:color="auto"/>
        <w:bottom w:val="none" w:sz="0" w:space="0" w:color="auto"/>
        <w:right w:val="none" w:sz="0" w:space="0" w:color="auto"/>
      </w:divBdr>
    </w:div>
    <w:div w:id="2002780458">
      <w:bodyDiv w:val="1"/>
      <w:marLeft w:val="0"/>
      <w:marRight w:val="0"/>
      <w:marTop w:val="0"/>
      <w:marBottom w:val="0"/>
      <w:divBdr>
        <w:top w:val="none" w:sz="0" w:space="0" w:color="auto"/>
        <w:left w:val="none" w:sz="0" w:space="0" w:color="auto"/>
        <w:bottom w:val="none" w:sz="0" w:space="0" w:color="auto"/>
        <w:right w:val="none" w:sz="0" w:space="0" w:color="auto"/>
      </w:divBdr>
    </w:div>
    <w:div w:id="2010408034">
      <w:bodyDiv w:val="1"/>
      <w:marLeft w:val="0"/>
      <w:marRight w:val="0"/>
      <w:marTop w:val="0"/>
      <w:marBottom w:val="0"/>
      <w:divBdr>
        <w:top w:val="none" w:sz="0" w:space="0" w:color="auto"/>
        <w:left w:val="none" w:sz="0" w:space="0" w:color="auto"/>
        <w:bottom w:val="none" w:sz="0" w:space="0" w:color="auto"/>
        <w:right w:val="none" w:sz="0" w:space="0" w:color="auto"/>
      </w:divBdr>
    </w:div>
    <w:div w:id="2011328833">
      <w:bodyDiv w:val="1"/>
      <w:marLeft w:val="0"/>
      <w:marRight w:val="0"/>
      <w:marTop w:val="0"/>
      <w:marBottom w:val="0"/>
      <w:divBdr>
        <w:top w:val="none" w:sz="0" w:space="0" w:color="auto"/>
        <w:left w:val="none" w:sz="0" w:space="0" w:color="auto"/>
        <w:bottom w:val="none" w:sz="0" w:space="0" w:color="auto"/>
        <w:right w:val="none" w:sz="0" w:space="0" w:color="auto"/>
      </w:divBdr>
    </w:div>
    <w:div w:id="2011641273">
      <w:bodyDiv w:val="1"/>
      <w:marLeft w:val="0"/>
      <w:marRight w:val="0"/>
      <w:marTop w:val="0"/>
      <w:marBottom w:val="0"/>
      <w:divBdr>
        <w:top w:val="none" w:sz="0" w:space="0" w:color="auto"/>
        <w:left w:val="none" w:sz="0" w:space="0" w:color="auto"/>
        <w:bottom w:val="none" w:sz="0" w:space="0" w:color="auto"/>
        <w:right w:val="none" w:sz="0" w:space="0" w:color="auto"/>
      </w:divBdr>
    </w:div>
    <w:div w:id="2012560992">
      <w:bodyDiv w:val="1"/>
      <w:marLeft w:val="0"/>
      <w:marRight w:val="0"/>
      <w:marTop w:val="0"/>
      <w:marBottom w:val="0"/>
      <w:divBdr>
        <w:top w:val="none" w:sz="0" w:space="0" w:color="auto"/>
        <w:left w:val="none" w:sz="0" w:space="0" w:color="auto"/>
        <w:bottom w:val="none" w:sz="0" w:space="0" w:color="auto"/>
        <w:right w:val="none" w:sz="0" w:space="0" w:color="auto"/>
      </w:divBdr>
    </w:div>
    <w:div w:id="2013675379">
      <w:bodyDiv w:val="1"/>
      <w:marLeft w:val="0"/>
      <w:marRight w:val="0"/>
      <w:marTop w:val="0"/>
      <w:marBottom w:val="0"/>
      <w:divBdr>
        <w:top w:val="none" w:sz="0" w:space="0" w:color="auto"/>
        <w:left w:val="none" w:sz="0" w:space="0" w:color="auto"/>
        <w:bottom w:val="none" w:sz="0" w:space="0" w:color="auto"/>
        <w:right w:val="none" w:sz="0" w:space="0" w:color="auto"/>
      </w:divBdr>
    </w:div>
    <w:div w:id="2015061696">
      <w:bodyDiv w:val="1"/>
      <w:marLeft w:val="0"/>
      <w:marRight w:val="0"/>
      <w:marTop w:val="0"/>
      <w:marBottom w:val="0"/>
      <w:divBdr>
        <w:top w:val="none" w:sz="0" w:space="0" w:color="auto"/>
        <w:left w:val="none" w:sz="0" w:space="0" w:color="auto"/>
        <w:bottom w:val="none" w:sz="0" w:space="0" w:color="auto"/>
        <w:right w:val="none" w:sz="0" w:space="0" w:color="auto"/>
      </w:divBdr>
    </w:div>
    <w:div w:id="2017151374">
      <w:bodyDiv w:val="1"/>
      <w:marLeft w:val="0"/>
      <w:marRight w:val="0"/>
      <w:marTop w:val="0"/>
      <w:marBottom w:val="0"/>
      <w:divBdr>
        <w:top w:val="none" w:sz="0" w:space="0" w:color="auto"/>
        <w:left w:val="none" w:sz="0" w:space="0" w:color="auto"/>
        <w:bottom w:val="none" w:sz="0" w:space="0" w:color="auto"/>
        <w:right w:val="none" w:sz="0" w:space="0" w:color="auto"/>
      </w:divBdr>
    </w:div>
    <w:div w:id="2035962132">
      <w:bodyDiv w:val="1"/>
      <w:marLeft w:val="0"/>
      <w:marRight w:val="0"/>
      <w:marTop w:val="0"/>
      <w:marBottom w:val="0"/>
      <w:divBdr>
        <w:top w:val="none" w:sz="0" w:space="0" w:color="auto"/>
        <w:left w:val="none" w:sz="0" w:space="0" w:color="auto"/>
        <w:bottom w:val="none" w:sz="0" w:space="0" w:color="auto"/>
        <w:right w:val="none" w:sz="0" w:space="0" w:color="auto"/>
      </w:divBdr>
    </w:div>
    <w:div w:id="2036613571">
      <w:bodyDiv w:val="1"/>
      <w:marLeft w:val="0"/>
      <w:marRight w:val="0"/>
      <w:marTop w:val="0"/>
      <w:marBottom w:val="0"/>
      <w:divBdr>
        <w:top w:val="none" w:sz="0" w:space="0" w:color="auto"/>
        <w:left w:val="none" w:sz="0" w:space="0" w:color="auto"/>
        <w:bottom w:val="none" w:sz="0" w:space="0" w:color="auto"/>
        <w:right w:val="none" w:sz="0" w:space="0" w:color="auto"/>
      </w:divBdr>
    </w:div>
    <w:div w:id="2036687910">
      <w:bodyDiv w:val="1"/>
      <w:marLeft w:val="0"/>
      <w:marRight w:val="0"/>
      <w:marTop w:val="0"/>
      <w:marBottom w:val="0"/>
      <w:divBdr>
        <w:top w:val="none" w:sz="0" w:space="0" w:color="auto"/>
        <w:left w:val="none" w:sz="0" w:space="0" w:color="auto"/>
        <w:bottom w:val="none" w:sz="0" w:space="0" w:color="auto"/>
        <w:right w:val="none" w:sz="0" w:space="0" w:color="auto"/>
      </w:divBdr>
    </w:div>
    <w:div w:id="2046520595">
      <w:bodyDiv w:val="1"/>
      <w:marLeft w:val="0"/>
      <w:marRight w:val="0"/>
      <w:marTop w:val="0"/>
      <w:marBottom w:val="0"/>
      <w:divBdr>
        <w:top w:val="none" w:sz="0" w:space="0" w:color="auto"/>
        <w:left w:val="none" w:sz="0" w:space="0" w:color="auto"/>
        <w:bottom w:val="none" w:sz="0" w:space="0" w:color="auto"/>
        <w:right w:val="none" w:sz="0" w:space="0" w:color="auto"/>
      </w:divBdr>
    </w:div>
    <w:div w:id="2047635016">
      <w:bodyDiv w:val="1"/>
      <w:marLeft w:val="0"/>
      <w:marRight w:val="0"/>
      <w:marTop w:val="0"/>
      <w:marBottom w:val="0"/>
      <w:divBdr>
        <w:top w:val="none" w:sz="0" w:space="0" w:color="auto"/>
        <w:left w:val="none" w:sz="0" w:space="0" w:color="auto"/>
        <w:bottom w:val="none" w:sz="0" w:space="0" w:color="auto"/>
        <w:right w:val="none" w:sz="0" w:space="0" w:color="auto"/>
      </w:divBdr>
    </w:div>
    <w:div w:id="2047757544">
      <w:bodyDiv w:val="1"/>
      <w:marLeft w:val="0"/>
      <w:marRight w:val="0"/>
      <w:marTop w:val="0"/>
      <w:marBottom w:val="0"/>
      <w:divBdr>
        <w:top w:val="none" w:sz="0" w:space="0" w:color="auto"/>
        <w:left w:val="none" w:sz="0" w:space="0" w:color="auto"/>
        <w:bottom w:val="none" w:sz="0" w:space="0" w:color="auto"/>
        <w:right w:val="none" w:sz="0" w:space="0" w:color="auto"/>
      </w:divBdr>
    </w:div>
    <w:div w:id="2051563641">
      <w:bodyDiv w:val="1"/>
      <w:marLeft w:val="0"/>
      <w:marRight w:val="0"/>
      <w:marTop w:val="0"/>
      <w:marBottom w:val="0"/>
      <w:divBdr>
        <w:top w:val="none" w:sz="0" w:space="0" w:color="auto"/>
        <w:left w:val="none" w:sz="0" w:space="0" w:color="auto"/>
        <w:bottom w:val="none" w:sz="0" w:space="0" w:color="auto"/>
        <w:right w:val="none" w:sz="0" w:space="0" w:color="auto"/>
      </w:divBdr>
    </w:div>
    <w:div w:id="2061516479">
      <w:bodyDiv w:val="1"/>
      <w:marLeft w:val="0"/>
      <w:marRight w:val="0"/>
      <w:marTop w:val="0"/>
      <w:marBottom w:val="0"/>
      <w:divBdr>
        <w:top w:val="none" w:sz="0" w:space="0" w:color="auto"/>
        <w:left w:val="none" w:sz="0" w:space="0" w:color="auto"/>
        <w:bottom w:val="none" w:sz="0" w:space="0" w:color="auto"/>
        <w:right w:val="none" w:sz="0" w:space="0" w:color="auto"/>
      </w:divBdr>
    </w:div>
    <w:div w:id="2072195663">
      <w:bodyDiv w:val="1"/>
      <w:marLeft w:val="0"/>
      <w:marRight w:val="0"/>
      <w:marTop w:val="0"/>
      <w:marBottom w:val="0"/>
      <w:divBdr>
        <w:top w:val="none" w:sz="0" w:space="0" w:color="auto"/>
        <w:left w:val="none" w:sz="0" w:space="0" w:color="auto"/>
        <w:bottom w:val="none" w:sz="0" w:space="0" w:color="auto"/>
        <w:right w:val="none" w:sz="0" w:space="0" w:color="auto"/>
      </w:divBdr>
    </w:div>
    <w:div w:id="2076314187">
      <w:bodyDiv w:val="1"/>
      <w:marLeft w:val="0"/>
      <w:marRight w:val="0"/>
      <w:marTop w:val="0"/>
      <w:marBottom w:val="0"/>
      <w:divBdr>
        <w:top w:val="none" w:sz="0" w:space="0" w:color="auto"/>
        <w:left w:val="none" w:sz="0" w:space="0" w:color="auto"/>
        <w:bottom w:val="none" w:sz="0" w:space="0" w:color="auto"/>
        <w:right w:val="none" w:sz="0" w:space="0" w:color="auto"/>
      </w:divBdr>
    </w:div>
    <w:div w:id="2078163276">
      <w:bodyDiv w:val="1"/>
      <w:marLeft w:val="0"/>
      <w:marRight w:val="0"/>
      <w:marTop w:val="0"/>
      <w:marBottom w:val="0"/>
      <w:divBdr>
        <w:top w:val="none" w:sz="0" w:space="0" w:color="auto"/>
        <w:left w:val="none" w:sz="0" w:space="0" w:color="auto"/>
        <w:bottom w:val="none" w:sz="0" w:space="0" w:color="auto"/>
        <w:right w:val="none" w:sz="0" w:space="0" w:color="auto"/>
      </w:divBdr>
    </w:div>
    <w:div w:id="2088306617">
      <w:bodyDiv w:val="1"/>
      <w:marLeft w:val="0"/>
      <w:marRight w:val="0"/>
      <w:marTop w:val="0"/>
      <w:marBottom w:val="0"/>
      <w:divBdr>
        <w:top w:val="none" w:sz="0" w:space="0" w:color="auto"/>
        <w:left w:val="none" w:sz="0" w:space="0" w:color="auto"/>
        <w:bottom w:val="none" w:sz="0" w:space="0" w:color="auto"/>
        <w:right w:val="none" w:sz="0" w:space="0" w:color="auto"/>
      </w:divBdr>
    </w:div>
    <w:div w:id="2088647630">
      <w:bodyDiv w:val="1"/>
      <w:marLeft w:val="0"/>
      <w:marRight w:val="0"/>
      <w:marTop w:val="0"/>
      <w:marBottom w:val="0"/>
      <w:divBdr>
        <w:top w:val="none" w:sz="0" w:space="0" w:color="auto"/>
        <w:left w:val="none" w:sz="0" w:space="0" w:color="auto"/>
        <w:bottom w:val="none" w:sz="0" w:space="0" w:color="auto"/>
        <w:right w:val="none" w:sz="0" w:space="0" w:color="auto"/>
      </w:divBdr>
    </w:div>
    <w:div w:id="2092047628">
      <w:bodyDiv w:val="1"/>
      <w:marLeft w:val="0"/>
      <w:marRight w:val="0"/>
      <w:marTop w:val="0"/>
      <w:marBottom w:val="0"/>
      <w:divBdr>
        <w:top w:val="none" w:sz="0" w:space="0" w:color="auto"/>
        <w:left w:val="none" w:sz="0" w:space="0" w:color="auto"/>
        <w:bottom w:val="none" w:sz="0" w:space="0" w:color="auto"/>
        <w:right w:val="none" w:sz="0" w:space="0" w:color="auto"/>
      </w:divBdr>
    </w:div>
    <w:div w:id="2094548068">
      <w:bodyDiv w:val="1"/>
      <w:marLeft w:val="0"/>
      <w:marRight w:val="0"/>
      <w:marTop w:val="0"/>
      <w:marBottom w:val="0"/>
      <w:divBdr>
        <w:top w:val="none" w:sz="0" w:space="0" w:color="auto"/>
        <w:left w:val="none" w:sz="0" w:space="0" w:color="auto"/>
        <w:bottom w:val="none" w:sz="0" w:space="0" w:color="auto"/>
        <w:right w:val="none" w:sz="0" w:space="0" w:color="auto"/>
      </w:divBdr>
    </w:div>
    <w:div w:id="2105223668">
      <w:bodyDiv w:val="1"/>
      <w:marLeft w:val="0"/>
      <w:marRight w:val="0"/>
      <w:marTop w:val="0"/>
      <w:marBottom w:val="0"/>
      <w:divBdr>
        <w:top w:val="none" w:sz="0" w:space="0" w:color="auto"/>
        <w:left w:val="none" w:sz="0" w:space="0" w:color="auto"/>
        <w:bottom w:val="none" w:sz="0" w:space="0" w:color="auto"/>
        <w:right w:val="none" w:sz="0" w:space="0" w:color="auto"/>
      </w:divBdr>
    </w:div>
    <w:div w:id="2107339403">
      <w:bodyDiv w:val="1"/>
      <w:marLeft w:val="0"/>
      <w:marRight w:val="0"/>
      <w:marTop w:val="0"/>
      <w:marBottom w:val="0"/>
      <w:divBdr>
        <w:top w:val="none" w:sz="0" w:space="0" w:color="auto"/>
        <w:left w:val="none" w:sz="0" w:space="0" w:color="auto"/>
        <w:bottom w:val="none" w:sz="0" w:space="0" w:color="auto"/>
        <w:right w:val="none" w:sz="0" w:space="0" w:color="auto"/>
      </w:divBdr>
    </w:div>
    <w:div w:id="2107731773">
      <w:bodyDiv w:val="1"/>
      <w:marLeft w:val="0"/>
      <w:marRight w:val="0"/>
      <w:marTop w:val="0"/>
      <w:marBottom w:val="0"/>
      <w:divBdr>
        <w:top w:val="none" w:sz="0" w:space="0" w:color="auto"/>
        <w:left w:val="none" w:sz="0" w:space="0" w:color="auto"/>
        <w:bottom w:val="none" w:sz="0" w:space="0" w:color="auto"/>
        <w:right w:val="none" w:sz="0" w:space="0" w:color="auto"/>
      </w:divBdr>
    </w:div>
    <w:div w:id="2108192663">
      <w:bodyDiv w:val="1"/>
      <w:marLeft w:val="0"/>
      <w:marRight w:val="0"/>
      <w:marTop w:val="0"/>
      <w:marBottom w:val="0"/>
      <w:divBdr>
        <w:top w:val="none" w:sz="0" w:space="0" w:color="auto"/>
        <w:left w:val="none" w:sz="0" w:space="0" w:color="auto"/>
        <w:bottom w:val="none" w:sz="0" w:space="0" w:color="auto"/>
        <w:right w:val="none" w:sz="0" w:space="0" w:color="auto"/>
      </w:divBdr>
    </w:div>
    <w:div w:id="2109308522">
      <w:bodyDiv w:val="1"/>
      <w:marLeft w:val="0"/>
      <w:marRight w:val="0"/>
      <w:marTop w:val="0"/>
      <w:marBottom w:val="0"/>
      <w:divBdr>
        <w:top w:val="none" w:sz="0" w:space="0" w:color="auto"/>
        <w:left w:val="none" w:sz="0" w:space="0" w:color="auto"/>
        <w:bottom w:val="none" w:sz="0" w:space="0" w:color="auto"/>
        <w:right w:val="none" w:sz="0" w:space="0" w:color="auto"/>
      </w:divBdr>
    </w:div>
    <w:div w:id="2110352092">
      <w:bodyDiv w:val="1"/>
      <w:marLeft w:val="0"/>
      <w:marRight w:val="0"/>
      <w:marTop w:val="0"/>
      <w:marBottom w:val="0"/>
      <w:divBdr>
        <w:top w:val="none" w:sz="0" w:space="0" w:color="auto"/>
        <w:left w:val="none" w:sz="0" w:space="0" w:color="auto"/>
        <w:bottom w:val="none" w:sz="0" w:space="0" w:color="auto"/>
        <w:right w:val="none" w:sz="0" w:space="0" w:color="auto"/>
      </w:divBdr>
    </w:div>
    <w:div w:id="2115780048">
      <w:bodyDiv w:val="1"/>
      <w:marLeft w:val="0"/>
      <w:marRight w:val="0"/>
      <w:marTop w:val="0"/>
      <w:marBottom w:val="0"/>
      <w:divBdr>
        <w:top w:val="none" w:sz="0" w:space="0" w:color="auto"/>
        <w:left w:val="none" w:sz="0" w:space="0" w:color="auto"/>
        <w:bottom w:val="none" w:sz="0" w:space="0" w:color="auto"/>
        <w:right w:val="none" w:sz="0" w:space="0" w:color="auto"/>
      </w:divBdr>
    </w:div>
    <w:div w:id="2118211446">
      <w:bodyDiv w:val="1"/>
      <w:marLeft w:val="0"/>
      <w:marRight w:val="0"/>
      <w:marTop w:val="0"/>
      <w:marBottom w:val="0"/>
      <w:divBdr>
        <w:top w:val="none" w:sz="0" w:space="0" w:color="auto"/>
        <w:left w:val="none" w:sz="0" w:space="0" w:color="auto"/>
        <w:bottom w:val="none" w:sz="0" w:space="0" w:color="auto"/>
        <w:right w:val="none" w:sz="0" w:space="0" w:color="auto"/>
      </w:divBdr>
    </w:div>
    <w:div w:id="2120024564">
      <w:bodyDiv w:val="1"/>
      <w:marLeft w:val="0"/>
      <w:marRight w:val="0"/>
      <w:marTop w:val="0"/>
      <w:marBottom w:val="0"/>
      <w:divBdr>
        <w:top w:val="none" w:sz="0" w:space="0" w:color="auto"/>
        <w:left w:val="none" w:sz="0" w:space="0" w:color="auto"/>
        <w:bottom w:val="none" w:sz="0" w:space="0" w:color="auto"/>
        <w:right w:val="none" w:sz="0" w:space="0" w:color="auto"/>
      </w:divBdr>
    </w:div>
    <w:div w:id="2120028056">
      <w:bodyDiv w:val="1"/>
      <w:marLeft w:val="0"/>
      <w:marRight w:val="0"/>
      <w:marTop w:val="0"/>
      <w:marBottom w:val="0"/>
      <w:divBdr>
        <w:top w:val="none" w:sz="0" w:space="0" w:color="auto"/>
        <w:left w:val="none" w:sz="0" w:space="0" w:color="auto"/>
        <w:bottom w:val="none" w:sz="0" w:space="0" w:color="auto"/>
        <w:right w:val="none" w:sz="0" w:space="0" w:color="auto"/>
      </w:divBdr>
    </w:div>
    <w:div w:id="2131050689">
      <w:bodyDiv w:val="1"/>
      <w:marLeft w:val="0"/>
      <w:marRight w:val="0"/>
      <w:marTop w:val="0"/>
      <w:marBottom w:val="0"/>
      <w:divBdr>
        <w:top w:val="none" w:sz="0" w:space="0" w:color="auto"/>
        <w:left w:val="none" w:sz="0" w:space="0" w:color="auto"/>
        <w:bottom w:val="none" w:sz="0" w:space="0" w:color="auto"/>
        <w:right w:val="none" w:sz="0" w:space="0" w:color="auto"/>
      </w:divBdr>
    </w:div>
    <w:div w:id="2132937151">
      <w:bodyDiv w:val="1"/>
      <w:marLeft w:val="0"/>
      <w:marRight w:val="0"/>
      <w:marTop w:val="0"/>
      <w:marBottom w:val="0"/>
      <w:divBdr>
        <w:top w:val="none" w:sz="0" w:space="0" w:color="auto"/>
        <w:left w:val="none" w:sz="0" w:space="0" w:color="auto"/>
        <w:bottom w:val="none" w:sz="0" w:space="0" w:color="auto"/>
        <w:right w:val="none" w:sz="0" w:space="0" w:color="auto"/>
      </w:divBdr>
    </w:div>
    <w:div w:id="2134133370">
      <w:bodyDiv w:val="1"/>
      <w:marLeft w:val="0"/>
      <w:marRight w:val="0"/>
      <w:marTop w:val="0"/>
      <w:marBottom w:val="0"/>
      <w:divBdr>
        <w:top w:val="none" w:sz="0" w:space="0" w:color="auto"/>
        <w:left w:val="none" w:sz="0" w:space="0" w:color="auto"/>
        <w:bottom w:val="none" w:sz="0" w:space="0" w:color="auto"/>
        <w:right w:val="none" w:sz="0" w:space="0" w:color="auto"/>
      </w:divBdr>
    </w:div>
    <w:div w:id="2136217876">
      <w:bodyDiv w:val="1"/>
      <w:marLeft w:val="0"/>
      <w:marRight w:val="0"/>
      <w:marTop w:val="0"/>
      <w:marBottom w:val="0"/>
      <w:divBdr>
        <w:top w:val="none" w:sz="0" w:space="0" w:color="auto"/>
        <w:left w:val="none" w:sz="0" w:space="0" w:color="auto"/>
        <w:bottom w:val="none" w:sz="0" w:space="0" w:color="auto"/>
        <w:right w:val="none" w:sz="0" w:space="0" w:color="auto"/>
      </w:divBdr>
    </w:div>
    <w:div w:id="2141072628">
      <w:bodyDiv w:val="1"/>
      <w:marLeft w:val="0"/>
      <w:marRight w:val="0"/>
      <w:marTop w:val="0"/>
      <w:marBottom w:val="0"/>
      <w:divBdr>
        <w:top w:val="none" w:sz="0" w:space="0" w:color="auto"/>
        <w:left w:val="none" w:sz="0" w:space="0" w:color="auto"/>
        <w:bottom w:val="none" w:sz="0" w:space="0" w:color="auto"/>
        <w:right w:val="none" w:sz="0" w:space="0" w:color="auto"/>
      </w:divBdr>
    </w:div>
    <w:div w:id="2142377201">
      <w:bodyDiv w:val="1"/>
      <w:marLeft w:val="0"/>
      <w:marRight w:val="0"/>
      <w:marTop w:val="0"/>
      <w:marBottom w:val="0"/>
      <w:divBdr>
        <w:top w:val="none" w:sz="0" w:space="0" w:color="auto"/>
        <w:left w:val="none" w:sz="0" w:space="0" w:color="auto"/>
        <w:bottom w:val="none" w:sz="0" w:space="0" w:color="auto"/>
        <w:right w:val="none" w:sz="0" w:space="0" w:color="auto"/>
      </w:divBdr>
    </w:div>
    <w:div w:id="214612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Wit58</b:Tag>
    <b:SourceType>Book</b:SourceType>
    <b:Guid>{B5411365-2934-493A-8972-A76DF5FA0345}</b:Guid>
    <b:Author>
      <b:Author>
        <b:NameList>
          <b:Person>
            <b:Last>Wittgenstein</b:Last>
          </b:Person>
        </b:NameList>
      </b:Author>
    </b:Author>
    <b:Title>Investigaciones Filosofíacas</b:Title>
    <b:Year>1958</b:Year>
    <b:City>Barcelona</b:City>
    <b:Publisher>Crítica</b:Publisher>
    <b:RefOrder>14</b:RefOrder>
  </b:Source>
  <b:Source>
    <b:Tag>Rad13</b:Tag>
    <b:SourceType>JournalArticle</b:SourceType>
    <b:Guid>{397A86C4-88F4-4D73-860C-634B37EFE579}</b:Guid>
    <b:Title>Tres conceptos clave de la Teoría de la Objetivación:  Conocimiento, Conocer, Aprendizaje</b:Title>
    <b:Year>2013</b:Year>
    <b:Author>
      <b:Author>
        <b:NameList>
          <b:Person>
            <b:Last>Radford</b:Last>
            <b:First>Luis</b:First>
          </b:Person>
        </b:NameList>
      </b:Author>
    </b:Author>
    <b:JournalName>Revista de Investigación en Didáctica de las Matemáticas (REDIMAT)</b:JournalName>
    <b:Pages>15 - 16</b:Pages>
    <b:RefOrder>15</b:RefOrder>
  </b:Source>
  <b:Source>
    <b:Tag>Rad132</b:Tag>
    <b:SourceType>DocumentFromInternetSite</b:SourceType>
    <b:Guid>{C358FAA8-F458-4E31-80CE-7C7DB8B2EF7A}</b:Guid>
    <b:Author>
      <b:Author>
        <b:NameList>
          <b:Person>
            <b:Last>Radford</b:Last>
            <b:First>Luis</b:First>
          </b:Person>
        </b:NameList>
      </b:Author>
    </b:Author>
    <b:Title>Sumisión, alienación y (un poco de) esperanza hacia una visión cultural, histórica, ética y política de la enseñanza de las matemáticas</b:Title>
    <b:Year>2013</b:Year>
    <b:Month>Noviembre</b:Month>
    <b:Day>13</b:Day>
    <b:URL>http://www.luisradford.ca/pub/Radford%20-%20Dominicana.pdf</b:URL>
    <b:RefOrder>16</b:RefOrder>
  </b:Source>
  <b:Source>
    <b:Tag>MEN98</b:Tag>
    <b:SourceType>Book</b:SourceType>
    <b:Guid>{AA6140D3-ACF2-458E-9A27-BDDF734E3569}</b:Guid>
    <b:Author>
      <b:Author>
        <b:NameList>
          <b:Person>
            <b:Last>MEN</b:Last>
          </b:Person>
        </b:NameList>
      </b:Author>
    </b:Author>
    <b:Title>Lineamientos Curriculares. Matemáticas</b:Title>
    <b:Year>1998</b:Year>
    <b:City>Bogotá</b:City>
    <b:Publisher>Magisterio</b:Publisher>
    <b:RefOrder>17</b:RefOrder>
  </b:Source>
  <b:Source>
    <b:Tag>Bac04</b:Tag>
    <b:SourceType>Book</b:SourceType>
    <b:Guid>{3F34EC16-AF65-497D-A6E6-C3B77DB90401}</b:Guid>
    <b:Title>La formación del Espíritu Científico</b:Title>
    <b:Year>2004</b:Year>
    <b:City>Buenos Aires</b:City>
    <b:Publisher>Siglo XXI</b:Publisher>
    <b:Author>
      <b:Author>
        <b:NameList>
          <b:Person>
            <b:Last>Bachelard</b:Last>
            <b:First>Gaston</b:First>
          </b:Person>
        </b:NameList>
      </b:Author>
    </b:Author>
    <b:RefOrder>18</b:RefOrder>
  </b:Source>
  <b:Source>
    <b:Tag>Rad14</b:Tag>
    <b:SourceType>Book</b:SourceType>
    <b:Guid>{9BED0ACF-0DD5-49EB-A667-CD808DB50792}</b:Guid>
    <b:Author>
      <b:Author>
        <b:NameList>
          <b:Person>
            <b:Last>Radford</b:Last>
            <b:First>Luis</b:First>
          </b:Person>
        </b:NameList>
      </b:Author>
    </b:Author>
    <b:Title>De la teoría de la objetivación</b:Title>
    <b:Year>2014</b:Year>
    <b:City>Bogotá</b:City>
    <b:Publisher>Revista Latinoamericana de Etnomatemática</b:Publisher>
    <b:RefOrder>9</b:RefOrder>
  </b:Source>
  <b:Source>
    <b:Tag>Fre02</b:Tag>
    <b:SourceType>Book</b:SourceType>
    <b:Guid>{457CD480-88F5-4882-8CD9-3B902B0E6CF4}</b:Guid>
    <b:Author>
      <b:Author>
        <b:NameList>
          <b:Person>
            <b:Last>Freire</b:Last>
            <b:First>Paulo</b:First>
          </b:Person>
        </b:NameList>
      </b:Author>
    </b:Author>
    <b:Title>Pedagogía del Oprimido</b:Title>
    <b:Year>2002</b:Year>
    <b:City>Buenos Aires</b:City>
    <b:Publisher>Siglo XXI</b:Publisher>
    <b:RefOrder>12</b:RefOrder>
  </b:Source>
  <b:Source>
    <b:Tag>Rad1</b:Tag>
    <b:SourceType>BookSection</b:SourceType>
    <b:Guid>{FA9C6EFD-90A6-4816-96B5-68472A7ED1C2}</b:Guid>
    <b:Author>
      <b:Author>
        <b:NameList>
          <b:Person>
            <b:Last>Radford</b:Last>
            <b:First>Luis</b:First>
          </b:Person>
        </b:NameList>
      </b:Author>
    </b:Author>
    <b:Title>Semiótica cultural y cognición</b:Title>
    <b:JournalName>Conferencia plenaria dada en la Decimoctava Reunión Latinoamericana de Matemática</b:JournalName>
    <b:Year>2004</b:Year>
    <b:Pages>18</b:Pages>
    <b:BookTitle>Conferencia plenaria dada en la Decimoctava Reunión Latinoamericana de Matemática</b:BookTitle>
    <b:City>México</b:City>
    <b:Publisher>Universidad Autónoma de Chiapas, Tuxtla Gutiérrez</b:Publisher>
    <b:RefOrder>19</b:RefOrder>
  </b:Source>
  <b:Source>
    <b:Tag>Mou10</b:Tag>
    <b:SourceType>Book</b:SourceType>
    <b:Guid>{ECC8F051-9655-4249-B483-54A1AA17902F}</b:Guid>
    <b:Title>A actividade pedagógica na teoría histórico-cultural</b:Title>
    <b:Year>2010</b:Year>
    <b:City>Brasilia</b:City>
    <b:Publisher>Liber Livro</b:Publisher>
    <b:Author>
      <b:Author>
        <b:NameList>
          <b:Person>
            <b:Last>Moura</b:Last>
            <b:First>Manoel</b:First>
            <b:Middle>Oriosvaldo de</b:Middle>
          </b:Person>
        </b:NameList>
      </b:Author>
    </b:Author>
    <b:RefOrder>11</b:RefOrder>
  </b:Source>
  <b:Source>
    <b:Tag>Den12</b:Tag>
    <b:SourceType>Book</b:SourceType>
    <b:Guid>{53F30F1F-7231-49E5-9A34-A8E96E9B8910}</b:Guid>
    <b:Author>
      <b:Author>
        <b:NameList>
          <b:Person>
            <b:Last>Denzin</b:Last>
            <b:First>Norman</b:First>
            <b:Middle>K.</b:Middle>
          </b:Person>
          <b:Person>
            <b:Last>Lincoln</b:Last>
            <b:First>Yvonna</b:First>
            <b:Middle>S.</b:Middle>
          </b:Person>
        </b:NameList>
      </b:Author>
    </b:Author>
    <b:Title>Manual de investigación cualitativa</b:Title>
    <b:Year>2012</b:Year>
    <b:City>Barcelona</b:City>
    <b:Publisher>Gedisa, S.A.</b:Publisher>
    <b:RefOrder>3</b:RefOrder>
  </b:Source>
  <b:Source>
    <b:Tag>Bor</b:Tag>
    <b:SourceType>Book</b:SourceType>
    <b:Guid>{ED010E76-4CD3-4DD8-887B-E5C923A2E088}</b:Guid>
    <b:Author>
      <b:Author>
        <b:NameList>
          <b:Person>
            <b:Last>Borba</b:Last>
            <b:First>Marcelo</b:First>
          </b:Person>
          <b:Person>
            <b:Last>Araújo</b:Last>
            <b:First>Jussara</b:First>
          </b:Person>
        </b:NameList>
      </b:Author>
    </b:Author>
    <b:Title>Investigación Cualitativa en Educación Matemática</b:Title>
    <b:Year>2008</b:Year>
    <b:City>México</b:City>
    <b:Publisher>Limusa</b:Publisher>
    <b:RefOrder>4</b:RefOrder>
  </b:Source>
  <b:Source>
    <b:Tag>Vas06</b:Tag>
    <b:SourceType>Book</b:SourceType>
    <b:Guid>{291DDB8C-8576-4D1B-A284-B86E709A9CCC}</b:Guid>
    <b:Author>
      <b:Author>
        <b:NameList>
          <b:Person>
            <b:Last>Vasco</b:Last>
            <b:First>Carlos</b:First>
          </b:Person>
        </b:NameList>
      </b:Author>
    </b:Author>
    <b:Title>Didáctica de las Matemáticas. Articulos Selectos.</b:Title>
    <b:Year>2006</b:Year>
    <b:City>Bogotá</b:City>
    <b:Publisher>Universidad Pedagógica Nacional</b:Publisher>
    <b:RefOrder>20</b:RefOrder>
  </b:Source>
  <b:Source>
    <b:Tag>Tam12</b:Tag>
    <b:SourceType>Book</b:SourceType>
    <b:Guid>{73CCBB90-E5B0-4C18-9847-0F559A7298CC}</b:Guid>
    <b:Author>
      <b:Author>
        <b:NameList>
          <b:Person>
            <b:Last>Tamayo</b:Last>
            <b:First>Carolina</b:First>
          </b:Person>
        </b:NameList>
      </b:Author>
    </b:Author>
    <b:Title>(Re)significación del currículo escolar indígena, relativo al Conocimiento [matemático], desde y para las prácticas Sociales: el caso de los maestros indígenas dule de la Cumunidad de alto caimán</b:Title>
    <b:Year>2012</b:Year>
    <b:City>Medellín</b:City>
    <b:Publisher>Udea</b:Publisher>
    <b:RefOrder>21</b:RefOrder>
  </b:Source>
  <b:Source>
    <b:Tag>Liz03</b:Tag>
    <b:SourceType>DocumentFromInternetSite</b:SourceType>
    <b:Guid>{51B27E4E-E492-4B4E-84B6-9077804B556E}</b:Guid>
    <b:Author>
      <b:Author>
        <b:NameList>
          <b:Person>
            <b:Last>Lizcano</b:Last>
            <b:First>Emmánuel</b:First>
          </b:Person>
        </b:NameList>
      </b:Author>
    </b:Author>
    <b:Title>IMAGINARIO COLECTIVO Y ANÁLISIS METAFÓRICO</b:Title>
    <b:Year>2003</b:Year>
    <b:City>México</b:City>
    <b:Publisher>Universidad Autónoma del Estado de Morelos</b:Publisher>
    <b:Month>Mayo</b:Month>
    <b:Day>6</b:Day>
    <b:URL>http://www.unavarra.es/puresoc/pdfs/c_salaconfe/SC-Lizcano-2.pdf</b:URL>
    <b:RefOrder>22</b:RefOrder>
  </b:Source>
  <b:Source>
    <b:Tag>Moc95</b:Tag>
    <b:SourceType>BookSection</b:SourceType>
    <b:Guid>{9EA63BF4-3F48-4245-A2F4-7832980001DE}</b:Guid>
    <b:Author>
      <b:Author>
        <b:NameList>
          <b:Person>
            <b:Last>Mockus</b:Last>
            <b:First>Antanas</b:First>
          </b:Person>
          <b:Person>
            <b:Last>Hernández</b:Last>
            <b:First>Carlos</b:First>
          </b:Person>
          <b:Person>
            <b:Last>Granés</b:Last>
            <b:First>José</b:First>
          </b:Person>
          <b:Person>
            <b:Last>Charum</b:Last>
            <b:First>Jorge</b:First>
          </b:Person>
          <b:Person>
            <b:Last>Castro</b:Last>
            <b:First>María Clemencia</b:First>
          </b:Person>
        </b:NameList>
      </b:Author>
    </b:Author>
    <b:Title>Articulación entre el conocimiento escolar y el conocimiento extraescolar.</b:Title>
    <b:Year>1995</b:Year>
    <b:City>Bogotá</b:City>
    <b:Publisher>Magisterio</b:Publisher>
    <b:BookTitle>Las fronteras de la Escuela</b:BookTitle>
    <b:Pages>39</b:Pages>
    <b:RefOrder>23</b:RefOrder>
  </b:Source>
  <b:Source>
    <b:Tag>Rot08</b:Tag>
    <b:SourceType>Book</b:SourceType>
    <b:Guid>{9292B0B0-D5B5-4145-8889-0FD236154541}</b:Guid>
    <b:Author>
      <b:Author>
        <b:NameList>
          <b:Person>
            <b:Last>Roth</b:Last>
            <b:First>Wolff</b:First>
          </b:Person>
          <b:Person>
            <b:Last>Radford</b:Last>
            <b:First>Luis</b:First>
          </b:Person>
        </b:NameList>
      </b:Author>
    </b:Author>
    <b:Title>A Cultural-Historical Perspective on Mathematics Teaching and Learning</b:Title>
    <b:Year>2011</b:Year>
    <b:City>Rotherdam</b:City>
    <b:Publisher>SENSE PUBLISHERS</b:Publisher>
    <b:RefOrder>24</b:RefOrder>
  </b:Source>
  <b:Source xmlns:b="http://schemas.openxmlformats.org/officeDocument/2006/bibliography">
    <b:Tag>Pla</b:Tag>
    <b:SourceType>Book</b:SourceType>
    <b:Guid>{3FEBECAF-600B-4685-9E6D-4BF314B5B1BA}</b:Guid>
    <b:Author>
      <b:Author>
        <b:NameList>
          <b:Person>
            <b:Last>Platón</b:Last>
          </b:Person>
        </b:NameList>
      </b:Author>
    </b:Author>
    <b:Title>La república</b:Title>
    <b:Pages>168</b:Pages>
    <b:Publisher>Akal</b:Publisher>
    <b:Year>2008</b:Year>
    <b:City>Madrid</b:City>
    <b:RefOrder>25</b:RefOrder>
  </b:Source>
  <b:Source>
    <b:Tag>Hed07</b:Tag>
    <b:SourceType>Book</b:SourceType>
    <b:Guid>{30016480-8F9F-4C8B-88AF-BE8CDF2717E0}</b:Guid>
    <b:Author>
      <b:Author>
        <b:NameList>
          <b:Person>
            <b:Last>Hederich</b:Last>
            <b:First>Chistian.</b:First>
          </b:Person>
        </b:NameList>
      </b:Author>
    </b:Author>
    <b:Title>Estilo cognitivo en la dimensión de depenedencia-independencia de campo.</b:Title>
    <b:Year>2007</b:Year>
    <b:City>Bogotá</b:City>
    <b:Publisher>Universidad Pedagógica Nacional</b:Publisher>
    <b:RefOrder>26</b:RefOrder>
  </b:Source>
  <b:Source>
    <b:Tag>Liz02</b:Tag>
    <b:SourceType>BookSection</b:SourceType>
    <b:Guid>{5025099E-ED70-44E8-BD8E-E0E7D96A7B97}</b:Guid>
    <b:Author>
      <b:Author>
        <b:NameList>
          <b:Person>
            <b:Last>Lizcano</b:Last>
            <b:First>Emmanuel</b:First>
          </b:Person>
        </b:NameList>
      </b:Author>
      <b:BookAuthor>
        <b:NameList>
          <b:Person>
            <b:Last>Knijnik</b:Last>
            <b:First>G</b:First>
          </b:Person>
          <b:Person>
            <b:Last>Wanderer</b:Last>
            <b:First>F</b:First>
          </b:Person>
          <b:Person>
            <b:Last>Oliveira</b:Last>
            <b:First>C.</b:First>
          </b:Person>
        </b:NameList>
      </b:BookAuthor>
    </b:Author>
    <b:Year>2002</b:Year>
    <b:BookTitle>Etnomatemática, currículo e formação de professores</b:BookTitle>
    <b:Pages>126</b:Pages>
    <b:City>Santa Cruz do Sul</b:City>
    <b:Publisher>Edunisc.</b:Publisher>
    <b:Title>Las matemáticas de la tribu europea: Un estudio de caso</b:Title>
    <b:RefOrder>27</b:RefOrder>
  </b:Source>
  <b:Source>
    <b:Tag>Rad131</b:Tag>
    <b:SourceType>Book</b:SourceType>
    <b:Guid>{85D81681-2788-4661-BA1F-D8BE65ACBB56}</b:Guid>
    <b:Author>
      <b:Author>
        <b:NameList>
          <b:Person>
            <b:Last>Radford</b:Last>
            <b:First>Luis</b:First>
          </b:Person>
        </b:NameList>
      </b:Author>
    </b:Author>
    <b:Title>Cultura e historia: dos conceptos difíciles y controversiales en las aproximaciones contemporáneas en la educación matemática</b:Title>
    <b:Year>2013</b:Year>
    <b:City>São Paulo</b:City>
    <b:Publisher>Livraria da Física</b:Publisher>
    <b:RefOrder>28</b:RefOrder>
  </b:Source>
  <b:Source>
    <b:Tag>MEN06</b:Tag>
    <b:SourceType>Book</b:SourceType>
    <b:Guid>{4DFC0D40-52EA-470B-82EA-F8B651E42900}</b:Guid>
    <b:Author>
      <b:Author>
        <b:NameList>
          <b:Person>
            <b:Last>MEN</b:Last>
          </b:Person>
        </b:NameList>
      </b:Author>
    </b:Author>
    <b:Title>Estándares Básicos de Competencias en Matemáticas</b:Title>
    <b:Year>2006</b:Year>
    <b:City>Bogotá</b:City>
    <b:Publisher>Ministerio de Educación Nacional</b:Publisher>
    <b:RefOrder>29</b:RefOrder>
  </b:Source>
  <b:Source>
    <b:Tag>Leo84</b:Tag>
    <b:SourceType>Book</b:SourceType>
    <b:Guid>{97F55243-4FCB-4D72-A35D-9C7946D0A891}</b:Guid>
    <b:Title>Actividad, Conciencia y Personalidad</b:Title>
    <b:Year>1984</b:Year>
    <b:City>México</b:City>
    <b:Publisher>Cartago</b:Publisher>
    <b:Author>
      <b:Author>
        <b:NameList>
          <b:Person>
            <b:Last>Leontiev</b:Last>
            <b:First>A.N.</b:First>
          </b:Person>
        </b:NameList>
      </b:Author>
    </b:Author>
    <b:RefOrder>10</b:RefOrder>
  </b:Source>
  <b:Source>
    <b:Tag>Mar74</b:Tag>
    <b:SourceType>Book</b:SourceType>
    <b:Guid>{0476F838-5BB8-45D6-BB07-B5D0F0871231}</b:Guid>
    <b:Author>
      <b:Author>
        <b:NameList>
          <b:Person>
            <b:Last>Marx</b:Last>
            <b:First>Carlos</b:First>
          </b:Person>
          <b:Person>
            <b:Last>Engels</b:Last>
            <b:First>Federico</b:First>
          </b:Person>
        </b:NameList>
      </b:Author>
    </b:Author>
    <b:Title>La Ideología Alemana</b:Title>
    <b:Year>1974</b:Year>
    <b:City>Montevideo</b:City>
    <b:Publisher>Pueblos Unidos</b:Publisher>
    <b:RefOrder>30</b:RefOrder>
  </b:Source>
  <b:Source>
    <b:Tag>Wer06</b:Tag>
    <b:SourceType>Book</b:SourceType>
    <b:Guid>{D6A2A09F-C723-4363-B3E7-66140096276C}</b:Guid>
    <b:Author>
      <b:Author>
        <b:NameList>
          <b:Person>
            <b:Last>Wertsch</b:Last>
            <b:First>James</b:First>
          </b:Person>
        </b:NameList>
      </b:Author>
    </b:Author>
    <b:Title>Vygotsky y la formación social de la mente</b:Title>
    <b:Year>2006</b:Year>
    <b:City>Barcelona</b:City>
    <b:Publisher>Editorial Paidós</b:Publisher>
    <b:RefOrder>31</b:RefOrder>
  </b:Source>
  <b:Source xmlns:b="http://schemas.openxmlformats.org/officeDocument/2006/bibliography">
    <b:Tag>Fue13</b:Tag>
    <b:SourceType>Book</b:SourceType>
    <b:Guid>{D5A8A187-6C88-4321-88D6-442359AF233B}</b:Guid>
    <b:Title>El enfoque sociocultural en educación matemática desde la perspectiva de estudiantes para profesor: una aproximación inicial desde sus concepciones</b:Title>
    <b:Year>2013</b:Year>
    <b:City>Bogotá</b:City>
    <b:Author>
      <b:Author>
        <b:NameList>
          <b:Person>
            <b:Last>Fuentes</b:Last>
            <b:First>Christian</b:First>
          </b:Person>
          <b:Person>
            <b:Last>Martínez</b:Last>
            <b:First>Julián</b:First>
            <b:Middle>David</b:Middle>
          </b:Person>
        </b:NameList>
      </b:Author>
    </b:Author>
    <b:Publisher>Educación Científica y Tecnológica</b:Publisher>
    <b:RefOrder>32</b:RefOrder>
  </b:Source>
  <b:Source>
    <b:Tag>Vyg13</b:Tag>
    <b:SourceType>BookSection</b:SourceType>
    <b:Guid>{24DF6006-38F5-4608-9F90-A6D36170D36B}</b:Guid>
    <b:Author>
      <b:Author>
        <b:NameList>
          <b:Person>
            <b:Last>Vygotski</b:Last>
            <b:First>Lev</b:First>
          </b:Person>
        </b:NameList>
      </b:Author>
      <b:BookAuthor>
        <b:NameList>
          <b:Person>
            <b:Last>Vygotski</b:Last>
            <b:First>Lev</b:First>
          </b:Person>
        </b:NameList>
      </b:BookAuthor>
    </b:Author>
    <b:Title>El desarrollo de las funciones psíquicas superiores en la edad de transición</b:Title>
    <b:Year>1984</b:Year>
    <b:City>Madrid</b:City>
    <b:Publisher>Aprendizaje Visor</b:Publisher>
    <b:BookTitle>Obras Escogidas</b:BookTitle>
    <b:Pages>117</b:Pages>
    <b:RefOrder>33</b:RefOrder>
  </b:Source>
  <b:Source>
    <b:Tag>DAm98</b:Tag>
    <b:SourceType>Book</b:SourceType>
    <b:Guid>{322533FF-0B3B-4A96-941A-A70106BE5655}</b:Guid>
    <b:Title>Etnomatemática, 4.a</b:Title>
    <b:Year>1998</b:Year>
    <b:City>São Paulo</b:City>
    <b:Publisher>Ática</b:Publisher>
    <b:Author>
      <b:Author>
        <b:NameList>
          <b:Person>
            <b:Last>D’Ambrosio</b:Last>
            <b:First>U.</b:First>
          </b:Person>
        </b:NameList>
      </b:Author>
    </b:Author>
    <b:RefOrder>34</b:RefOrder>
  </b:Source>
  <b:Source>
    <b:Tag>Lar06</b:Tag>
    <b:SourceType>Book</b:SourceType>
    <b:Guid>{DBA753C6-F278-47E8-BE27-54F8BCB09C44}</b:Guid>
    <b:Author>
      <b:Author>
        <b:NameList>
          <b:Person>
            <b:Last>Larios</b:Last>
          </b:Person>
          <b:Person>
            <b:Last>Victor</b:Last>
          </b:Person>
        </b:NameList>
      </b:Author>
    </b:Author>
    <b:Title>LA RIGIDEZ GEOMÉTRICA Y LA PREFERENCIA DE PROPIEDADES GEOMÉTRICAS EN UN AMBIENTE DE GEOMETRÍA DINÁMICA EN EL NIVEL MEDIO</b:Title>
    <b:Year>2006</b:Year>
    <b:City>México</b:City>
    <b:Publisher>Revista Latinoamericana de Investigacion en Matematica Educativa</b:Publisher>
    <b:RefOrder>35</b:RefOrder>
  </b:Source>
  <b:Source>
    <b:Tag>Mar10</b:Tag>
    <b:SourceType>JournalArticle</b:SourceType>
    <b:Guid>{AFC2C3A0-DD6C-45CA-AEC3-44E61F53522B}</b:Guid>
    <b:Title>La visualización en los primeros ciclos de la educación básica. Posibilidades y complejidad</b:Title>
    <b:Year>2010</b:Year>
    <b:Author>
      <b:Author>
        <b:NameList>
          <b:Person>
            <b:Last>Marmolejo</b:Last>
            <b:First>Gustavo</b:First>
          </b:Person>
        </b:NameList>
      </b:Author>
    </b:Author>
    <b:JournalName>Revista Sigma</b:JournalName>
    <b:Pages>14</b:Pages>
    <b:RefOrder>36</b:RefOrder>
  </b:Source>
  <b:Source>
    <b:Tag>Jar11</b:Tag>
    <b:SourceType>JournalArticle</b:SourceType>
    <b:Guid>{9170131B-5144-428F-AD53-651BC64062C4}</b:Guid>
    <b:Title>La educación matemática en una perspectiva sociocultural: tensiones utopías, futuros posibles</b:Title>
    <b:Year>2011</b:Year>
    <b:Month>Abril</b:Month>
    <b:Author>
      <b:Author>
        <b:NameList>
          <b:Person>
            <b:Last>Jaramillo</b:Last>
            <b:First>Diana</b:First>
          </b:Person>
        </b:NameList>
      </b:Author>
    </b:Author>
    <b:JournalName>Revista Educación y Pedagogía, vol. 23, núm. 59</b:JournalName>
    <b:Pages>13</b:Pages>
    <b:RefOrder>37</b:RefOrder>
  </b:Source>
  <b:Source>
    <b:Tag>Rad06</b:Tag>
    <b:SourceType>JournalArticle</b:SourceType>
    <b:Guid>{329403B1-A698-4F65-9749-53D59916C3CF}</b:Guid>
    <b:Title>Elementos de una teoría cultural de la objetivación</b:Title>
    <b:Year>2006</b:Year>
    <b:Author>
      <b:Author>
        <b:NameList>
          <b:Person>
            <b:Last>Radford</b:Last>
            <b:First>Luis</b:First>
          </b:Person>
        </b:NameList>
      </b:Author>
    </b:Author>
    <b:City>Canada</b:City>
    <b:Publisher>Relime</b:Publisher>
    <b:JournalName>Relime</b:JournalName>
    <b:Pages>103</b:Pages>
    <b:RefOrder>7</b:RefOrder>
  </b:Source>
  <b:Source>
    <b:Tag>Rad94</b:Tag>
    <b:SourceType>JournalArticle</b:SourceType>
    <b:Guid>{E0C99E03-4C91-4808-986E-F48DD5034006}</b:Guid>
    <b:Title>La Ensenanza de la Demostracion: Aspectos Teoricos y Practicos.</b:Title>
    <b:Year>1994</b:Year>
    <b:Author>
      <b:Author>
        <b:NameList>
          <b:Person>
            <b:Last>Radford</b:Last>
            <b:First>Luis</b:First>
          </b:Person>
        </b:NameList>
      </b:Author>
    </b:Author>
    <b:Month>Diciembre</b:Month>
    <b:JournalName>Revista de Educación Matemática. Vol 6</b:JournalName>
    <b:Pages>21</b:Pages>
    <b:RefOrder>8</b:RefOrder>
  </b:Source>
  <b:Source>
    <b:Tag>Rad99</b:Tag>
    <b:SourceType>JournalArticle</b:SourceType>
    <b:Guid>{A7125656-9E92-4927-8A72-BDC8119B0C4B}</b:Guid>
    <b:Title>LA RAZÓN DESNATURALIZADA - ENSAYO DE EPISTEMOLOGÍA ANTROPOLÓGICA</b:Title>
    <b:Year>1999</b:Year>
    <b:Author>
      <b:Author>
        <b:NameList>
          <b:Person>
            <b:Last>Radford</b:Last>
            <b:First>Luis</b:First>
          </b:Person>
        </b:NameList>
      </b:Author>
    </b:Author>
    <b:JournalName>Redalyc Vol 2.</b:JournalName>
    <b:Pages>47</b:Pages>
    <b:RefOrder>38</b:RefOrder>
  </b:Source>
  <b:Source>
    <b:Tag>Tor06</b:Tag>
    <b:SourceType>JournalArticle</b:SourceType>
    <b:Guid>{7372EE4F-A488-47F7-9C45-C159FCD7D0F8}</b:Guid>
    <b:Title>COORDINACIÓN DE PROCESOS COGNITIVOS EN GEOMETRÍA</b:Title>
    <b:Year>2006</b:Year>
    <b:Month>Noviembre</b:Month>
    <b:Day>28</b:Day>
    <b:Author>
      <b:Author>
        <b:NameList>
          <b:Person>
            <b:Last>Torregrosa</b:Last>
            <b:First>Germán</b:First>
          </b:Person>
          <b:Person>
            <b:Last>Quesada</b:Last>
            <b:First>Humberto</b:First>
          </b:Person>
        </b:NameList>
      </b:Author>
    </b:Author>
    <b:JournalName>Relime. Vol 10.</b:JournalName>
    <b:Pages>275</b:Pages>
    <b:RefOrder>39</b:RefOrder>
  </b:Source>
  <b:Source>
    <b:Tag>Rad</b:Tag>
    <b:SourceType>Book</b:SourceType>
    <b:Guid>{4D137741-7874-4AC4-8447-9158C9C13265}</b:Guid>
    <b:Author>
      <b:Author>
        <b:NameList>
          <b:Person>
            <b:Last>Radford</b:Last>
            <b:First>Luis</b:First>
          </b:Person>
        </b:NameList>
      </b:Author>
    </b:Author>
    <b:Title>Sujeto, objeto, cultura y la formación del conocimiento</b:Title>
    <b:Year>2000</b:Year>
    <b:City>Canada</b:City>
    <b:Publisher>Educación Mathemática</b:Publisher>
    <b:Pages>19 , 20</b:Pages>
    <b:RefOrder>6</b:RefOrder>
  </b:Source>
  <b:Source>
    <b:Tag>Mou11</b:Tag>
    <b:SourceType>Book</b:SourceType>
    <b:Guid>{2873594B-08A6-4143-96AA-73D1B98DD2B3}</b:Guid>
    <b:Author>
      <b:Author>
        <b:NameList>
          <b:Person>
            <b:Last>Moura</b:Last>
            <b:First>Manoel</b:First>
            <b:Middle>Oriosvaldo de</b:Middle>
          </b:Person>
        </b:NameList>
      </b:Author>
    </b:Author>
    <b:Title>Educar con las matemáticas: saber específico y saber pedagógico</b:Title>
    <b:Year>2011</b:Year>
    <b:City>Bogotá</b:City>
    <b:Publisher>Revista Educación y Pedagogía, vol. 23, núm. 59</b:Publisher>
    <b:RefOrder>40</b:RefOrder>
  </b:Source>
  <b:Source>
    <b:Tag>Val07</b:Tag>
    <b:SourceType>Book</b:SourceType>
    <b:Guid>{5CECC2BF-B994-4F98-8A4C-8971DE16D1DE}</b:Guid>
    <b:Author>
      <b:Author>
        <b:NameList>
          <b:Person>
            <b:Last>Valero</b:Last>
            <b:First>Paola</b:First>
          </b:Person>
        </b:NameList>
      </b:Author>
    </b:Author>
    <b:Title>Investigación socio-política en educación matemática: Raíces, tendencias y perspectivas.</b:Title>
    <b:Year>2007</b:Year>
    <b:City>Dinamarca</b:City>
    <b:Publisher>Universidad de Aalborg</b:Publisher>
    <b:RefOrder>41</b:RefOrder>
  </b:Source>
  <b:Source>
    <b:Tag>Val09</b:Tag>
    <b:SourceType>Book</b:SourceType>
    <b:Guid>{CE6266A8-2D21-4D3C-907E-6DAD2FE41DD5}</b:Guid>
    <b:Author>
      <b:Author>
        <b:NameList>
          <b:Person>
            <b:Last>Valero</b:Last>
            <b:First>Paola</b:First>
          </b:Person>
        </b:NameList>
      </b:Author>
    </b:Author>
    <b:Title>LA EDUCACIÓN MATEMÁTICA COMO UNA RED DE PRÁCTICAS SOCIALES</b:Title>
    <b:Year>2009</b:Year>
    <b:City>Lyon</b:City>
    <b:Publisher>CERME 6</b:Publisher>
    <b:RefOrder>42</b:RefOrder>
  </b:Source>
  <b:Source>
    <b:Tag>Can08</b:Tag>
    <b:SourceType>Book</b:SourceType>
    <b:Guid>{0535AC60-E970-4312-86E9-156CBECF9E09}</b:Guid>
    <b:Author>
      <b:Author>
        <b:NameList>
          <b:Person>
            <b:Last>Cantoral</b:Last>
            <b:First>Ricardo</b:First>
          </b:Person>
        </b:NameList>
      </b:Author>
    </b:Author>
    <b:Title>Desarrollo del Pensamiento Matemático</b:Title>
    <b:Year>2008</b:Year>
    <b:City>México</b:City>
    <b:Publisher>Trillas</b:Publisher>
    <b:RefOrder>43</b:RefOrder>
  </b:Source>
  <b:Source xmlns:b="http://schemas.openxmlformats.org/officeDocument/2006/bibliography">
    <b:Tag>Can14</b:Tag>
    <b:SourceType>JournalArticle</b:SourceType>
    <b:Guid>{C1FE27A2-0489-4903-A892-FD00152A7E76}</b:Guid>
    <b:Author>
      <b:Author>
        <b:NameList>
          <b:Person>
            <b:Last>Candiotti</b:Last>
            <b:First>Miguel</b:First>
          </b:Person>
        </b:NameList>
      </b:Author>
    </b:Author>
    <b:Title>marxismocritico.com</b:Title>
    <b:Year>2014</b:Year>
    <b:InternetSiteTitle>El carácter enigmático de las tesis sobre feuerbach y su secreto</b:InternetSiteTitle>
    <b:JournalName>ISEGORÍA. Revista de Filosofía Moral y Política</b:JournalName>
    <b:Pages>45</b:Pages>
    <b:RefOrder>44</b:RefOrder>
  </b:Source>
  <b:Source>
    <b:Tag>San981</b:Tag>
    <b:SourceType>Book</b:SourceType>
    <b:Guid>{48361E73-28F2-4CF8-AFFD-11C8EDC5377D}</b:Guid>
    <b:Author>
      <b:Author>
        <b:NameList>
          <b:Person>
            <b:Last>Sanchez</b:Last>
            <b:First>Silvio</b:First>
          </b:Person>
        </b:NameList>
      </b:Author>
    </b:Author>
    <b:Title>Fundamentos para la investigación educativa - Presupuestos Epistemológicos que orientan al investigador</b:Title>
    <b:Year>1998</b:Year>
    <b:City>Santa Fe de Bogotá</b:City>
    <b:Publisher>Magisterio</b:Publisher>
    <b:RefOrder>13</b:RefOrder>
  </b:Source>
  <b:Source>
    <b:Tag>Cot</b:Tag>
    <b:SourceType>Book</b:SourceType>
    <b:Guid>{E9134054-923E-4738-9F08-51B62C4E2E93}</b:Guid>
    <b:Author>
      <b:Author>
        <b:NameList>
          <b:Person>
            <b:Last>Cotera</b:Last>
            <b:First>Jorge</b:First>
          </b:Person>
          <b:Person>
            <b:Last>Hernández</b:Last>
            <b:First>Jorge</b:First>
          </b:Person>
          <b:Person>
            <b:Last>Roche</b:Last>
            <b:First>Luis</b:First>
          </b:Person>
          <b:Person>
            <b:Last>Vergara</b:Last>
            <b:First>Jaider</b:First>
          </b:Person>
        </b:NameList>
      </b:Author>
    </b:Author>
    <b:Title>LAS REPRESENTACIONES SEMIÓTICAS EN LA APREHENSIÓN Y COMPRENSIÓN DE LOS OBJETOS GEOMÉTRICOS</b:Title>
    <b:Year>2011</b:Year>
    <b:City>Montelíbano</b:City>
    <b:Publisher>Udea</b:Publisher>
    <b:RefOrder>1</b:RefOrder>
  </b:Source>
  <b:Source>
    <b:Tag>Fli15</b:Tag>
    <b:SourceType>Book</b:SourceType>
    <b:Guid>{F329A259-A119-4501-8509-E85D944911BE}</b:Guid>
    <b:Author>
      <b:Author>
        <b:NameList>
          <b:Person>
            <b:Last>Flick</b:Last>
            <b:First>Uwe</b:First>
          </b:Person>
        </b:NameList>
      </b:Author>
    </b:Author>
    <b:Title>El diseño de investigación Cualitativa</b:Title>
    <b:Year>2015</b:Year>
    <b:City>Madrid</b:City>
    <b:Publisher>Morata</b:Publisher>
    <b:RefOrder>2</b:RefOrder>
  </b:Source>
  <b:Source>
    <b:Tag>Baj</b:Tag>
    <b:SourceType>Book</b:SourceType>
    <b:Guid>{4192D497-C046-4AC3-9AD2-A895F3A374E5}</b:Guid>
    <b:Author>
      <b:Author>
        <b:NameList>
          <b:Person>
            <b:Last>Bajtín</b:Last>
            <b:First>Mijail</b:First>
          </b:Person>
        </b:NameList>
      </b:Author>
    </b:Author>
    <b:Title>Estética de la Creación Verbal</b:Title>
    <b:Year>1982</b:Year>
    <b:City>Madrid</b:City>
    <b:Publisher>Siglo XXI</b:Publisher>
    <b:RefOrder>5</b:RefOrder>
  </b:Source>
</b:Sources>
</file>

<file path=customXml/itemProps1.xml><?xml version="1.0" encoding="utf-8"?>
<ds:datastoreItem xmlns:ds="http://schemas.openxmlformats.org/officeDocument/2006/customXml" ds:itemID="{E3D3D1E4-4E4B-4F07-90BB-8C57BDA8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5240</Words>
  <Characters>28820</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33993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Cotera</dc:creator>
  <cp:lastModifiedBy>Jorge A. Cotera</cp:lastModifiedBy>
  <cp:revision>8</cp:revision>
  <cp:lastPrinted>2011-05-08T03:37:00Z</cp:lastPrinted>
  <dcterms:created xsi:type="dcterms:W3CDTF">2016-02-17T01:48:00Z</dcterms:created>
  <dcterms:modified xsi:type="dcterms:W3CDTF">2016-06-03T16:59:00Z</dcterms:modified>
</cp:coreProperties>
</file>