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E599" w:themeColor="accent4" w:themeTint="66"/>
  <w:body>
    <w:p w14:paraId="6C02E7FC" w14:textId="77777777" w:rsidR="001B05D4" w:rsidRDefault="001B05D4" w:rsidP="00527F62">
      <w:pPr>
        <w:pStyle w:val="Ttulo1"/>
        <w:numPr>
          <w:ilvl w:val="1"/>
          <w:numId w:val="2"/>
        </w:numPr>
        <w:ind w:left="0" w:firstLine="0"/>
        <w:jc w:val="center"/>
        <w:rPr>
          <w:rFonts w:cs="Times New Roman"/>
          <w:szCs w:val="24"/>
        </w:rPr>
      </w:pPr>
      <w:commentRangeStart w:id="0"/>
      <w:r>
        <w:rPr>
          <w:rFonts w:cs="Times New Roman"/>
          <w:szCs w:val="24"/>
        </w:rPr>
        <w:t>Análisis</w:t>
      </w:r>
      <w:commentRangeEnd w:id="0"/>
      <w:r w:rsidR="00EC30E1">
        <w:rPr>
          <w:rStyle w:val="Refdecomentario"/>
          <w:rFonts w:eastAsiaTheme="minorEastAsia" w:cstheme="minorBidi"/>
          <w:b w:val="0"/>
          <w:bCs w:val="0"/>
        </w:rPr>
        <w:commentReference w:id="0"/>
      </w:r>
    </w:p>
    <w:p w14:paraId="468A8CE2" w14:textId="77777777" w:rsidR="001B05D4" w:rsidRDefault="001B05D4" w:rsidP="00DA107A">
      <w:pPr>
        <w:ind w:firstLine="0"/>
        <w:rPr>
          <w:rFonts w:cs="Times New Roman"/>
          <w:szCs w:val="24"/>
        </w:rPr>
      </w:pPr>
    </w:p>
    <w:p w14:paraId="4C4B87F4" w14:textId="09F874C7" w:rsidR="00A46AAE" w:rsidRPr="00DA107A" w:rsidRDefault="001B05D4" w:rsidP="00DA107A">
      <w:pPr>
        <w:spacing w:after="120"/>
      </w:pPr>
      <w:r w:rsidRPr="00DA107A">
        <w:t xml:space="preserve">Los encuentros entre los estudiantes de grado quinto y </w:t>
      </w:r>
      <w:ins w:id="1" w:author="Diana Victoria Jaramillo Quiceno" w:date="2016-03-16T19:47:00Z">
        <w:r w:rsidR="00EC30E1">
          <w:t>yo</w:t>
        </w:r>
      </w:ins>
      <w:del w:id="2" w:author="Diana Victoria Jaramillo Quiceno" w:date="2016-03-16T19:47:00Z">
        <w:r w:rsidRPr="00DA107A" w:rsidDel="00EC30E1">
          <w:delText>mi persona</w:delText>
        </w:r>
      </w:del>
      <w:r w:rsidRPr="00DA107A">
        <w:t>, en calidad de maestro-investigador</w:t>
      </w:r>
      <w:r w:rsidR="00230678" w:rsidRPr="00DA107A">
        <w:t>,</w:t>
      </w:r>
      <w:r w:rsidRPr="00DA107A">
        <w:t xml:space="preserve"> y con el acompañamiento del docente del grupo, fueron acordados inicialmente para el horario de los días </w:t>
      </w:r>
      <w:proofErr w:type="gramStart"/>
      <w:r w:rsidRPr="00DA107A">
        <w:t>Martes</w:t>
      </w:r>
      <w:proofErr w:type="gramEnd"/>
      <w:r w:rsidR="00361967">
        <w:t>,</w:t>
      </w:r>
      <w:r w:rsidRPr="00DA107A">
        <w:t xml:space="preserve"> de 12:30 M a 1:30 </w:t>
      </w:r>
      <w:del w:id="3" w:author="Diana Victoria Jaramillo Quiceno" w:date="2016-03-16T19:47:00Z">
        <w:r w:rsidRPr="00DA107A" w:rsidDel="00EC30E1">
          <w:delText>P</w:delText>
        </w:r>
      </w:del>
      <w:ins w:id="4" w:author="Diana Victoria Jaramillo Quiceno" w:date="2016-03-16T19:47:00Z">
        <w:r w:rsidR="00EC30E1">
          <w:t>p</w:t>
        </w:r>
      </w:ins>
      <w:r w:rsidR="00361967">
        <w:t xml:space="preserve">m y Jueves de 1:30 </w:t>
      </w:r>
      <w:del w:id="5" w:author="Diana Victoria Jaramillo Quiceno" w:date="2016-03-16T19:47:00Z">
        <w:r w:rsidR="00361967" w:rsidDel="00EC30E1">
          <w:delText>P</w:delText>
        </w:r>
      </w:del>
      <w:ins w:id="6" w:author="Diana Victoria Jaramillo Quiceno" w:date="2016-03-16T19:47:00Z">
        <w:r w:rsidR="00EC30E1">
          <w:t>p</w:t>
        </w:r>
      </w:ins>
      <w:r w:rsidR="00361967">
        <w:t xml:space="preserve">m a 2:30 </w:t>
      </w:r>
      <w:del w:id="7" w:author="Diana Victoria Jaramillo Quiceno" w:date="2016-03-16T19:47:00Z">
        <w:r w:rsidR="00361967" w:rsidDel="00EC30E1">
          <w:delText>P</w:delText>
        </w:r>
      </w:del>
      <w:ins w:id="8" w:author="Diana Victoria Jaramillo Quiceno" w:date="2016-03-16T19:47:00Z">
        <w:r w:rsidR="00EC30E1">
          <w:t>p</w:t>
        </w:r>
      </w:ins>
      <w:r w:rsidR="00361967">
        <w:t>m. L</w:t>
      </w:r>
      <w:r w:rsidRPr="00DA107A">
        <w:t>a intención inicial era trabajar jornadas de 1 hora cada día, 2 horas a la semana. Pero considerando las dificultades que existían en el entorno escolar</w:t>
      </w:r>
      <w:r w:rsidR="00FB571C">
        <w:t>,</w:t>
      </w:r>
      <w:r w:rsidR="00AA2964" w:rsidRPr="00DA107A">
        <w:t xml:space="preserve"> </w:t>
      </w:r>
      <w:r w:rsidRPr="00DA107A">
        <w:t>para programar y facilitar el trabajo de campo, en común acuerdo con el docente del grupo, decid</w:t>
      </w:r>
      <w:r w:rsidR="00A46AAE" w:rsidRPr="00DA107A">
        <w:t>í</w:t>
      </w:r>
      <w:r w:rsidRPr="00DA107A">
        <w:t xml:space="preserve"> ajustar una agenda para las 2 </w:t>
      </w:r>
      <w:r w:rsidR="00AA2964" w:rsidRPr="00DA107A">
        <w:t>primeras</w:t>
      </w:r>
      <w:r w:rsidRPr="00DA107A">
        <w:t xml:space="preserve"> horas de cada jueves, a partir de</w:t>
      </w:r>
      <w:r w:rsidR="00AA2964" w:rsidRPr="00DA107A">
        <w:t>l 28 de mayo de 2015</w:t>
      </w:r>
      <w:r w:rsidRPr="00DA107A">
        <w:t xml:space="preserve">. </w:t>
      </w:r>
    </w:p>
    <w:p w14:paraId="08AB6AEB" w14:textId="7E2803E5" w:rsidR="00DA107A" w:rsidRPr="00DA107A" w:rsidRDefault="00AA2964" w:rsidP="00DA107A">
      <w:pPr>
        <w:spacing w:after="120"/>
      </w:pPr>
      <w:r w:rsidRPr="00DA107A">
        <w:t>Los encuentros estarían centrados en las ac</w:t>
      </w:r>
      <w:r w:rsidR="00A6058B" w:rsidRPr="00DA107A">
        <w:t>ciones</w:t>
      </w:r>
      <w:r w:rsidRPr="00DA107A">
        <w:t xml:space="preserve"> planeadas </w:t>
      </w:r>
      <w:r w:rsidR="00A86287" w:rsidRPr="00DA107A">
        <w:t>desde el trabajo de investigación,</w:t>
      </w:r>
      <w:r w:rsidR="00A6058B" w:rsidRPr="00DA107A">
        <w:t xml:space="preserve"> en este caso en el marco de la</w:t>
      </w:r>
      <w:r w:rsidR="00A86287" w:rsidRPr="00DA107A">
        <w:t xml:space="preserve"> </w:t>
      </w:r>
      <w:ins w:id="9" w:author="Jorge Cotera" w:date="2016-03-21T11:12:00Z">
        <w:r w:rsidR="00927DF9" w:rsidRPr="0057641F">
          <w:rPr>
            <w:i/>
            <w:rPrChange w:id="10" w:author="Jorge A. Cotera" w:date="2016-04-24T09:39:00Z">
              <w:rPr/>
            </w:rPrChange>
          </w:rPr>
          <w:t>A</w:t>
        </w:r>
      </w:ins>
      <w:commentRangeStart w:id="11"/>
      <w:del w:id="12" w:author="Jorge Cotera" w:date="2016-03-21T11:12:00Z">
        <w:r w:rsidR="00A86287" w:rsidRPr="0057641F" w:rsidDel="00927DF9">
          <w:rPr>
            <w:i/>
            <w:rPrChange w:id="13" w:author="Jorge A. Cotera" w:date="2016-04-24T09:39:00Z">
              <w:rPr/>
            </w:rPrChange>
          </w:rPr>
          <w:delText>a</w:delText>
        </w:r>
      </w:del>
      <w:r w:rsidR="00A86287" w:rsidRPr="0057641F">
        <w:rPr>
          <w:i/>
          <w:rPrChange w:id="14" w:author="Jorge A. Cotera" w:date="2016-04-24T09:39:00Z">
            <w:rPr/>
          </w:rPrChange>
        </w:rPr>
        <w:t>ctivi</w:t>
      </w:r>
      <w:r w:rsidR="00A6058B" w:rsidRPr="0057641F">
        <w:rPr>
          <w:i/>
          <w:rPrChange w:id="15" w:author="Jorge A. Cotera" w:date="2016-04-24T09:39:00Z">
            <w:rPr/>
          </w:rPrChange>
        </w:rPr>
        <w:t xml:space="preserve">dad </w:t>
      </w:r>
      <w:del w:id="16" w:author="Jorge Cotera" w:date="2016-03-21T11:12:00Z">
        <w:r w:rsidR="00A6058B" w:rsidRPr="0057641F" w:rsidDel="00927DF9">
          <w:rPr>
            <w:i/>
            <w:rPrChange w:id="17" w:author="Jorge A. Cotera" w:date="2016-04-24T09:39:00Z">
              <w:rPr/>
            </w:rPrChange>
          </w:rPr>
          <w:delText>orientadora</w:delText>
        </w:r>
        <w:r w:rsidR="00A46AAE" w:rsidRPr="0057641F" w:rsidDel="00927DF9">
          <w:rPr>
            <w:i/>
            <w:rPrChange w:id="18" w:author="Jorge A. Cotera" w:date="2016-04-24T09:39:00Z">
              <w:rPr/>
            </w:rPrChange>
          </w:rPr>
          <w:delText xml:space="preserve"> </w:delText>
        </w:r>
      </w:del>
      <w:ins w:id="19" w:author="Jorge Cotera" w:date="2016-03-21T11:12:00Z">
        <w:r w:rsidR="00927DF9" w:rsidRPr="0057641F">
          <w:rPr>
            <w:i/>
            <w:rPrChange w:id="20" w:author="Jorge A. Cotera" w:date="2016-04-24T09:39:00Z">
              <w:rPr/>
            </w:rPrChange>
          </w:rPr>
          <w:t xml:space="preserve">Orientadora </w:t>
        </w:r>
      </w:ins>
      <w:r w:rsidR="00A46AAE" w:rsidRPr="0057641F">
        <w:rPr>
          <w:i/>
          <w:rPrChange w:id="21" w:author="Jorge A. Cotera" w:date="2016-04-24T09:39:00Z">
            <w:rPr/>
          </w:rPrChange>
        </w:rPr>
        <w:t xml:space="preserve">de </w:t>
      </w:r>
      <w:del w:id="22" w:author="Jorge Cotera" w:date="2016-03-21T11:12:00Z">
        <w:r w:rsidR="00A46AAE" w:rsidRPr="0057641F" w:rsidDel="00927DF9">
          <w:rPr>
            <w:i/>
            <w:rPrChange w:id="23" w:author="Jorge A. Cotera" w:date="2016-04-24T09:39:00Z">
              <w:rPr/>
            </w:rPrChange>
          </w:rPr>
          <w:delText>enseñanza</w:delText>
        </w:r>
      </w:del>
      <w:commentRangeEnd w:id="11"/>
      <w:ins w:id="24" w:author="Jorge Cotera" w:date="2016-03-21T11:12:00Z">
        <w:r w:rsidR="00927DF9" w:rsidRPr="0057641F">
          <w:rPr>
            <w:i/>
            <w:rPrChange w:id="25" w:author="Jorge A. Cotera" w:date="2016-04-24T09:39:00Z">
              <w:rPr/>
            </w:rPrChange>
          </w:rPr>
          <w:t>Enseñanza</w:t>
        </w:r>
      </w:ins>
      <w:r w:rsidR="00EC30E1" w:rsidRPr="0057641F">
        <w:rPr>
          <w:rStyle w:val="Refdecomentario"/>
          <w:i/>
          <w:rPrChange w:id="26" w:author="Jorge A. Cotera" w:date="2016-04-24T09:39:00Z">
            <w:rPr>
              <w:rStyle w:val="Refdecomentario"/>
            </w:rPr>
          </w:rPrChange>
        </w:rPr>
        <w:commentReference w:id="11"/>
      </w:r>
      <w:r w:rsidR="00361967">
        <w:t xml:space="preserve">. Debo recordar que estas acciones </w:t>
      </w:r>
      <w:r w:rsidRPr="00DA107A">
        <w:t xml:space="preserve">fueron discutidas </w:t>
      </w:r>
      <w:r w:rsidR="00A46AAE" w:rsidRPr="00DA107A">
        <w:t>con el docente de</w:t>
      </w:r>
      <w:r w:rsidR="00361967">
        <w:t>l</w:t>
      </w:r>
      <w:r w:rsidR="00A46AAE" w:rsidRPr="00DA107A">
        <w:t xml:space="preserve"> grupo, ya que</w:t>
      </w:r>
      <w:r w:rsidRPr="00DA107A">
        <w:t xml:space="preserve"> las mismas debían ser desarrolladas como </w:t>
      </w:r>
      <w:r w:rsidR="005700E8" w:rsidRPr="00DA107A">
        <w:t>parte de la programación de educación matemát</w:t>
      </w:r>
      <w:r w:rsidR="00361967">
        <w:t>ica contemplada por el colegio.</w:t>
      </w:r>
    </w:p>
    <w:p w14:paraId="33317397" w14:textId="7C473CC2" w:rsidR="00DA107A" w:rsidRPr="00DA107A" w:rsidRDefault="005F6213" w:rsidP="00DA107A">
      <w:pPr>
        <w:spacing w:after="120"/>
      </w:pPr>
      <w:r w:rsidRPr="00DA107A">
        <w:t>Sin embargo</w:t>
      </w:r>
      <w:r w:rsidR="005700E8" w:rsidRPr="00DA107A">
        <w:t>,</w:t>
      </w:r>
      <w:r w:rsidRPr="00DA107A">
        <w:t xml:space="preserve"> durante el desarrollo de</w:t>
      </w:r>
      <w:r w:rsidR="005700E8" w:rsidRPr="00DA107A">
        <w:t xml:space="preserve"> los encuentros </w:t>
      </w:r>
      <w:r w:rsidRPr="00DA107A">
        <w:t>tuv</w:t>
      </w:r>
      <w:r w:rsidR="00A46AAE" w:rsidRPr="00DA107A">
        <w:t>e</w:t>
      </w:r>
      <w:r w:rsidRPr="00DA107A">
        <w:t xml:space="preserve"> que sortear algunas modificaciones en las fechas, debido a eventualidades que impedían desarrollarlas debidamente. Con </w:t>
      </w:r>
      <w:r w:rsidR="00A46AAE" w:rsidRPr="00DA107A">
        <w:t>dicha</w:t>
      </w:r>
      <w:r w:rsidRPr="00DA107A">
        <w:t xml:space="preserve"> re</w:t>
      </w:r>
      <w:r w:rsidR="00A46AAE" w:rsidRPr="00DA107A">
        <w:t>-</w:t>
      </w:r>
      <w:r w:rsidRPr="00DA107A">
        <w:t>programación,</w:t>
      </w:r>
      <w:r w:rsidR="00230678" w:rsidRPr="00DA107A">
        <w:t xml:space="preserve"> bus</w:t>
      </w:r>
      <w:r w:rsidR="000957E1">
        <w:t>qué</w:t>
      </w:r>
      <w:r w:rsidR="00FF05A4" w:rsidRPr="00DA107A">
        <w:t xml:space="preserve"> garantizar </w:t>
      </w:r>
      <w:r w:rsidR="002604BF" w:rsidRPr="00DA107A">
        <w:t>que cada ac</w:t>
      </w:r>
      <w:r w:rsidR="00A6058B" w:rsidRPr="00DA107A">
        <w:t>ción</w:t>
      </w:r>
      <w:r w:rsidR="002604BF" w:rsidRPr="00DA107A">
        <w:t xml:space="preserve"> fuera desarrollada </w:t>
      </w:r>
      <w:del w:id="27" w:author="Jorge Cotera" w:date="2016-03-21T11:27:00Z">
        <w:r w:rsidR="002604BF" w:rsidRPr="00DA107A" w:rsidDel="006F240E">
          <w:delText xml:space="preserve">de la </w:delText>
        </w:r>
        <w:commentRangeStart w:id="28"/>
        <w:r w:rsidR="002604BF" w:rsidRPr="00DA107A" w:rsidDel="006F240E">
          <w:delText xml:space="preserve">forma más conveniente </w:delText>
        </w:r>
        <w:commentRangeEnd w:id="28"/>
        <w:r w:rsidR="00EC30E1" w:rsidDel="006F240E">
          <w:rPr>
            <w:rStyle w:val="Refdecomentario"/>
          </w:rPr>
          <w:commentReference w:id="28"/>
        </w:r>
        <w:r w:rsidR="002604BF" w:rsidRPr="00DA107A" w:rsidDel="006F240E">
          <w:delText xml:space="preserve">posible y </w:delText>
        </w:r>
      </w:del>
      <w:commentRangeStart w:id="29"/>
      <w:r w:rsidR="002604BF" w:rsidRPr="00DA107A">
        <w:t xml:space="preserve">bajo las </w:t>
      </w:r>
      <w:ins w:id="30" w:author="Jorge Cotera" w:date="2016-03-21T11:28:00Z">
        <w:r w:rsidR="006F240E">
          <w:t xml:space="preserve">actual y </w:t>
        </w:r>
      </w:ins>
      <w:del w:id="31" w:author="Jorge Cotera" w:date="2016-03-21T11:27:00Z">
        <w:r w:rsidR="002604BF" w:rsidRPr="00DA107A" w:rsidDel="006F240E">
          <w:delText xml:space="preserve">más </w:delText>
        </w:r>
      </w:del>
      <w:r w:rsidR="002604BF" w:rsidRPr="00DA107A">
        <w:t>reales condiciones del am</w:t>
      </w:r>
      <w:r w:rsidR="009432C8">
        <w:t>b</w:t>
      </w:r>
      <w:r w:rsidR="002604BF" w:rsidRPr="00DA107A">
        <w:t xml:space="preserve">iente escolar </w:t>
      </w:r>
      <w:del w:id="32" w:author="Jorge Cotera" w:date="2016-03-21T11:28:00Z">
        <w:r w:rsidR="002604BF" w:rsidRPr="00DA107A" w:rsidDel="006F240E">
          <w:delText>aliancista</w:delText>
        </w:r>
      </w:del>
      <w:ins w:id="33" w:author="Jorge Cotera" w:date="2016-03-21T11:28:00Z">
        <w:r w:rsidR="006F240E">
          <w:t>de la Institución Educativa Alianza para el Progreso</w:t>
        </w:r>
      </w:ins>
      <w:r w:rsidR="002604BF" w:rsidRPr="00DA107A">
        <w:t>.</w:t>
      </w:r>
      <w:commentRangeEnd w:id="29"/>
      <w:r w:rsidR="00EC30E1">
        <w:rPr>
          <w:rStyle w:val="Refdecomentario"/>
        </w:rPr>
        <w:commentReference w:id="29"/>
      </w:r>
    </w:p>
    <w:p w14:paraId="0B2C46DE" w14:textId="03BE1885" w:rsidR="002604BF" w:rsidRPr="00DA107A" w:rsidRDefault="002604BF">
      <w:pPr>
        <w:spacing w:after="120"/>
      </w:pPr>
      <w:r w:rsidRPr="00DA107A">
        <w:t>Al final, parte de los encuentros fueron desarrollados los días jueves</w:t>
      </w:r>
      <w:r w:rsidR="0051344E">
        <w:t>,</w:t>
      </w:r>
      <w:r w:rsidRPr="00DA107A">
        <w:t xml:space="preserve"> y otra parte los días viernes, con alguna discontinuidad entre las fecha</w:t>
      </w:r>
      <w:r w:rsidR="0051344E">
        <w:t>s</w:t>
      </w:r>
      <w:r w:rsidR="006861CC" w:rsidRPr="00DA107A">
        <w:t>,</w:t>
      </w:r>
      <w:r w:rsidRPr="00DA107A">
        <w:t xml:space="preserve"> motivadas por variadas situaciones</w:t>
      </w:r>
      <w:r w:rsidR="001A47E0">
        <w:t>,</w:t>
      </w:r>
      <w:r w:rsidRPr="00DA107A">
        <w:t xml:space="preserve"> entre las</w:t>
      </w:r>
      <w:r w:rsidR="001A47E0">
        <w:t xml:space="preserve"> que</w:t>
      </w:r>
      <w:r w:rsidRPr="00DA107A">
        <w:t xml:space="preserve"> podemos mencionar</w:t>
      </w:r>
      <w:r w:rsidR="005F6213" w:rsidRPr="00DA107A">
        <w:t xml:space="preserve">, </w:t>
      </w:r>
      <w:r w:rsidRPr="00DA107A">
        <w:t>un periodo de corte</w:t>
      </w:r>
      <w:r w:rsidR="00BD22BE">
        <w:t xml:space="preserve"> que generó </w:t>
      </w:r>
      <w:r w:rsidR="00BD22BE" w:rsidRPr="00DA107A">
        <w:t>modificaciones en el calendario escolar</w:t>
      </w:r>
      <w:r w:rsidRPr="00DA107A">
        <w:t>, a raíz</w:t>
      </w:r>
      <w:r w:rsidR="005F6213" w:rsidRPr="00DA107A">
        <w:t xml:space="preserve"> de </w:t>
      </w:r>
      <w:r w:rsidRPr="00DA107A">
        <w:t xml:space="preserve">algunas </w:t>
      </w:r>
      <w:r w:rsidR="005F6213" w:rsidRPr="00DA107A">
        <w:t>actividad</w:t>
      </w:r>
      <w:r w:rsidRPr="00DA107A">
        <w:t>es</w:t>
      </w:r>
      <w:r w:rsidR="005F6213" w:rsidRPr="00DA107A">
        <w:t xml:space="preserve"> sindical</w:t>
      </w:r>
      <w:r w:rsidRPr="00DA107A">
        <w:t>es</w:t>
      </w:r>
      <w:r w:rsidR="005F6213" w:rsidRPr="00DA107A">
        <w:t xml:space="preserve"> por parte </w:t>
      </w:r>
      <w:r w:rsidRPr="00DA107A">
        <w:t xml:space="preserve">del magisterio de </w:t>
      </w:r>
      <w:del w:id="34" w:author="Diana Victoria Jaramillo Quiceno" w:date="2016-03-16T19:50:00Z">
        <w:r w:rsidRPr="00DA107A" w:rsidDel="00EC30E1">
          <w:delText>c</w:delText>
        </w:r>
      </w:del>
      <w:ins w:id="35" w:author="Diana Victoria Jaramillo Quiceno" w:date="2016-03-16T19:50:00Z">
        <w:r w:rsidR="00EC30E1">
          <w:t>C</w:t>
        </w:r>
      </w:ins>
      <w:r w:rsidRPr="00DA107A">
        <w:t>órdoba</w:t>
      </w:r>
      <w:r w:rsidR="00BD22BE">
        <w:t>.</w:t>
      </w:r>
      <w:r w:rsidRPr="00DA107A">
        <w:t xml:space="preserve"> </w:t>
      </w:r>
      <w:r w:rsidR="009D5DD3" w:rsidRPr="00DA107A">
        <w:t>Solo en una fecha</w:t>
      </w:r>
      <w:r w:rsidR="00FB571C">
        <w:t xml:space="preserve">, el día 10 de </w:t>
      </w:r>
      <w:del w:id="36" w:author="Diana Victoria Jaramillo Quiceno" w:date="2016-03-16T19:51:00Z">
        <w:r w:rsidR="00FB571C" w:rsidDel="00EC30E1">
          <w:delText>Agosto</w:delText>
        </w:r>
      </w:del>
      <w:ins w:id="37" w:author="Diana Victoria Jaramillo Quiceno" w:date="2016-03-16T19:51:00Z">
        <w:r w:rsidR="00EC30E1">
          <w:t>agosto</w:t>
        </w:r>
      </w:ins>
      <w:r w:rsidR="00FB571C">
        <w:t xml:space="preserve"> de 2015,</w:t>
      </w:r>
      <w:r w:rsidR="009D5DD3" w:rsidRPr="00DA107A">
        <w:t xml:space="preserve"> como oportunidad para recuperar algún tiempo perdido, y aprovechando una ausencia programada del docente titular, coordiné con él, para trabajar durante toda la tarde. </w:t>
      </w:r>
      <w:r w:rsidR="006861CC" w:rsidRPr="00DA107A">
        <w:t>Adicionalmente se realizaron dos ac</w:t>
      </w:r>
      <w:r w:rsidR="00A6058B" w:rsidRPr="00DA107A">
        <w:t>ciones</w:t>
      </w:r>
      <w:r w:rsidR="006861CC" w:rsidRPr="00DA107A">
        <w:t xml:space="preserve"> los días </w:t>
      </w:r>
      <w:ins w:id="38" w:author="Diana Victoria Jaramillo Quiceno" w:date="2016-03-16T19:51:00Z">
        <w:r w:rsidR="00EC30E1">
          <w:t>s</w:t>
        </w:r>
      </w:ins>
      <w:del w:id="39" w:author="Diana Victoria Jaramillo Quiceno" w:date="2016-03-16T19:51:00Z">
        <w:r w:rsidR="006861CC" w:rsidRPr="00DA107A" w:rsidDel="00EC30E1">
          <w:delText>S</w:delText>
        </w:r>
      </w:del>
      <w:r w:rsidR="006861CC" w:rsidRPr="00DA107A">
        <w:t>ábado</w:t>
      </w:r>
      <w:r w:rsidR="009D5DD3" w:rsidRPr="00DA107A">
        <w:t>s</w:t>
      </w:r>
      <w:r w:rsidR="006861CC" w:rsidRPr="00DA107A">
        <w:t xml:space="preserve">, la primera de ellas, el 21 de </w:t>
      </w:r>
      <w:ins w:id="40" w:author="Diana Victoria Jaramillo Quiceno" w:date="2016-03-16T19:51:00Z">
        <w:r w:rsidR="00EC30E1">
          <w:t>a</w:t>
        </w:r>
      </w:ins>
      <w:del w:id="41" w:author="Diana Victoria Jaramillo Quiceno" w:date="2016-03-16T19:51:00Z">
        <w:r w:rsidR="006861CC" w:rsidRPr="00DA107A" w:rsidDel="00EC30E1">
          <w:delText>A</w:delText>
        </w:r>
      </w:del>
      <w:r w:rsidR="006861CC" w:rsidRPr="00DA107A">
        <w:t xml:space="preserve">gosto </w:t>
      </w:r>
      <w:r w:rsidR="009D5DD3" w:rsidRPr="00DA107A">
        <w:t xml:space="preserve">de 2015, </w:t>
      </w:r>
      <w:ins w:id="42" w:author="Jorge Cotera" w:date="2016-03-21T11:33:00Z">
        <w:r w:rsidR="006F240E">
          <w:t>con el fin de aprovechar la</w:t>
        </w:r>
        <w:r w:rsidR="006F240E" w:rsidRPr="00DA107A">
          <w:t xml:space="preserve"> disponibilidad</w:t>
        </w:r>
        <w:r w:rsidR="006F240E" w:rsidRPr="006F240E">
          <w:t xml:space="preserve"> </w:t>
        </w:r>
        <w:r w:rsidR="006F240E">
          <w:t xml:space="preserve">de </w:t>
        </w:r>
        <w:r w:rsidR="006F240E" w:rsidRPr="00DA107A">
          <w:t>la sala de informática</w:t>
        </w:r>
        <w:r w:rsidR="006F240E">
          <w:t xml:space="preserve">, puesto que entre las actividades preparadas, contábamos con una en la que se </w:t>
        </w:r>
      </w:ins>
      <w:ins w:id="43" w:author="Jorge Cotera" w:date="2016-03-21T11:34:00Z">
        <w:r w:rsidR="006F240E">
          <w:t xml:space="preserve">requería del </w:t>
        </w:r>
      </w:ins>
      <w:del w:id="44" w:author="Jorge Cotera" w:date="2016-03-21T11:34:00Z">
        <w:r w:rsidR="006861CC" w:rsidRPr="00DA107A" w:rsidDel="006F240E">
          <w:delText xml:space="preserve">cuando </w:delText>
        </w:r>
        <w:r w:rsidR="00320D43" w:rsidDel="006F240E">
          <w:delText xml:space="preserve">se </w:delText>
        </w:r>
        <w:r w:rsidR="009D5DD3" w:rsidRPr="00DA107A" w:rsidDel="006F240E">
          <w:delText>realizó e</w:delText>
        </w:r>
        <w:r w:rsidR="00C3088F" w:rsidDel="006F240E">
          <w:delText xml:space="preserve">l trabajo </w:delText>
        </w:r>
      </w:del>
      <w:ins w:id="45" w:author="Jorge Cotera" w:date="2016-03-21T11:30:00Z">
        <w:r w:rsidR="006F240E">
          <w:t xml:space="preserve">apoyo del software libre </w:t>
        </w:r>
      </w:ins>
      <w:del w:id="46" w:author="Jorge Cotera" w:date="2016-03-21T11:31:00Z">
        <w:r w:rsidR="00C3088F" w:rsidDel="006F240E">
          <w:delText xml:space="preserve">sobre la aplicación </w:delText>
        </w:r>
      </w:del>
      <w:proofErr w:type="spellStart"/>
      <w:r w:rsidR="00C3088F">
        <w:t>G</w:t>
      </w:r>
      <w:r w:rsidR="009D5DD3" w:rsidRPr="00DA107A">
        <w:t>e</w:t>
      </w:r>
      <w:r w:rsidR="00C3088F">
        <w:t>o</w:t>
      </w:r>
      <w:r w:rsidR="009D5DD3" w:rsidRPr="00DA107A">
        <w:t>gebra</w:t>
      </w:r>
      <w:proofErr w:type="spellEnd"/>
      <w:del w:id="47" w:author="Jorge Cotera" w:date="2016-03-21T11:31:00Z">
        <w:r w:rsidR="009D5DD3" w:rsidRPr="00DA107A" w:rsidDel="006F240E">
          <w:delText xml:space="preserve"> </w:delText>
        </w:r>
      </w:del>
      <w:del w:id="48" w:author="Jorge Cotera" w:date="2016-03-21T11:32:00Z">
        <w:r w:rsidR="009D5DD3" w:rsidRPr="00DA107A" w:rsidDel="006F240E">
          <w:delText xml:space="preserve">en </w:delText>
        </w:r>
      </w:del>
      <w:del w:id="49" w:author="Jorge Cotera" w:date="2016-03-21T11:33:00Z">
        <w:r w:rsidR="006861CC" w:rsidRPr="00DA107A" w:rsidDel="006F240E">
          <w:delText>la sala de informática</w:delText>
        </w:r>
      </w:del>
      <w:del w:id="50" w:author="Jorge Cotera" w:date="2016-03-21T11:36:00Z">
        <w:r w:rsidR="009D5DD3" w:rsidRPr="00DA107A" w:rsidDel="006F240E">
          <w:delText>,</w:delText>
        </w:r>
      </w:del>
      <w:del w:id="51" w:author="Jorge Cotera" w:date="2016-03-21T11:33:00Z">
        <w:r w:rsidR="009D5DD3" w:rsidRPr="00DA107A" w:rsidDel="006F240E">
          <w:delText xml:space="preserve"> aprovechando su disponibilidad</w:delText>
        </w:r>
      </w:del>
      <w:r w:rsidR="006861CC" w:rsidRPr="00DA107A">
        <w:t>; y la segunda, el día 26 de Septiembre</w:t>
      </w:r>
      <w:r w:rsidR="00B30206">
        <w:t>,</w:t>
      </w:r>
      <w:r w:rsidR="006861CC" w:rsidRPr="00DA107A">
        <w:t xml:space="preserve"> cuando se realizó la salida de ca</w:t>
      </w:r>
      <w:r w:rsidR="009D5DD3" w:rsidRPr="00DA107A">
        <w:t xml:space="preserve">mpo a las afueras del </w:t>
      </w:r>
      <w:r w:rsidR="009D5DD3" w:rsidRPr="00DA107A">
        <w:lastRenderedPageBreak/>
        <w:t>municipio con la intención de conocer unas construcciones (viviendas) c</w:t>
      </w:r>
      <w:ins w:id="52" w:author="Jorge Cotera" w:date="2016-03-21T11:37:00Z">
        <w:r w:rsidR="006F240E">
          <w:t>uyos</w:t>
        </w:r>
      </w:ins>
      <w:del w:id="53" w:author="Jorge Cotera" w:date="2016-03-21T11:37:00Z">
        <w:r w:rsidR="009D5DD3" w:rsidRPr="00DA107A" w:rsidDel="006F240E">
          <w:delText xml:space="preserve">on unos </w:delText>
        </w:r>
      </w:del>
      <w:ins w:id="54" w:author="Jorge Cotera" w:date="2016-03-21T11:37:00Z">
        <w:r w:rsidR="006F240E">
          <w:t xml:space="preserve"> </w:t>
        </w:r>
      </w:ins>
      <w:r w:rsidR="009D5DD3" w:rsidRPr="00DA107A">
        <w:t xml:space="preserve">diseños </w:t>
      </w:r>
      <w:commentRangeStart w:id="55"/>
      <w:r w:rsidR="009D5DD3" w:rsidRPr="00DA107A">
        <w:t>especiales</w:t>
      </w:r>
      <w:commentRangeEnd w:id="55"/>
      <w:r w:rsidR="00EC30E1">
        <w:rPr>
          <w:rStyle w:val="Refdecomentario"/>
        </w:rPr>
        <w:commentReference w:id="55"/>
      </w:r>
      <w:ins w:id="56" w:author="Jorge Cotera" w:date="2016-03-21T11:37:00Z">
        <w:r w:rsidR="005545BB">
          <w:t xml:space="preserve"> </w:t>
        </w:r>
      </w:ins>
      <w:ins w:id="57" w:author="Jorge Cotera" w:date="2016-03-21T11:38:00Z">
        <w:r w:rsidR="005545BB">
          <w:t xml:space="preserve">ostentan formas </w:t>
        </w:r>
      </w:ins>
      <w:ins w:id="58" w:author="Jorge Cotera" w:date="2016-03-21T11:37:00Z">
        <w:r w:rsidR="005545BB">
          <w:t>semeja</w:t>
        </w:r>
      </w:ins>
      <w:ins w:id="59" w:author="Jorge Cotera" w:date="2016-03-21T11:38:00Z">
        <w:r w:rsidR="005545BB">
          <w:t>ntes a las de algunos cuerpos platónicos como los dodecaedros e icosaedros.</w:t>
        </w:r>
      </w:ins>
      <w:del w:id="60" w:author="Jorge Cotera" w:date="2016-03-21T11:38:00Z">
        <w:r w:rsidR="009D5DD3" w:rsidRPr="00DA107A" w:rsidDel="005545BB">
          <w:delText>.</w:delText>
        </w:r>
      </w:del>
    </w:p>
    <w:p w14:paraId="1388BCDC" w14:textId="7DC7CF4E" w:rsidR="00FD66FA" w:rsidRDefault="0049011C" w:rsidP="00155045">
      <w:pPr>
        <w:spacing w:after="120"/>
      </w:pPr>
      <w:r w:rsidRPr="00DA107A">
        <w:t>Los encuentro</w:t>
      </w:r>
      <w:r w:rsidR="000D7069">
        <w:t>s</w:t>
      </w:r>
      <w:r w:rsidRPr="00DA107A">
        <w:t xml:space="preserve"> se desarrollaron con una dinámica muy parecida; </w:t>
      </w:r>
      <w:r w:rsidR="00C942BF">
        <w:t xml:space="preserve">pero cada </w:t>
      </w:r>
      <w:r w:rsidRPr="00DA107A">
        <w:t xml:space="preserve">uno organizado </w:t>
      </w:r>
      <w:r w:rsidR="00A6058B" w:rsidRPr="00DA107A">
        <w:t xml:space="preserve">en forma de acción </w:t>
      </w:r>
      <w:r w:rsidR="000D7069">
        <w:t xml:space="preserve">en el marco de una </w:t>
      </w:r>
      <w:ins w:id="61" w:author="Jorge Cotera" w:date="2016-03-21T11:39:00Z">
        <w:r w:rsidR="005545BB" w:rsidRPr="0057641F">
          <w:rPr>
            <w:i/>
            <w:rPrChange w:id="62" w:author="Jorge A. Cotera" w:date="2016-04-24T09:40:00Z">
              <w:rPr/>
            </w:rPrChange>
          </w:rPr>
          <w:t>A</w:t>
        </w:r>
      </w:ins>
      <w:commentRangeStart w:id="63"/>
      <w:del w:id="64" w:author="Jorge Cotera" w:date="2016-03-21T11:39:00Z">
        <w:r w:rsidR="000D7069" w:rsidRPr="0057641F" w:rsidDel="005545BB">
          <w:rPr>
            <w:i/>
            <w:rPrChange w:id="65" w:author="Jorge A. Cotera" w:date="2016-04-24T09:40:00Z">
              <w:rPr/>
            </w:rPrChange>
          </w:rPr>
          <w:delText>a</w:delText>
        </w:r>
      </w:del>
      <w:r w:rsidR="000D7069" w:rsidRPr="0057641F">
        <w:rPr>
          <w:i/>
          <w:rPrChange w:id="66" w:author="Jorge A. Cotera" w:date="2016-04-24T09:40:00Z">
            <w:rPr/>
          </w:rPrChange>
        </w:rPr>
        <w:t xml:space="preserve">ctividad </w:t>
      </w:r>
      <w:del w:id="67" w:author="Jorge Cotera" w:date="2016-03-21T11:39:00Z">
        <w:r w:rsidR="000D7069" w:rsidRPr="0057641F" w:rsidDel="005545BB">
          <w:rPr>
            <w:i/>
            <w:rPrChange w:id="68" w:author="Jorge A. Cotera" w:date="2016-04-24T09:40:00Z">
              <w:rPr/>
            </w:rPrChange>
          </w:rPr>
          <w:delText xml:space="preserve">orientadora </w:delText>
        </w:r>
      </w:del>
      <w:ins w:id="69" w:author="Jorge Cotera" w:date="2016-03-21T11:39:00Z">
        <w:r w:rsidR="005545BB" w:rsidRPr="0057641F">
          <w:rPr>
            <w:i/>
            <w:rPrChange w:id="70" w:author="Jorge A. Cotera" w:date="2016-04-24T09:40:00Z">
              <w:rPr/>
            </w:rPrChange>
          </w:rPr>
          <w:t xml:space="preserve">Orientadora </w:t>
        </w:r>
      </w:ins>
      <w:r w:rsidR="000D7069" w:rsidRPr="0057641F">
        <w:rPr>
          <w:i/>
          <w:rPrChange w:id="71" w:author="Jorge A. Cotera" w:date="2016-04-24T09:40:00Z">
            <w:rPr/>
          </w:rPrChange>
        </w:rPr>
        <w:t xml:space="preserve">de </w:t>
      </w:r>
      <w:ins w:id="72" w:author="Jorge Cotera" w:date="2016-03-21T11:39:00Z">
        <w:r w:rsidR="005545BB" w:rsidRPr="0057641F">
          <w:rPr>
            <w:i/>
            <w:rPrChange w:id="73" w:author="Jorge A. Cotera" w:date="2016-04-24T09:40:00Z">
              <w:rPr/>
            </w:rPrChange>
          </w:rPr>
          <w:t>E</w:t>
        </w:r>
      </w:ins>
      <w:del w:id="74" w:author="Jorge Cotera" w:date="2016-03-21T11:39:00Z">
        <w:r w:rsidR="000D7069" w:rsidRPr="0057641F" w:rsidDel="005545BB">
          <w:rPr>
            <w:i/>
            <w:rPrChange w:id="75" w:author="Jorge A. Cotera" w:date="2016-04-24T09:40:00Z">
              <w:rPr/>
            </w:rPrChange>
          </w:rPr>
          <w:delText>e</w:delText>
        </w:r>
      </w:del>
      <w:r w:rsidR="000D7069" w:rsidRPr="0057641F">
        <w:rPr>
          <w:i/>
          <w:rPrChange w:id="76" w:author="Jorge A. Cotera" w:date="2016-04-24T09:40:00Z">
            <w:rPr/>
          </w:rPrChange>
        </w:rPr>
        <w:t>nseñanza</w:t>
      </w:r>
      <w:commentRangeEnd w:id="63"/>
      <w:r w:rsidR="00EC30E1" w:rsidRPr="0057641F">
        <w:rPr>
          <w:rStyle w:val="Refdecomentario"/>
          <w:i/>
          <w:rPrChange w:id="77" w:author="Jorge A. Cotera" w:date="2016-04-24T09:40:00Z">
            <w:rPr>
              <w:rStyle w:val="Refdecomentario"/>
            </w:rPr>
          </w:rPrChange>
        </w:rPr>
        <w:commentReference w:id="63"/>
      </w:r>
      <w:r w:rsidR="00FD66FA">
        <w:t xml:space="preserve">. </w:t>
      </w:r>
    </w:p>
    <w:p w14:paraId="32EFD664" w14:textId="54BA2A34" w:rsidR="00FD66FA" w:rsidRDefault="00FD66FA" w:rsidP="00155045">
      <w:pPr>
        <w:spacing w:after="120"/>
      </w:pPr>
      <w:r>
        <w:t>E</w:t>
      </w:r>
      <w:r w:rsidR="00C942BF">
        <w:t xml:space="preserve">sto significa </w:t>
      </w:r>
      <w:del w:id="78" w:author="Jorge A. Cotera" w:date="2016-04-24T09:41:00Z">
        <w:r w:rsidR="00C942BF" w:rsidDel="0057641F">
          <w:delText>que</w:delText>
        </w:r>
      </w:del>
      <w:ins w:id="79" w:author="Jorge A. Cotera" w:date="2016-04-24T09:41:00Z">
        <w:r w:rsidR="0057641F">
          <w:t>que,</w:t>
        </w:r>
      </w:ins>
      <w:r w:rsidR="00C942BF">
        <w:t xml:space="preserve"> como totalidad</w:t>
      </w:r>
      <w:del w:id="80" w:author="Jorge A. Cotera" w:date="2016-04-24T09:41:00Z">
        <w:r w:rsidR="00C942BF" w:rsidDel="0057641F">
          <w:delText>,</w:delText>
        </w:r>
      </w:del>
      <w:ins w:id="81" w:author="Jorge A. Cotera" w:date="2016-04-24T09:41:00Z">
        <w:r w:rsidR="0057641F">
          <w:t>,</w:t>
        </w:r>
      </w:ins>
      <w:r w:rsidR="00C942BF">
        <w:t xml:space="preserve"> la </w:t>
      </w:r>
      <w:ins w:id="82" w:author="Jorge Cotera" w:date="2016-03-21T11:39:00Z">
        <w:r w:rsidR="005545BB">
          <w:t>A</w:t>
        </w:r>
      </w:ins>
      <w:commentRangeStart w:id="83"/>
      <w:del w:id="84" w:author="Jorge Cotera" w:date="2016-03-21T11:39:00Z">
        <w:r w:rsidR="00C942BF" w:rsidDel="005545BB">
          <w:delText>a</w:delText>
        </w:r>
      </w:del>
      <w:r w:rsidR="00C942BF">
        <w:t xml:space="preserve">ctividad </w:t>
      </w:r>
      <w:ins w:id="85" w:author="Jorge Cotera" w:date="2016-03-21T11:39:00Z">
        <w:r w:rsidR="005545BB">
          <w:t>O</w:t>
        </w:r>
      </w:ins>
      <w:del w:id="86" w:author="Jorge Cotera" w:date="2016-03-21T11:39:00Z">
        <w:r w:rsidR="00C942BF" w:rsidDel="005545BB">
          <w:delText>o</w:delText>
        </w:r>
      </w:del>
      <w:r w:rsidR="00C942BF">
        <w:t xml:space="preserve">rientadora de </w:t>
      </w:r>
      <w:ins w:id="87" w:author="Jorge Cotera" w:date="2016-03-21T11:39:00Z">
        <w:r w:rsidR="005545BB">
          <w:t>E</w:t>
        </w:r>
      </w:ins>
      <w:del w:id="88" w:author="Jorge Cotera" w:date="2016-03-21T11:39:00Z">
        <w:r w:rsidR="00C942BF" w:rsidDel="005545BB">
          <w:delText>e</w:delText>
        </w:r>
      </w:del>
      <w:r w:rsidR="00C942BF">
        <w:t xml:space="preserve">nseñanza </w:t>
      </w:r>
      <w:commentRangeEnd w:id="83"/>
      <w:r w:rsidR="00EC30E1">
        <w:rPr>
          <w:rStyle w:val="Refdecomentario"/>
        </w:rPr>
        <w:commentReference w:id="83"/>
      </w:r>
      <w:r w:rsidR="00C942BF">
        <w:t>est</w:t>
      </w:r>
      <w:r>
        <w:t>uvo</w:t>
      </w:r>
      <w:r w:rsidR="00C942BF">
        <w:t xml:space="preserve"> comprendida por los 14 encuentros asumidos como una unidad</w:t>
      </w:r>
      <w:r>
        <w:t>;</w:t>
      </w:r>
      <w:r w:rsidR="00C942BF">
        <w:t xml:space="preserve"> </w:t>
      </w:r>
      <w:r>
        <w:t>solo que esta unidad est</w:t>
      </w:r>
      <w:r w:rsidR="00AC1D04">
        <w:t>uvo</w:t>
      </w:r>
      <w:r w:rsidR="00C942BF">
        <w:t xml:space="preserve"> estructurad</w:t>
      </w:r>
      <w:r>
        <w:t>a</w:t>
      </w:r>
      <w:r w:rsidR="00C942BF">
        <w:t xml:space="preserve"> en acciones </w:t>
      </w:r>
      <w:r w:rsidR="00155045">
        <w:t>y operaciones, de modo que al ser realizadas por el estudiante</w:t>
      </w:r>
      <w:r w:rsidR="00C942BF">
        <w:t xml:space="preserve"> </w:t>
      </w:r>
      <w:commentRangeStart w:id="89"/>
      <w:del w:id="90" w:author="Jorge Cotera" w:date="2016-03-21T11:40:00Z">
        <w:r w:rsidR="00155045" w:rsidDel="005545BB">
          <w:delText>desemboque</w:delText>
        </w:r>
        <w:r w:rsidR="00482E0D" w:rsidDel="005545BB">
          <w:delText>n</w:delText>
        </w:r>
        <w:commentRangeEnd w:id="89"/>
        <w:r w:rsidR="00EC30E1" w:rsidDel="005545BB">
          <w:rPr>
            <w:rStyle w:val="Refdecomentario"/>
          </w:rPr>
          <w:commentReference w:id="89"/>
        </w:r>
        <w:r w:rsidR="00155045" w:rsidDel="005545BB">
          <w:delText xml:space="preserve"> </w:delText>
        </w:r>
      </w:del>
      <w:ins w:id="91" w:author="Jorge Cotera" w:date="2016-03-21T11:40:00Z">
        <w:r w:rsidR="005545BB">
          <w:t>movilicen</w:t>
        </w:r>
      </w:ins>
      <w:del w:id="92" w:author="Jorge Cotera" w:date="2016-03-21T11:40:00Z">
        <w:r w:rsidR="00155045" w:rsidDel="005545BB">
          <w:delText xml:space="preserve">en </w:delText>
        </w:r>
      </w:del>
      <w:ins w:id="93" w:author="Jorge Cotera" w:date="2016-03-21T11:40:00Z">
        <w:r w:rsidR="005545BB">
          <w:t xml:space="preserve"> </w:t>
        </w:r>
      </w:ins>
      <w:r w:rsidR="00155045">
        <w:t>la solución de un problema</w:t>
      </w:r>
      <w:r>
        <w:t xml:space="preserve"> o </w:t>
      </w:r>
      <w:del w:id="94" w:author="Jorge Cotera" w:date="2016-03-21T11:40:00Z">
        <w:r w:rsidDel="005545BB">
          <w:delText xml:space="preserve">en la </w:delText>
        </w:r>
      </w:del>
      <w:r>
        <w:t>satisfa</w:t>
      </w:r>
      <w:del w:id="95" w:author="Jorge Cotera" w:date="2016-03-21T11:40:00Z">
        <w:r w:rsidDel="005545BB">
          <w:delText>cción</w:delText>
        </w:r>
      </w:del>
      <w:ins w:id="96" w:author="Jorge Cotera" w:date="2016-03-21T11:40:00Z">
        <w:r w:rsidR="005545BB">
          <w:t>gan</w:t>
        </w:r>
      </w:ins>
      <w:r>
        <w:t xml:space="preserve"> </w:t>
      </w:r>
      <w:del w:id="97" w:author="Jorge Cotera" w:date="2016-03-21T11:40:00Z">
        <w:r w:rsidR="00EC2780" w:rsidDel="005545BB">
          <w:delText xml:space="preserve">de </w:delText>
        </w:r>
      </w:del>
      <w:r w:rsidR="00EC2780">
        <w:t xml:space="preserve">una </w:t>
      </w:r>
      <w:r w:rsidR="00155045">
        <w:t>necesidad</w:t>
      </w:r>
      <w:r w:rsidR="00EC2780">
        <w:t>,</w:t>
      </w:r>
      <w:r w:rsidR="00155045">
        <w:t xml:space="preserve"> y se constituyan en actividad de aprendizaje y de apropiación de conocimientos. </w:t>
      </w:r>
      <w:ins w:id="98" w:author="Jorge Cotera" w:date="2016-03-21T11:50:00Z">
        <w:r w:rsidR="00A72C43" w:rsidRPr="00A72C43">
          <w:rPr>
            <w:highlight w:val="yellow"/>
            <w:rPrChange w:id="99" w:author="Jorge Cotera" w:date="2016-03-21T11:50:00Z">
              <w:rPr/>
            </w:rPrChange>
          </w:rPr>
          <w:t>En efecto, quiero resaltar que cuando propongo los 14 entrecuestos,</w:t>
        </w:r>
        <w:r w:rsidR="00A72C43">
          <w:t xml:space="preserve"> </w:t>
        </w:r>
      </w:ins>
    </w:p>
    <w:p w14:paraId="0B04BCC2" w14:textId="72C9AF63" w:rsidR="000D7069" w:rsidRDefault="00AC1D04" w:rsidP="00155045">
      <w:pPr>
        <w:spacing w:after="120"/>
      </w:pPr>
      <w:r>
        <w:t>A propósito de esto,</w:t>
      </w:r>
      <w:r w:rsidR="00155045">
        <w:t xml:space="preserve"> </w:t>
      </w:r>
      <w:proofErr w:type="spellStart"/>
      <w:r w:rsidR="00155045">
        <w:t>Moura</w:t>
      </w:r>
      <w:proofErr w:type="spellEnd"/>
      <w:sdt>
        <w:sdtPr>
          <w:id w:val="1195807818"/>
          <w:citation/>
        </w:sdtPr>
        <w:sdtEndPr/>
        <w:sdtContent>
          <w:r w:rsidR="00155045">
            <w:fldChar w:fldCharType="begin"/>
          </w:r>
          <w:r w:rsidR="00155045">
            <w:instrText xml:space="preserve">CITATION Mou10 \n  \t  \l 9226 </w:instrText>
          </w:r>
          <w:r w:rsidR="00155045">
            <w:fldChar w:fldCharType="separate"/>
          </w:r>
          <w:r w:rsidR="00155045">
            <w:rPr>
              <w:noProof/>
            </w:rPr>
            <w:t xml:space="preserve"> (2010)</w:t>
          </w:r>
          <w:r w:rsidR="00155045">
            <w:fldChar w:fldCharType="end"/>
          </w:r>
        </w:sdtContent>
      </w:sdt>
      <w:r w:rsidR="00155045">
        <w:t xml:space="preserve"> insist</w:t>
      </w:r>
      <w:r>
        <w:t>e</w:t>
      </w:r>
      <w:r w:rsidR="00155045">
        <w:t xml:space="preserve"> en que “aisladamente, las acciones no garantizan la satisfacción de una necesidad, más componen y estructuran una actividad y, de esa forma, adquieren sentido” (p</w:t>
      </w:r>
      <w:del w:id="100" w:author="Diana Victoria Jaramillo Quiceno" w:date="2016-03-16T19:54:00Z">
        <w:r w:rsidR="00155045" w:rsidDel="00EC30E1">
          <w:delText>,102</w:delText>
        </w:r>
      </w:del>
      <w:ins w:id="101" w:author="Diana Victoria Jaramillo Quiceno" w:date="2016-03-16T19:54:00Z">
        <w:r w:rsidR="00EC30E1">
          <w:t>, 102</w:t>
        </w:r>
      </w:ins>
      <w:r w:rsidR="00155045">
        <w:t xml:space="preserve">). </w:t>
      </w:r>
    </w:p>
    <w:p w14:paraId="682887AA" w14:textId="04A989C2" w:rsidR="004947EE" w:rsidRDefault="00155045" w:rsidP="00155045">
      <w:pPr>
        <w:spacing w:after="120"/>
      </w:pPr>
      <w:commentRangeStart w:id="102"/>
      <w:r>
        <w:t xml:space="preserve">Esa necesidad a la que me refiero, es </w:t>
      </w:r>
      <w:r w:rsidR="004947EE">
        <w:t>la</w:t>
      </w:r>
      <w:r w:rsidRPr="00DA107A">
        <w:t xml:space="preserve"> condición del estudiante, </w:t>
      </w:r>
      <w:r>
        <w:t xml:space="preserve">que </w:t>
      </w:r>
      <w:r w:rsidRPr="00DA107A">
        <w:t xml:space="preserve">en tanto ser humano, </w:t>
      </w:r>
      <w:r>
        <w:t>requiere</w:t>
      </w:r>
      <w:r w:rsidRPr="00DA107A">
        <w:t xml:space="preserve"> apropiase de la cultura</w:t>
      </w:r>
      <w:r>
        <w:t xml:space="preserve"> para resolver problemas de su entorno</w:t>
      </w:r>
      <w:r w:rsidR="00423D6B">
        <w:t xml:space="preserve"> y para ocupar, </w:t>
      </w:r>
      <w:r>
        <w:t xml:space="preserve">según </w:t>
      </w:r>
      <w:proofErr w:type="spellStart"/>
      <w:r>
        <w:t>Leontiev</w:t>
      </w:r>
      <w:proofErr w:type="spellEnd"/>
      <w:r w:rsidR="00423D6B">
        <w:t xml:space="preserve"> citado por</w:t>
      </w:r>
      <w:r>
        <w:t xml:space="preserve"> </w:t>
      </w:r>
      <w:commentRangeStart w:id="103"/>
      <w:sdt>
        <w:sdtPr>
          <w:rPr>
            <w:lang w:val="es-MX"/>
          </w:rPr>
          <w:id w:val="540713386"/>
          <w:citation/>
        </w:sdtPr>
        <w:sdtEndPr/>
        <w:sdtContent>
          <w:r>
            <w:rPr>
              <w:lang w:val="es-MX"/>
            </w:rPr>
            <w:fldChar w:fldCharType="begin"/>
          </w:r>
          <w:r>
            <w:instrText xml:space="preserve">CITATION Mou10 \t  \l 9226 </w:instrText>
          </w:r>
          <w:r>
            <w:rPr>
              <w:lang w:val="es-MX"/>
            </w:rPr>
            <w:fldChar w:fldCharType="separate"/>
          </w:r>
          <w:r>
            <w:rPr>
              <w:noProof/>
            </w:rPr>
            <w:t>(Moura, 2010)</w:t>
          </w:r>
          <w:r>
            <w:rPr>
              <w:lang w:val="es-MX"/>
            </w:rPr>
            <w:fldChar w:fldCharType="end"/>
          </w:r>
        </w:sdtContent>
      </w:sdt>
      <w:r>
        <w:t xml:space="preserve">, </w:t>
      </w:r>
      <w:commentRangeEnd w:id="103"/>
      <w:r w:rsidR="009D13C6">
        <w:rPr>
          <w:rStyle w:val="Refdecomentario"/>
        </w:rPr>
        <w:commentReference w:id="103"/>
      </w:r>
      <w:r w:rsidR="00423D6B">
        <w:t>“diferentes lugares en el sistema de relaciones humanas relacionadas con una actividad principal – el juego, el estudio o el trabajo – por medio del cual se reorganizan los proceso</w:t>
      </w:r>
      <w:ins w:id="104" w:author="Jorge A. Cotera" w:date="2016-04-28T16:08:00Z">
        <w:r w:rsidR="003D5C9C">
          <w:t>s</w:t>
        </w:r>
      </w:ins>
      <w:r w:rsidR="00423D6B">
        <w:t xml:space="preserve"> psíquicos </w:t>
      </w:r>
      <w:r w:rsidR="00C32E56">
        <w:t>y</w:t>
      </w:r>
      <w:r w:rsidR="00423D6B">
        <w:t xml:space="preserve"> ocurren los principales cambios psicológicos en la personalidad”. </w:t>
      </w:r>
    </w:p>
    <w:p w14:paraId="4FCA1CF7" w14:textId="3A28F953" w:rsidR="00423D6B" w:rsidRDefault="004947EE" w:rsidP="00155045">
      <w:pPr>
        <w:spacing w:after="120"/>
      </w:pPr>
      <w:r>
        <w:t xml:space="preserve">Es conforme al anterior punto de vista, como procuré </w:t>
      </w:r>
      <w:r w:rsidR="00423D6B">
        <w:t xml:space="preserve">por medio de esta </w:t>
      </w:r>
      <w:del w:id="105" w:author="Jorge A. Cotera" w:date="2016-04-24T09:41:00Z">
        <w:r w:rsidR="00423D6B" w:rsidDel="0057641F">
          <w:delText>actividad orientadora de enseñanza</w:delText>
        </w:r>
      </w:del>
      <w:ins w:id="106" w:author="Jorge A. Cotera" w:date="2016-04-24T09:41:00Z">
        <w:r w:rsidR="0057641F">
          <w:t>actividad Orientadora de enseñanza</w:t>
        </w:r>
      </w:ins>
      <w:r w:rsidR="00423D6B">
        <w:t xml:space="preserve">, analizar </w:t>
      </w:r>
      <w:r w:rsidR="00EC2780">
        <w:t>cómo</w:t>
      </w:r>
      <w:r w:rsidR="00423D6B">
        <w:t xml:space="preserve"> </w:t>
      </w:r>
      <w:r w:rsidR="006D43DF">
        <w:t>fue</w:t>
      </w:r>
      <w:r w:rsidR="00423D6B">
        <w:t xml:space="preserve"> objetivado el concepto de </w:t>
      </w:r>
      <w:r w:rsidR="00EC2780">
        <w:t>perpendicularidad</w:t>
      </w:r>
      <w:r w:rsidR="00423D6B">
        <w:t xml:space="preserve"> en </w:t>
      </w:r>
      <w:r>
        <w:t>los estudiantes de grado quinto;</w:t>
      </w:r>
      <w:r w:rsidR="00423D6B">
        <w:t xml:space="preserve"> pero a su vez, </w:t>
      </w:r>
      <w:r>
        <w:t xml:space="preserve">y </w:t>
      </w:r>
      <w:r w:rsidR="00423D6B">
        <w:t xml:space="preserve">en concordancia con </w:t>
      </w:r>
      <w:proofErr w:type="spellStart"/>
      <w:r w:rsidR="00423D6B">
        <w:t>Radford</w:t>
      </w:r>
      <w:proofErr w:type="spellEnd"/>
      <w:r w:rsidR="00423D6B">
        <w:t xml:space="preserve"> y </w:t>
      </w:r>
      <w:proofErr w:type="spellStart"/>
      <w:r w:rsidR="00423D6B">
        <w:t>Moura</w:t>
      </w:r>
      <w:proofErr w:type="spellEnd"/>
      <w:r w:rsidR="00423D6B">
        <w:t xml:space="preserve">, analizar </w:t>
      </w:r>
      <w:r w:rsidR="00EC2780">
        <w:t>cómo</w:t>
      </w:r>
      <w:r w:rsidR="00423D6B">
        <w:t xml:space="preserve"> </w:t>
      </w:r>
      <w:r w:rsidR="006D43DF">
        <w:t xml:space="preserve">tal objetivación se </w:t>
      </w:r>
      <w:r>
        <w:t>encontraba</w:t>
      </w:r>
      <w:r w:rsidR="006D43DF">
        <w:t xml:space="preserve"> </w:t>
      </w:r>
      <w:r w:rsidR="00423D6B">
        <w:t>en dialéctica con la producción de los estudiantes como sujetos</w:t>
      </w:r>
      <w:r w:rsidR="006D43DF">
        <w:t>,</w:t>
      </w:r>
      <w:r w:rsidR="00423D6B">
        <w:t xml:space="preserve"> </w:t>
      </w:r>
      <w:r w:rsidR="006D43DF">
        <w:t>quienes</w:t>
      </w:r>
      <w:r w:rsidR="00423D6B">
        <w:t xml:space="preserve"> e</w:t>
      </w:r>
      <w:r w:rsidR="007745B0">
        <w:t>n el movimiento de la actividad</w:t>
      </w:r>
      <w:r w:rsidR="00E754D2">
        <w:t>, también</w:t>
      </w:r>
      <w:r w:rsidR="007745B0">
        <w:t xml:space="preserve"> </w:t>
      </w:r>
      <w:r w:rsidR="00EC2780">
        <w:t>transforma</w:t>
      </w:r>
      <w:r w:rsidR="006D43DF">
        <w:t>ron</w:t>
      </w:r>
      <w:r w:rsidR="00EC2780">
        <w:t xml:space="preserve"> su conciencia, su personalidad. </w:t>
      </w:r>
      <w:r w:rsidR="00423D6B">
        <w:t xml:space="preserve"> </w:t>
      </w:r>
      <w:commentRangeEnd w:id="102"/>
      <w:r w:rsidR="009D13C6">
        <w:rPr>
          <w:rStyle w:val="Refdecomentario"/>
        </w:rPr>
        <w:commentReference w:id="102"/>
      </w:r>
    </w:p>
    <w:p w14:paraId="62B5AFF2" w14:textId="77777777" w:rsidR="00370F03" w:rsidRDefault="00EC2780" w:rsidP="00370F03">
      <w:pPr>
        <w:spacing w:after="120"/>
        <w:rPr>
          <w:lang w:val="es-MX"/>
        </w:rPr>
      </w:pPr>
      <w:r>
        <w:t xml:space="preserve">Por otra parte, </w:t>
      </w:r>
      <w:r w:rsidR="007745B0">
        <w:t xml:space="preserve">desde esta perspectiva teórica, </w:t>
      </w:r>
      <w:r w:rsidR="006D43DF">
        <w:t xml:space="preserve">al </w:t>
      </w:r>
      <w:r>
        <w:t xml:space="preserve">buscar la apropiación </w:t>
      </w:r>
      <w:r w:rsidR="00155045">
        <w:t>d</w:t>
      </w:r>
      <w:r w:rsidR="00155045">
        <w:rPr>
          <w:lang w:val="es-MX"/>
        </w:rPr>
        <w:t xml:space="preserve">el conocimiento matemático por el camino del pensamiento teórico, </w:t>
      </w:r>
      <w:r>
        <w:rPr>
          <w:lang w:val="es-MX"/>
        </w:rPr>
        <w:t xml:space="preserve">es importante </w:t>
      </w:r>
      <w:r w:rsidR="00155045">
        <w:rPr>
          <w:lang w:val="es-MX"/>
        </w:rPr>
        <w:t>considera</w:t>
      </w:r>
      <w:r>
        <w:rPr>
          <w:lang w:val="es-MX"/>
        </w:rPr>
        <w:t>r</w:t>
      </w:r>
      <w:r w:rsidR="00155045">
        <w:rPr>
          <w:lang w:val="es-MX"/>
        </w:rPr>
        <w:t xml:space="preserve"> que, “para revelar la esencia del objeto es necesario reproducir el proceso histórico real de su </w:t>
      </w:r>
      <w:r w:rsidR="00155045">
        <w:rPr>
          <w:lang w:val="es-MX"/>
        </w:rPr>
        <w:lastRenderedPageBreak/>
        <w:t>desenvolvimiento, más este es posible solamente si conocemos la esencia del objeto”</w:t>
      </w:r>
      <w:r w:rsidR="007745B0">
        <w:rPr>
          <w:lang w:val="es-MX"/>
        </w:rPr>
        <w:t xml:space="preserve">, </w:t>
      </w:r>
      <w:proofErr w:type="spellStart"/>
      <w:r w:rsidR="007745B0">
        <w:rPr>
          <w:lang w:val="es-MX"/>
        </w:rPr>
        <w:t>Kopnin</w:t>
      </w:r>
      <w:proofErr w:type="spellEnd"/>
      <w:r w:rsidR="007745B0">
        <w:rPr>
          <w:lang w:val="es-MX"/>
        </w:rPr>
        <w:t xml:space="preserve"> citado </w:t>
      </w:r>
      <w:commentRangeStart w:id="107"/>
      <w:r w:rsidR="007745B0">
        <w:rPr>
          <w:lang w:val="es-MX"/>
        </w:rPr>
        <w:t xml:space="preserve">por </w:t>
      </w:r>
      <w:sdt>
        <w:sdtPr>
          <w:rPr>
            <w:lang w:val="es-MX"/>
          </w:rPr>
          <w:id w:val="-409155213"/>
          <w:citation/>
        </w:sdtPr>
        <w:sdtEndPr/>
        <w:sdtContent>
          <w:r w:rsidR="007745B0">
            <w:rPr>
              <w:lang w:val="es-MX"/>
            </w:rPr>
            <w:fldChar w:fldCharType="begin"/>
          </w:r>
          <w:r w:rsidR="007745B0">
            <w:instrText xml:space="preserve">CITATION Mou10 \p 104 \t  \l 9226 </w:instrText>
          </w:r>
          <w:r w:rsidR="007745B0">
            <w:rPr>
              <w:lang w:val="es-MX"/>
            </w:rPr>
            <w:fldChar w:fldCharType="separate"/>
          </w:r>
          <w:r w:rsidR="007745B0">
            <w:rPr>
              <w:noProof/>
            </w:rPr>
            <w:t>(Moura, 2010, pág. 104)</w:t>
          </w:r>
          <w:r w:rsidR="007745B0">
            <w:rPr>
              <w:lang w:val="es-MX"/>
            </w:rPr>
            <w:fldChar w:fldCharType="end"/>
          </w:r>
        </w:sdtContent>
      </w:sdt>
      <w:r w:rsidR="00BD5A9D">
        <w:rPr>
          <w:lang w:val="es-MX"/>
        </w:rPr>
        <w:t>.</w:t>
      </w:r>
      <w:commentRangeEnd w:id="107"/>
      <w:r w:rsidR="00427AF1">
        <w:rPr>
          <w:rStyle w:val="Refdecomentario"/>
        </w:rPr>
        <w:commentReference w:id="107"/>
      </w:r>
    </w:p>
    <w:p w14:paraId="17C61C4E" w14:textId="54A931C8" w:rsidR="006D43DF" w:rsidRDefault="00370F03" w:rsidP="00370F03">
      <w:pPr>
        <w:spacing w:after="120"/>
      </w:pPr>
      <w:r>
        <w:rPr>
          <w:lang w:val="es-MX"/>
        </w:rPr>
        <w:t>P</w:t>
      </w:r>
      <w:r w:rsidR="007745B0">
        <w:rPr>
          <w:lang w:val="es-MX"/>
        </w:rPr>
        <w:t xml:space="preserve">or ello </w:t>
      </w:r>
      <w:r w:rsidR="006D43DF">
        <w:rPr>
          <w:lang w:val="es-MX"/>
        </w:rPr>
        <w:t>fue pertinente entonces</w:t>
      </w:r>
      <w:r w:rsidR="00E754D2">
        <w:rPr>
          <w:lang w:val="es-MX"/>
        </w:rPr>
        <w:t>,</w:t>
      </w:r>
      <w:r w:rsidR="006D43DF">
        <w:rPr>
          <w:lang w:val="es-MX"/>
        </w:rPr>
        <w:t xml:space="preserve"> considerar un</w:t>
      </w:r>
      <w:r w:rsidR="00155045">
        <w:rPr>
          <w:lang w:val="es-MX"/>
        </w:rPr>
        <w:t xml:space="preserve"> proceso histórico real</w:t>
      </w:r>
      <w:r w:rsidR="00E754D2">
        <w:rPr>
          <w:lang w:val="es-MX"/>
        </w:rPr>
        <w:t>,</w:t>
      </w:r>
      <w:r w:rsidR="00155045">
        <w:rPr>
          <w:lang w:val="es-MX"/>
        </w:rPr>
        <w:t xml:space="preserve"> </w:t>
      </w:r>
      <w:r w:rsidR="006D43DF">
        <w:rPr>
          <w:lang w:val="es-MX"/>
        </w:rPr>
        <w:t xml:space="preserve">pero que estuvo </w:t>
      </w:r>
      <w:r w:rsidR="00155045">
        <w:rPr>
          <w:lang w:val="es-MX"/>
        </w:rPr>
        <w:t>representado aquí de manera virtual por una situación desencadenadora de aprendizaje</w:t>
      </w:r>
      <w:r w:rsidR="006D43DF">
        <w:rPr>
          <w:lang w:val="es-MX"/>
        </w:rPr>
        <w:t>, cuya</w:t>
      </w:r>
      <w:r w:rsidR="00E754D2">
        <w:rPr>
          <w:lang w:val="es-MX"/>
        </w:rPr>
        <w:t xml:space="preserve"> actividad central fue un juego</w:t>
      </w:r>
      <w:r w:rsidR="006D43DF">
        <w:rPr>
          <w:lang w:val="es-MX"/>
        </w:rPr>
        <w:t xml:space="preserve"> </w:t>
      </w:r>
      <w:r w:rsidR="002C2F4C">
        <w:rPr>
          <w:lang w:val="es-MX"/>
        </w:rPr>
        <w:t>(</w:t>
      </w:r>
      <w:r w:rsidR="006D43DF">
        <w:rPr>
          <w:lang w:val="es-MX"/>
        </w:rPr>
        <w:t>estudio</w:t>
      </w:r>
      <w:r w:rsidR="002C2F4C">
        <w:rPr>
          <w:lang w:val="es-MX"/>
        </w:rPr>
        <w:t xml:space="preserve"> o trabajo)</w:t>
      </w:r>
      <w:r w:rsidR="00E754D2">
        <w:rPr>
          <w:lang w:val="es-MX"/>
        </w:rPr>
        <w:t>. Este juego</w:t>
      </w:r>
      <w:r w:rsidR="006D43DF">
        <w:rPr>
          <w:lang w:val="es-MX"/>
        </w:rPr>
        <w:t xml:space="preserve"> posibilitó a los estudiantes </w:t>
      </w:r>
      <w:del w:id="108" w:author="Diana Victoria Jaramillo Quiceno" w:date="2016-03-16T19:56:00Z">
        <w:r w:rsidR="006D43DF" w:rsidDel="00427AF1">
          <w:rPr>
            <w:lang w:val="es-MX"/>
          </w:rPr>
          <w:delText xml:space="preserve">reconocer </w:delText>
        </w:r>
        <w:r w:rsidR="00155045" w:rsidDel="00427AF1">
          <w:rPr>
            <w:lang w:val="es-MX"/>
          </w:rPr>
          <w:delText xml:space="preserve"> </w:delText>
        </w:r>
        <w:r w:rsidR="006D43DF" w:rsidDel="00427AF1">
          <w:rPr>
            <w:lang w:val="es-MX"/>
          </w:rPr>
          <w:delText>algunas</w:delText>
        </w:r>
      </w:del>
      <w:ins w:id="109" w:author="Diana Victoria Jaramillo Quiceno" w:date="2016-03-16T19:56:00Z">
        <w:r w:rsidR="00427AF1">
          <w:rPr>
            <w:lang w:val="es-MX"/>
          </w:rPr>
          <w:t>reconocer algunas</w:t>
        </w:r>
      </w:ins>
      <w:r w:rsidR="00155045">
        <w:rPr>
          <w:lang w:val="es-MX"/>
        </w:rPr>
        <w:t xml:space="preserve"> </w:t>
      </w:r>
      <w:r w:rsidR="006D43DF">
        <w:rPr>
          <w:lang w:val="es-MX"/>
        </w:rPr>
        <w:t>“</w:t>
      </w:r>
      <w:r w:rsidR="00155045">
        <w:rPr>
          <w:lang w:val="es-MX"/>
        </w:rPr>
        <w:t>condiciones esenciales del concepto vivenciado históricamente por la humanidad”</w:t>
      </w:r>
      <w:r w:rsidR="003944AB">
        <w:rPr>
          <w:lang w:val="es-MX"/>
        </w:rPr>
        <w:t xml:space="preserve"> </w:t>
      </w:r>
      <w:sdt>
        <w:sdtPr>
          <w:rPr>
            <w:lang w:val="es-MX"/>
          </w:rPr>
          <w:id w:val="263665856"/>
          <w:citation/>
        </w:sdtPr>
        <w:sdtEndPr/>
        <w:sdtContent>
          <w:r w:rsidR="003944AB">
            <w:rPr>
              <w:lang w:val="es-MX"/>
            </w:rPr>
            <w:fldChar w:fldCharType="begin"/>
          </w:r>
          <w:r w:rsidR="003944AB">
            <w:instrText xml:space="preserve">CITATION Mou10 \p 105 \t  \l 9226 </w:instrText>
          </w:r>
          <w:r w:rsidR="003944AB">
            <w:rPr>
              <w:lang w:val="es-MX"/>
            </w:rPr>
            <w:fldChar w:fldCharType="separate"/>
          </w:r>
          <w:r w:rsidR="003944AB">
            <w:rPr>
              <w:noProof/>
            </w:rPr>
            <w:t>(Moura, 2010, pág. 105)</w:t>
          </w:r>
          <w:r w:rsidR="003944AB">
            <w:rPr>
              <w:lang w:val="es-MX"/>
            </w:rPr>
            <w:fldChar w:fldCharType="end"/>
          </w:r>
        </w:sdtContent>
      </w:sdt>
      <w:r w:rsidR="003944AB">
        <w:rPr>
          <w:lang w:val="es-MX"/>
        </w:rPr>
        <w:t>;</w:t>
      </w:r>
      <w:r w:rsidR="006D43DF">
        <w:rPr>
          <w:lang w:val="es-MX"/>
        </w:rPr>
        <w:t xml:space="preserve"> </w:t>
      </w:r>
      <w:r w:rsidR="00E754D2">
        <w:rPr>
          <w:lang w:val="es-MX"/>
        </w:rPr>
        <w:t xml:space="preserve">en este caso, </w:t>
      </w:r>
      <w:commentRangeStart w:id="110"/>
      <w:r w:rsidR="006D43DF">
        <w:rPr>
          <w:lang w:val="es-MX"/>
        </w:rPr>
        <w:t xml:space="preserve">ese juego fue </w:t>
      </w:r>
      <w:commentRangeEnd w:id="110"/>
      <w:r w:rsidR="00427AF1">
        <w:rPr>
          <w:rStyle w:val="Refdecomentario"/>
        </w:rPr>
        <w:commentReference w:id="110"/>
      </w:r>
      <w:r w:rsidR="006D43DF" w:rsidRPr="00DA107A">
        <w:t xml:space="preserve">la construcción de viviendas, como expresión y producción material y simbólica de los habitantes de esta </w:t>
      </w:r>
      <w:r w:rsidR="006D43DF" w:rsidRPr="001F0CB7">
        <w:t>región del país (Necesidad</w:t>
      </w:r>
      <w:del w:id="111" w:author="Diana Victoria Jaramillo Quiceno" w:date="2016-03-16T19:57:00Z">
        <w:r w:rsidR="006D43DF" w:rsidRPr="001F0CB7" w:rsidDel="00427AF1">
          <w:delText xml:space="preserve"> </w:delText>
        </w:r>
      </w:del>
      <w:r w:rsidR="006D43DF" w:rsidRPr="001F0CB7">
        <w:t>-</w:t>
      </w:r>
      <w:del w:id="112" w:author="Diana Victoria Jaramillo Quiceno" w:date="2016-03-16T19:57:00Z">
        <w:r w:rsidR="006D43DF" w:rsidRPr="001F0CB7" w:rsidDel="00427AF1">
          <w:delText xml:space="preserve"> </w:delText>
        </w:r>
      </w:del>
      <w:r w:rsidR="006D43DF" w:rsidRPr="001F0CB7">
        <w:t>objeto).</w:t>
      </w:r>
      <w:r w:rsidR="006D43DF" w:rsidRPr="00DA107A">
        <w:t xml:space="preserve"> </w:t>
      </w:r>
    </w:p>
    <w:p w14:paraId="26389762" w14:textId="363934C1" w:rsidR="002C2F4C" w:rsidRDefault="002C2F4C" w:rsidP="006D43DF">
      <w:pPr>
        <w:spacing w:after="120"/>
      </w:pPr>
      <w:r>
        <w:t>De esta manera</w:t>
      </w:r>
      <w:r w:rsidR="00E66917">
        <w:t>,</w:t>
      </w:r>
      <w:r>
        <w:t xml:space="preserve"> mientras toda la </w:t>
      </w:r>
      <w:del w:id="113" w:author="Jorge A. Cotera" w:date="2016-04-24T09:41:00Z">
        <w:r w:rsidDel="0057641F">
          <w:delText>actividad orientadora</w:delText>
        </w:r>
        <w:r w:rsidR="00E754D2" w:rsidDel="0057641F">
          <w:delText xml:space="preserve"> de enseñanza</w:delText>
        </w:r>
      </w:del>
      <w:ins w:id="114" w:author="Jorge A. Cotera" w:date="2016-04-24T09:41:00Z">
        <w:r w:rsidR="0057641F">
          <w:t>actividad Orientadora de enseñanza</w:t>
        </w:r>
      </w:ins>
      <w:r>
        <w:t xml:space="preserve">, cuya actividad central o desencadenadora fue el juego, tuvo una necesidad central, cada encuentro en tanto acción de la actividad, también fue organizado </w:t>
      </w:r>
      <w:r w:rsidRPr="00DA107A">
        <w:t xml:space="preserve">a partir de una necesidad </w:t>
      </w:r>
      <w:r>
        <w:t xml:space="preserve">específica, </w:t>
      </w:r>
      <w:r w:rsidRPr="00DA107A">
        <w:t xml:space="preserve">explícitamente establecida </w:t>
      </w:r>
      <w:r w:rsidR="00E66917" w:rsidRPr="00E66917">
        <w:t>en mí planeación como docente-investigador.</w:t>
      </w:r>
    </w:p>
    <w:p w14:paraId="6414432C" w14:textId="2083987A" w:rsidR="006D43DF" w:rsidRPr="00DA107A" w:rsidRDefault="006D43DF" w:rsidP="006D43DF">
      <w:pPr>
        <w:spacing w:after="120"/>
      </w:pPr>
      <w:r w:rsidRPr="00DA107A">
        <w:t xml:space="preserve">Además, frente a cada necesidad </w:t>
      </w:r>
      <w:r>
        <w:t>específica</w:t>
      </w:r>
      <w:r w:rsidR="00E66917">
        <w:t>,</w:t>
      </w:r>
      <w:r>
        <w:t xml:space="preserve"> </w:t>
      </w:r>
      <w:proofErr w:type="gramStart"/>
      <w:r w:rsidR="00E754D2">
        <w:t>plantee</w:t>
      </w:r>
      <w:proofErr w:type="gramEnd"/>
      <w:r w:rsidRPr="00DA107A">
        <w:t xml:space="preserve"> también un motivo</w:t>
      </w:r>
      <w:r>
        <w:t xml:space="preserve"> específico</w:t>
      </w:r>
      <w:r w:rsidRPr="00DA107A">
        <w:t xml:space="preserve">, que al asumirlo como expresión parcial del objeto de la actividad, </w:t>
      </w:r>
      <w:r w:rsidR="00E754D2">
        <w:t>procuré buscar</w:t>
      </w:r>
      <w:r w:rsidRPr="00DA107A">
        <w:t xml:space="preserve"> que estos posibilit</w:t>
      </w:r>
      <w:r w:rsidR="002C2F4C">
        <w:t>asen</w:t>
      </w:r>
      <w:r w:rsidRPr="00DA107A">
        <w:t xml:space="preserve">, en palabras de </w:t>
      </w:r>
      <w:proofErr w:type="spellStart"/>
      <w:r w:rsidRPr="00DA107A">
        <w:t>Moura</w:t>
      </w:r>
      <w:proofErr w:type="spellEnd"/>
      <w:r w:rsidRPr="00DA107A">
        <w:t xml:space="preserve"> </w:t>
      </w:r>
      <w:sdt>
        <w:sdtPr>
          <w:id w:val="-864443308"/>
          <w:citation/>
        </w:sdtPr>
        <w:sdtEndPr/>
        <w:sdtContent>
          <w:r w:rsidRPr="00DA107A">
            <w:fldChar w:fldCharType="begin"/>
          </w:r>
          <w:r w:rsidRPr="00DA107A">
            <w:instrText xml:space="preserve">CITATION Mou10 \n  \t  \l 9226 </w:instrText>
          </w:r>
          <w:r w:rsidRPr="00DA107A">
            <w:fldChar w:fldCharType="separate"/>
          </w:r>
          <w:r w:rsidRPr="00DA107A">
            <w:t>(2010)</w:t>
          </w:r>
          <w:r w:rsidRPr="00DA107A">
            <w:fldChar w:fldCharType="end"/>
          </w:r>
        </w:sdtContent>
      </w:sdt>
      <w:r w:rsidR="00E754D2">
        <w:t>,</w:t>
      </w:r>
      <w:r w:rsidRPr="00DA107A">
        <w:t xml:space="preserve"> “al estudiante establecer una relación entre el motivo objetivo de la actividad y la acción desarrollada para aprender” (p.100). Finalmente, en las acciones propuestas para cada encuentro </w:t>
      </w:r>
      <w:r w:rsidR="00715EEC">
        <w:t>expresé</w:t>
      </w:r>
      <w:r w:rsidRPr="00DA107A">
        <w:t xml:space="preserve"> un</w:t>
      </w:r>
      <w:r>
        <w:t>a intencionalidad y un</w:t>
      </w:r>
      <w:r w:rsidRPr="00DA107A">
        <w:t xml:space="preserve"> objetivo</w:t>
      </w:r>
      <w:r w:rsidR="00715EEC">
        <w:t>,</w:t>
      </w:r>
      <w:r w:rsidRPr="00DA107A">
        <w:t xml:space="preserve"> tanto en términos de enseñanza como de aprendizaje, </w:t>
      </w:r>
      <w:r w:rsidR="00E754D2">
        <w:t>siendo coherente con mi asunción</w:t>
      </w:r>
      <w:r w:rsidRPr="00DA107A">
        <w:t xml:space="preserve"> de la imposibilidad de pensar en una actividad de enseñanza sin actividad de aprendizaje, y </w:t>
      </w:r>
      <w:r w:rsidR="00715EEC">
        <w:t xml:space="preserve">en </w:t>
      </w:r>
      <w:r w:rsidR="00E754D2">
        <w:t xml:space="preserve">coherencia también con </w:t>
      </w:r>
      <w:proofErr w:type="spellStart"/>
      <w:r w:rsidRPr="00DA107A">
        <w:t>Moura</w:t>
      </w:r>
      <w:proofErr w:type="spellEnd"/>
      <w:sdt>
        <w:sdtPr>
          <w:id w:val="1972084341"/>
          <w:citation/>
        </w:sdtPr>
        <w:sdtEndPr/>
        <w:sdtContent>
          <w:r w:rsidRPr="00DA107A">
            <w:fldChar w:fldCharType="begin"/>
          </w:r>
          <w:r w:rsidRPr="00DA107A">
            <w:instrText xml:space="preserve">CITATION Mou10 \n  \t  \l 9226 </w:instrText>
          </w:r>
          <w:r w:rsidRPr="00DA107A">
            <w:fldChar w:fldCharType="separate"/>
          </w:r>
          <w:r w:rsidRPr="00DA107A">
            <w:t xml:space="preserve"> (2010)</w:t>
          </w:r>
          <w:r w:rsidRPr="00DA107A">
            <w:fldChar w:fldCharType="end"/>
          </w:r>
        </w:sdtContent>
      </w:sdt>
      <w:r w:rsidR="00E754D2">
        <w:t xml:space="preserve"> cuando afirma que</w:t>
      </w:r>
      <w:r w:rsidRPr="00DA107A">
        <w:t>:</w:t>
      </w:r>
    </w:p>
    <w:p w14:paraId="5B2E2F24" w14:textId="77777777" w:rsidR="006D43DF" w:rsidRPr="00BC5DF1" w:rsidRDefault="006D43DF" w:rsidP="00BC5DF1">
      <w:pPr>
        <w:pStyle w:val="Subttulo"/>
        <w:numPr>
          <w:ilvl w:val="0"/>
          <w:numId w:val="0"/>
        </w:numPr>
        <w:spacing w:after="0" w:line="360" w:lineRule="auto"/>
        <w:ind w:left="794" w:firstLine="709"/>
        <w:rPr>
          <w:rFonts w:cs="Times New Roman"/>
          <w:szCs w:val="24"/>
        </w:rPr>
      </w:pPr>
      <w:r>
        <w:rPr>
          <w:rFonts w:cs="Times New Roman"/>
          <w:szCs w:val="24"/>
        </w:rPr>
        <w:t>No tiene sentido una actividad de enseñanza sin en ella no se concretiza una actividad de aprendizaje; a su vez, no existe una actividad de aprendizaje intencional si él no se da de forma consciente y organizada por medio de actividades de enseñanza. (p.100)</w:t>
      </w:r>
    </w:p>
    <w:p w14:paraId="58253C6D" w14:textId="77777777" w:rsidR="00C64DB3" w:rsidRDefault="00C64DB3" w:rsidP="00C64DB3">
      <w:pPr>
        <w:spacing w:after="120"/>
        <w:ind w:firstLine="0"/>
        <w:rPr>
          <w:lang w:val="es-MX"/>
        </w:rPr>
      </w:pPr>
    </w:p>
    <w:p w14:paraId="1EDE7F0B" w14:textId="3D2A609F" w:rsidR="00B95CDE" w:rsidRDefault="00796630" w:rsidP="00C64DB3">
      <w:pPr>
        <w:spacing w:after="120"/>
      </w:pPr>
      <w:r w:rsidRPr="00B95CDE">
        <w:t xml:space="preserve">Los 14 encuentros que se sistematizaron, comprendidos entre el 28 de mayo de 2015 y el 16 de </w:t>
      </w:r>
      <w:proofErr w:type="gramStart"/>
      <w:r w:rsidRPr="00B95CDE">
        <w:t>Octubre</w:t>
      </w:r>
      <w:proofErr w:type="gramEnd"/>
      <w:r w:rsidRPr="00B95CDE">
        <w:t xml:space="preserve"> de 2015, </w:t>
      </w:r>
      <w:r w:rsidR="00FD52A3">
        <w:t xml:space="preserve">me propuse </w:t>
      </w:r>
      <w:r w:rsidR="00B20218" w:rsidRPr="00B95CDE">
        <w:t>analiza</w:t>
      </w:r>
      <w:r w:rsidR="00FD52A3">
        <w:t>rl</w:t>
      </w:r>
      <w:r w:rsidR="00B20218" w:rsidRPr="00B95CDE">
        <w:t xml:space="preserve">os en </w:t>
      </w:r>
      <w:r w:rsidR="00FD52A3">
        <w:t>tres periodos</w:t>
      </w:r>
      <w:r w:rsidR="00FD52A3" w:rsidRPr="00FD52A3">
        <w:t xml:space="preserve"> </w:t>
      </w:r>
      <w:r w:rsidR="00FD52A3" w:rsidRPr="00B95CDE">
        <w:t>sucesivos</w:t>
      </w:r>
      <w:r w:rsidR="00DD31A8">
        <w:t xml:space="preserve">, separados por </w:t>
      </w:r>
      <w:r w:rsidR="00FD52A3">
        <w:t>cuatro</w:t>
      </w:r>
      <w:r w:rsidR="00B20218" w:rsidRPr="00B95CDE">
        <w:t xml:space="preserve"> momentos</w:t>
      </w:r>
      <w:r w:rsidR="00FD52A3">
        <w:t xml:space="preserve"> específicos. Esto </w:t>
      </w:r>
      <w:r w:rsidR="00B20218" w:rsidRPr="00B95CDE">
        <w:t xml:space="preserve">no quiere decir que </w:t>
      </w:r>
      <w:r w:rsidR="00715EEC">
        <w:t>haya hecho</w:t>
      </w:r>
      <w:r w:rsidRPr="00B95CDE">
        <w:t xml:space="preserve"> una ruptura en </w:t>
      </w:r>
      <w:r w:rsidR="00B20218" w:rsidRPr="00B95CDE">
        <w:t>los</w:t>
      </w:r>
      <w:r w:rsidRPr="00B95CDE">
        <w:t xml:space="preserve"> </w:t>
      </w:r>
      <w:r w:rsidRPr="00B95CDE">
        <w:lastRenderedPageBreak/>
        <w:t>movimiento</w:t>
      </w:r>
      <w:r w:rsidR="00B20218" w:rsidRPr="00B95CDE">
        <w:t>s</w:t>
      </w:r>
      <w:r w:rsidRPr="00B95CDE">
        <w:t xml:space="preserve"> de apropiación y objetivación, sino</w:t>
      </w:r>
      <w:r w:rsidR="00B20218" w:rsidRPr="00B95CDE">
        <w:t xml:space="preserve"> que a la luz del método material dialéctico, </w:t>
      </w:r>
      <w:r w:rsidRPr="00B95CDE">
        <w:t xml:space="preserve">tales procesos </w:t>
      </w:r>
      <w:r w:rsidR="00B20218" w:rsidRPr="00B95CDE">
        <w:t>emerg</w:t>
      </w:r>
      <w:r w:rsidR="00FD52A3">
        <w:t>ieron en la</w:t>
      </w:r>
      <w:r w:rsidR="0049657C" w:rsidRPr="00B95CDE">
        <w:t xml:space="preserve"> primera parte </w:t>
      </w:r>
      <w:r w:rsidR="00FD52A3">
        <w:t>de</w:t>
      </w:r>
      <w:r w:rsidR="0049657C" w:rsidRPr="00B95CDE">
        <w:t xml:space="preserve"> un viaje de ida y retorno. </w:t>
      </w:r>
    </w:p>
    <w:p w14:paraId="3D857505" w14:textId="06CC3004" w:rsidR="000B444B" w:rsidRDefault="0049657C" w:rsidP="00FD52A3">
      <w:pPr>
        <w:spacing w:after="120"/>
      </w:pPr>
      <w:r w:rsidRPr="00B95CDE">
        <w:t>Dicho de otro modo, para el materialismo dialéctico de esti</w:t>
      </w:r>
      <w:r w:rsidR="00BD27D1" w:rsidRPr="00B95CDE">
        <w:t>r</w:t>
      </w:r>
      <w:r w:rsidRPr="00B95CDE">
        <w:t xml:space="preserve">pe marxista, </w:t>
      </w:r>
      <w:commentRangeStart w:id="115"/>
      <w:r w:rsidRPr="00B95CDE">
        <w:t>el método científico</w:t>
      </w:r>
      <w:del w:id="116" w:author="Jorge A. Cotera" w:date="2016-04-28T16:24:00Z">
        <w:r w:rsidRPr="00B95CDE" w:rsidDel="007F5E53">
          <w:delText xml:space="preserve"> correcto</w:delText>
        </w:r>
        <w:commentRangeEnd w:id="115"/>
        <w:r w:rsidR="00427AF1" w:rsidDel="007F5E53">
          <w:rPr>
            <w:rStyle w:val="Refdecomentario"/>
          </w:rPr>
          <w:commentReference w:id="115"/>
        </w:r>
        <w:r w:rsidR="00485CED" w:rsidRPr="00B95CDE" w:rsidDel="007F5E53">
          <w:delText>,</w:delText>
        </w:r>
      </w:del>
      <w:r w:rsidRPr="00B95CDE">
        <w:t xml:space="preserve"> contempla un movimiento en dos sentidos constitutivos dialécticamente; en el primero de ellos, se parte del </w:t>
      </w:r>
      <w:r w:rsidR="00CE3AA1" w:rsidRPr="00B95CDE">
        <w:t xml:space="preserve">mundo de </w:t>
      </w:r>
      <w:r w:rsidRPr="00B95CDE">
        <w:t>“</w:t>
      </w:r>
      <w:r w:rsidR="00CE3AA1" w:rsidRPr="00B95CDE">
        <w:t>lo real y lo concreto</w:t>
      </w:r>
      <w:r w:rsidRPr="00B95CDE">
        <w:t>”</w:t>
      </w:r>
      <w:r w:rsidR="0091136E" w:rsidRPr="00B95CDE">
        <w:t xml:space="preserve">, </w:t>
      </w:r>
      <w:r w:rsidR="00485CED" w:rsidRPr="00B95CDE">
        <w:t xml:space="preserve">en donde </w:t>
      </w:r>
      <w:r w:rsidR="0091136E" w:rsidRPr="00B95CDE">
        <w:t xml:space="preserve">“El sujeto real mantiene, antes como después su autonomía fuera de la mente”. </w:t>
      </w:r>
      <w:r w:rsidR="00FD52A3">
        <w:t xml:space="preserve">Recordemos </w:t>
      </w:r>
      <w:r w:rsidR="0091136E" w:rsidRPr="00B95CDE">
        <w:t>que Marx</w:t>
      </w:r>
      <w:sdt>
        <w:sdtPr>
          <w:id w:val="-1272083300"/>
          <w:citation/>
        </w:sdtPr>
        <w:sdtEndPr/>
        <w:sdtContent>
          <w:r w:rsidR="0013420A">
            <w:fldChar w:fldCharType="begin"/>
          </w:r>
          <w:r w:rsidR="0013420A">
            <w:instrText xml:space="preserve">CITATION Mar16 \n  \t  \l 9226 </w:instrText>
          </w:r>
          <w:r w:rsidR="0013420A">
            <w:fldChar w:fldCharType="separate"/>
          </w:r>
          <w:r w:rsidR="0013420A">
            <w:rPr>
              <w:noProof/>
            </w:rPr>
            <w:t xml:space="preserve"> (1857)</w:t>
          </w:r>
          <w:r w:rsidR="0013420A">
            <w:fldChar w:fldCharType="end"/>
          </w:r>
        </w:sdtContent>
      </w:sdt>
      <w:r w:rsidR="0091136E" w:rsidRPr="00B95CDE">
        <w:t xml:space="preserve"> a diferencia de Hegel, no concibe lo real </w:t>
      </w:r>
      <w:r w:rsidR="00112D8F" w:rsidRPr="00B95CDE">
        <w:t xml:space="preserve">concreto </w:t>
      </w:r>
      <w:r w:rsidR="0091136E" w:rsidRPr="00B95CDE">
        <w:t xml:space="preserve">como resultado del pensamiento, </w:t>
      </w:r>
      <w:proofErr w:type="gramStart"/>
      <w:r w:rsidR="00112D8F" w:rsidRPr="00B95CDE">
        <w:t>y</w:t>
      </w:r>
      <w:proofErr w:type="gramEnd"/>
      <w:r w:rsidR="00112D8F" w:rsidRPr="00B95CDE">
        <w:t xml:space="preserve"> por el contrario, asume que es el método, la manera </w:t>
      </w:r>
      <w:r w:rsidR="0091136E" w:rsidRPr="00B95CDE">
        <w:t>como</w:t>
      </w:r>
      <w:r w:rsidR="00112D8F" w:rsidRPr="00B95CDE">
        <w:t xml:space="preserve"> </w:t>
      </w:r>
      <w:r w:rsidR="0091136E" w:rsidRPr="00B95CDE">
        <w:t xml:space="preserve">el pensamiento </w:t>
      </w:r>
      <w:r w:rsidR="00112D8F" w:rsidRPr="00B95CDE">
        <w:t xml:space="preserve">se apropia de lo concreto, hasta </w:t>
      </w:r>
      <w:r w:rsidR="0091136E" w:rsidRPr="00B95CDE">
        <w:t>reproduci</w:t>
      </w:r>
      <w:r w:rsidR="00112D8F" w:rsidRPr="00B95CDE">
        <w:t>rlo en la forma de un concepto, es decir, en un concreto espiritual.</w:t>
      </w:r>
      <w:r w:rsidR="00485CED" w:rsidRPr="00B95CDE">
        <w:t xml:space="preserve"> </w:t>
      </w:r>
    </w:p>
    <w:p w14:paraId="7307BE07" w14:textId="2911502E" w:rsidR="00D45003" w:rsidRDefault="00485CED" w:rsidP="00B95CDE">
      <w:pPr>
        <w:spacing w:after="120"/>
      </w:pPr>
      <w:r w:rsidRPr="00DD31A8">
        <w:t xml:space="preserve">Desde luego, </w:t>
      </w:r>
      <w:r w:rsidR="00DD31A8" w:rsidRPr="00DD31A8">
        <w:t xml:space="preserve">es </w:t>
      </w:r>
      <w:r w:rsidRPr="00DD31A8">
        <w:t xml:space="preserve">en este tránsito hacia lo concreto espiritual, </w:t>
      </w:r>
      <w:r w:rsidR="00DD31A8" w:rsidRPr="00DD31A8">
        <w:t>en</w:t>
      </w:r>
      <w:r w:rsidRPr="00DD31A8">
        <w:t xml:space="preserve"> </w:t>
      </w:r>
      <w:r w:rsidR="00DD31A8" w:rsidRPr="00DD31A8">
        <w:t xml:space="preserve">donde desde el método, </w:t>
      </w:r>
      <w:r w:rsidR="00342948">
        <w:t>los tres últimos momentos son</w:t>
      </w:r>
      <w:r w:rsidR="00DD31A8" w:rsidRPr="00DD31A8">
        <w:t xml:space="preserve"> conectados </w:t>
      </w:r>
      <w:r w:rsidRPr="00DD31A8">
        <w:t>entre sí por lo que el mismo Marx</w:t>
      </w:r>
      <w:sdt>
        <w:sdtPr>
          <w:id w:val="-1532498010"/>
          <w:citation/>
        </w:sdtPr>
        <w:sdtEndPr/>
        <w:sdtContent>
          <w:r w:rsidR="0013420A" w:rsidRPr="00DD31A8">
            <w:fldChar w:fldCharType="begin"/>
          </w:r>
          <w:r w:rsidR="0013420A" w:rsidRPr="00DD31A8">
            <w:instrText xml:space="preserve">CITATION Mar16 \n  \t  \l 9226 </w:instrText>
          </w:r>
          <w:r w:rsidR="0013420A" w:rsidRPr="00DD31A8">
            <w:fldChar w:fldCharType="separate"/>
          </w:r>
          <w:r w:rsidR="0013420A" w:rsidRPr="00DD31A8">
            <w:rPr>
              <w:noProof/>
            </w:rPr>
            <w:t xml:space="preserve"> (1857)</w:t>
          </w:r>
          <w:r w:rsidR="0013420A" w:rsidRPr="00DD31A8">
            <w:fldChar w:fldCharType="end"/>
          </w:r>
        </w:sdtContent>
      </w:sdt>
      <w:r w:rsidRPr="00DD31A8">
        <w:t xml:space="preserve"> </w:t>
      </w:r>
      <w:r w:rsidR="00D45003" w:rsidRPr="00DD31A8">
        <w:t>ha llamado:</w:t>
      </w:r>
      <w:r w:rsidR="0013420A" w:rsidRPr="00DD31A8">
        <w:t xml:space="preserve"> “camino</w:t>
      </w:r>
      <w:r w:rsidRPr="00DD31A8">
        <w:t>”</w:t>
      </w:r>
      <w:r w:rsidR="0013420A" w:rsidRPr="00DD31A8">
        <w:t xml:space="preserve"> (p.1)</w:t>
      </w:r>
      <w:r w:rsidR="00D45003" w:rsidRPr="00DD31A8">
        <w:t>.</w:t>
      </w:r>
      <w:r w:rsidR="00D45003" w:rsidRPr="00B95CDE">
        <w:t xml:space="preserve"> </w:t>
      </w:r>
    </w:p>
    <w:p w14:paraId="18200643" w14:textId="7005F18B" w:rsidR="00322BF3" w:rsidRDefault="00016DDA" w:rsidP="00B95CDE">
      <w:pPr>
        <w:spacing w:after="120"/>
      </w:pPr>
      <w:r w:rsidRPr="00B95CDE">
        <w:t xml:space="preserve">En </w:t>
      </w:r>
      <w:r w:rsidRPr="00504C86">
        <w:t>u</w:t>
      </w:r>
      <w:r w:rsidR="00D45003" w:rsidRPr="00504C86">
        <w:t xml:space="preserve">n primer </w:t>
      </w:r>
      <w:r w:rsidR="00DD31A8">
        <w:t>período</w:t>
      </w:r>
      <w:r w:rsidR="00D45003" w:rsidRPr="00504C86">
        <w:t>, cuyo</w:t>
      </w:r>
      <w:r w:rsidR="00D45003" w:rsidRPr="00B95CDE">
        <w:t xml:space="preserve"> punto de partida es lo real concreto</w:t>
      </w:r>
      <w:r w:rsidR="00A9261F">
        <w:t xml:space="preserve"> (momento I</w:t>
      </w:r>
      <w:r w:rsidR="00DD31A8">
        <w:t>)</w:t>
      </w:r>
      <w:r w:rsidRPr="00B95CDE">
        <w:t xml:space="preserve">, es decir, </w:t>
      </w:r>
      <w:r w:rsidR="00B95CDE">
        <w:t xml:space="preserve">el mundo </w:t>
      </w:r>
      <w:r w:rsidR="00D45003" w:rsidRPr="00B95CDE">
        <w:t>concre</w:t>
      </w:r>
      <w:r w:rsidR="00504C86">
        <w:t xml:space="preserve">to material, </w:t>
      </w:r>
      <w:r w:rsidR="00DD31A8">
        <w:t>el</w:t>
      </w:r>
      <w:r w:rsidR="00504C86">
        <w:t xml:space="preserve"> sujeto real </w:t>
      </w:r>
      <w:r w:rsidRPr="00B95CDE">
        <w:t>elabora intuitivamente una representación</w:t>
      </w:r>
      <w:r w:rsidR="00D45003" w:rsidRPr="00B95CDE">
        <w:t xml:space="preserve"> del mundo concreto, </w:t>
      </w:r>
      <w:r w:rsidRPr="00B95CDE">
        <w:t>pero esta es aún,</w:t>
      </w:r>
      <w:r w:rsidR="0049657C" w:rsidRPr="00B95CDE">
        <w:t xml:space="preserve"> una </w:t>
      </w:r>
      <w:del w:id="117" w:author="Jorge A. Cotera" w:date="2016-05-10T18:55:00Z">
        <w:r w:rsidR="0049657C" w:rsidRPr="00B95CDE" w:rsidDel="007C7C96">
          <w:delText>“</w:delText>
        </w:r>
      </w:del>
      <w:r w:rsidR="0049657C" w:rsidRPr="007C7C96">
        <w:rPr>
          <w:i/>
          <w:rPrChange w:id="118" w:author="Jorge A. Cotera" w:date="2016-05-10T18:55:00Z">
            <w:rPr/>
          </w:rPrChange>
        </w:rPr>
        <w:t xml:space="preserve">representación </w:t>
      </w:r>
      <w:r w:rsidRPr="007C7C96">
        <w:rPr>
          <w:i/>
          <w:rPrChange w:id="119" w:author="Jorge A. Cotera" w:date="2016-05-10T18:55:00Z">
            <w:rPr/>
          </w:rPrChange>
        </w:rPr>
        <w:t>caótica</w:t>
      </w:r>
      <w:r w:rsidR="00CE3AA1" w:rsidRPr="007C7C96">
        <w:rPr>
          <w:i/>
          <w:rPrChange w:id="120" w:author="Jorge A. Cotera" w:date="2016-05-10T18:55:00Z">
            <w:rPr/>
          </w:rPrChange>
        </w:rPr>
        <w:t xml:space="preserve"> del conjunto</w:t>
      </w:r>
      <w:ins w:id="121" w:author="Jorge A. Cotera" w:date="2016-05-10T18:51:00Z">
        <w:r w:rsidR="00A60C05">
          <w:rPr>
            <w:rStyle w:val="Refdenotaalpie"/>
          </w:rPr>
          <w:footnoteReference w:id="1"/>
        </w:r>
      </w:ins>
      <w:del w:id="130" w:author="Jorge A. Cotera" w:date="2016-05-10T18:55:00Z">
        <w:r w:rsidR="00CE3AA1" w:rsidRPr="00B95CDE" w:rsidDel="007C7C96">
          <w:delText>”</w:delText>
        </w:r>
      </w:del>
      <w:r w:rsidR="00B95CDE">
        <w:t>, una representación confusa que requiere ser analizada por la vía del pensamiento</w:t>
      </w:r>
      <w:r w:rsidR="00A9261F">
        <w:t xml:space="preserve"> (momento </w:t>
      </w:r>
      <w:bookmarkStart w:id="131" w:name="_GoBack"/>
      <w:bookmarkEnd w:id="131"/>
      <w:r w:rsidR="00A9261F">
        <w:t>II)</w:t>
      </w:r>
      <w:r w:rsidR="00745335">
        <w:t>.</w:t>
      </w:r>
      <w:r w:rsidR="00504C86">
        <w:t xml:space="preserve"> </w:t>
      </w:r>
    </w:p>
    <w:p w14:paraId="0440162A" w14:textId="16D6009D" w:rsidR="00FD6368" w:rsidRDefault="00504C86" w:rsidP="00FD6368">
      <w:pPr>
        <w:spacing w:after="120"/>
      </w:pPr>
      <w:r>
        <w:t>Est</w:t>
      </w:r>
      <w:r w:rsidR="00322BF3">
        <w:t>e</w:t>
      </w:r>
      <w:r w:rsidR="00DD31A8">
        <w:t xml:space="preserve"> período</w:t>
      </w:r>
      <w:r>
        <w:t xml:space="preserve"> corresponde en la presente investigación,</w:t>
      </w:r>
      <w:r w:rsidRPr="00B95CDE">
        <w:t xml:space="preserve"> a los cuatro primeros encuentros comprendidos entre el 28 d</w:t>
      </w:r>
      <w:r>
        <w:t>e mayo y el 2</w:t>
      </w:r>
      <w:del w:id="132" w:author="Jorge A. Cotera" w:date="2016-04-28T19:24:00Z">
        <w:r w:rsidDel="00201BFE">
          <w:delText>5</w:delText>
        </w:r>
      </w:del>
      <w:r>
        <w:t xml:space="preserve"> de julio de 2015, tiempo durante el cual, estuve concentrado en analizar de qué forma, los estudiantes se representaban ese mundo concreto, en este caso, no solo la construcción de vivienda en tanto que labor conjunta,</w:t>
      </w:r>
      <w:r w:rsidR="00715EEC">
        <w:t xml:space="preserve"> sino también la relación de perpendicularidad</w:t>
      </w:r>
      <w:r w:rsidR="00322BF3">
        <w:t>, sus significados y sentidos,</w:t>
      </w:r>
      <w:r>
        <w:t xml:space="preserve"> y otras nociones</w:t>
      </w:r>
      <w:r w:rsidR="00322BF3">
        <w:t xml:space="preserve"> que como conocimiento matemático, </w:t>
      </w:r>
      <w:r w:rsidR="001743AA">
        <w:t>en diálogos con Jaramillo</w:t>
      </w:r>
      <w:r w:rsidR="001743AA" w:rsidRPr="001743AA">
        <w:t xml:space="preserve"> </w:t>
      </w:r>
      <w:sdt>
        <w:sdtPr>
          <w:id w:val="-2003731918"/>
          <w:citation/>
        </w:sdtPr>
        <w:sdtEndPr/>
        <w:sdtContent>
          <w:r w:rsidR="001743AA">
            <w:fldChar w:fldCharType="begin"/>
          </w:r>
          <w:r w:rsidR="001743AA">
            <w:instrText xml:space="preserve">CITATION Jar11 \n  \t  \l 9226 </w:instrText>
          </w:r>
          <w:r w:rsidR="001743AA">
            <w:fldChar w:fldCharType="separate"/>
          </w:r>
          <w:r w:rsidR="001743AA">
            <w:rPr>
              <w:noProof/>
            </w:rPr>
            <w:t>(2011)</w:t>
          </w:r>
          <w:r w:rsidR="001743AA">
            <w:fldChar w:fldCharType="end"/>
          </w:r>
        </w:sdtContent>
      </w:sdt>
      <w:r w:rsidR="001743AA">
        <w:t xml:space="preserve">, </w:t>
      </w:r>
      <w:r w:rsidR="00322BF3">
        <w:t>es ex</w:t>
      </w:r>
      <w:r w:rsidR="00A9261F">
        <w:t xml:space="preserve">plicado </w:t>
      </w:r>
      <w:r w:rsidR="00322BF3">
        <w:t>por los sujetos involucrados en la práctica social.</w:t>
      </w:r>
    </w:p>
    <w:p w14:paraId="4F7B6AB2" w14:textId="00525E9D" w:rsidR="00342948" w:rsidRPr="00B95CDE" w:rsidRDefault="003964FB" w:rsidP="00342948">
      <w:pPr>
        <w:spacing w:after="120"/>
      </w:pPr>
      <w:r>
        <w:t xml:space="preserve">El </w:t>
      </w:r>
      <w:r w:rsidR="00610D67">
        <w:t>segundo</w:t>
      </w:r>
      <w:r w:rsidR="00CF5C23">
        <w:t xml:space="preserve"> </w:t>
      </w:r>
      <w:r w:rsidR="00342948">
        <w:t>periodo</w:t>
      </w:r>
      <w:r w:rsidR="00CF5C23">
        <w:t xml:space="preserve"> es el de </w:t>
      </w:r>
      <w:r>
        <w:t xml:space="preserve">las </w:t>
      </w:r>
      <w:r w:rsidR="00342948">
        <w:t>abstracciones, en donde a partir de esas prístinas representaciones</w:t>
      </w:r>
      <w:r w:rsidR="007C23F8">
        <w:t xml:space="preserve"> (momento II),</w:t>
      </w:r>
      <w:r w:rsidR="00342948">
        <w:t xml:space="preserve"> se inicia con un </w:t>
      </w:r>
      <w:r w:rsidR="00342948" w:rsidRPr="00A9261F">
        <w:rPr>
          <w:b/>
        </w:rPr>
        <w:t>primer camino</w:t>
      </w:r>
      <w:r w:rsidR="00715EEC">
        <w:rPr>
          <w:b/>
        </w:rPr>
        <w:t xml:space="preserve"> </w:t>
      </w:r>
      <w:r w:rsidR="00715EEC" w:rsidRPr="00C8250A">
        <w:t>en</w:t>
      </w:r>
      <w:r w:rsidR="007C23F8" w:rsidRPr="00C8250A">
        <w:t xml:space="preserve"> </w:t>
      </w:r>
      <w:r w:rsidR="00342948">
        <w:t xml:space="preserve">la producción de conocimiento, y por consiguiente, </w:t>
      </w:r>
      <w:r w:rsidR="00C8250A">
        <w:t xml:space="preserve">en </w:t>
      </w:r>
      <w:r w:rsidR="00342948">
        <w:t xml:space="preserve">la producción de sujetos, quienes mediante </w:t>
      </w:r>
      <w:r w:rsidR="007C23F8">
        <w:t xml:space="preserve">dichas </w:t>
      </w:r>
      <w:r w:rsidR="00342948">
        <w:t xml:space="preserve">abstracciones, o lo que es igual, mediante la producción de múltiples determinaciones, consiguen separar de la representación plena, ciertos momentos de la realidad o ciertos </w:t>
      </w:r>
      <w:r w:rsidR="00342948">
        <w:lastRenderedPageBreak/>
        <w:t>aspectos del objeto mismo, transformándolos ahora en conceptos que reproducen lo real</w:t>
      </w:r>
      <w:r w:rsidR="007C23F8">
        <w:t xml:space="preserve"> (momento III)</w:t>
      </w:r>
      <w:r w:rsidR="00342948">
        <w:t>.</w:t>
      </w:r>
    </w:p>
    <w:p w14:paraId="4CB9038F" w14:textId="77777777" w:rsidR="00342948" w:rsidRDefault="00342948" w:rsidP="00342948">
      <w:pPr>
        <w:spacing w:after="120"/>
      </w:pPr>
      <w:r>
        <w:t xml:space="preserve">A propósito, en una interpretación a Marx, Enrique </w:t>
      </w:r>
      <w:proofErr w:type="spellStart"/>
      <w:r>
        <w:t>Dussel</w:t>
      </w:r>
      <w:proofErr w:type="spellEnd"/>
      <w:sdt>
        <w:sdtPr>
          <w:id w:val="303739483"/>
          <w:citation/>
        </w:sdtPr>
        <w:sdtEndPr/>
        <w:sdtContent>
          <w:r>
            <w:fldChar w:fldCharType="begin"/>
          </w:r>
          <w:r>
            <w:instrText xml:space="preserve">CITATION Dus85 \n  \t  \l 9226 </w:instrText>
          </w:r>
          <w:r>
            <w:fldChar w:fldCharType="separate"/>
          </w:r>
          <w:r>
            <w:rPr>
              <w:noProof/>
            </w:rPr>
            <w:t xml:space="preserve"> (1985)</w:t>
          </w:r>
          <w:r>
            <w:fldChar w:fldCharType="end"/>
          </w:r>
        </w:sdtContent>
      </w:sdt>
      <w:r>
        <w:t xml:space="preserve"> afirma que:</w:t>
      </w:r>
    </w:p>
    <w:p w14:paraId="70CA5711" w14:textId="77777777" w:rsidR="00342948" w:rsidRDefault="00342948" w:rsidP="00342948">
      <w:pPr>
        <w:pStyle w:val="Subttulo"/>
        <w:numPr>
          <w:ilvl w:val="0"/>
          <w:numId w:val="0"/>
        </w:numPr>
        <w:spacing w:after="0"/>
        <w:ind w:left="794" w:firstLine="709"/>
      </w:pPr>
      <w:r w:rsidRPr="00946D9B">
        <w:t>El acto de la abstracción es analítico, en el sentido que</w:t>
      </w:r>
      <w:r>
        <w:t xml:space="preserve"> </w:t>
      </w:r>
      <w:r w:rsidRPr="00946D9B">
        <w:t>separa de la “representación plena” uno a uno sus múltiples</w:t>
      </w:r>
      <w:r>
        <w:t xml:space="preserve"> </w:t>
      </w:r>
      <w:r w:rsidRPr="00946D9B">
        <w:t xml:space="preserve">contenidos </w:t>
      </w:r>
      <w:proofErr w:type="spellStart"/>
      <w:r w:rsidRPr="00946D9B">
        <w:t>noéticos</w:t>
      </w:r>
      <w:proofErr w:type="spellEnd"/>
      <w:r w:rsidRPr="00946D9B">
        <w:t xml:space="preserve"> (momentos de la realidad de la cosa</w:t>
      </w:r>
      <w:r>
        <w:t xml:space="preserve"> </w:t>
      </w:r>
      <w:r w:rsidRPr="00946D9B">
        <w:t>misma); separa una parte del todo y la considera como todo.</w:t>
      </w:r>
      <w:r>
        <w:t xml:space="preserve"> </w:t>
      </w:r>
      <w:r w:rsidRPr="00946D9B">
        <w:t>El considerar una “parte” como “todo” por la capacidad conceptiva</w:t>
      </w:r>
      <w:r>
        <w:t xml:space="preserve"> </w:t>
      </w:r>
      <w:r w:rsidRPr="00946D9B">
        <w:t>de la inteligencia, es la esencia de la abstracción. Como</w:t>
      </w:r>
      <w:r>
        <w:t xml:space="preserve"> </w:t>
      </w:r>
      <w:r w:rsidRPr="00946D9B">
        <w:t>acto, la abstracción separa analíticamente; como objeto o contenido,</w:t>
      </w:r>
      <w:r>
        <w:t xml:space="preserve"> </w:t>
      </w:r>
      <w:r w:rsidRPr="00946D9B">
        <w:t>la abstracción produce una “determinación abstracta “.</w:t>
      </w:r>
      <w:r>
        <w:t xml:space="preserve"> </w:t>
      </w:r>
      <w:r w:rsidRPr="00946D9B">
        <w:t>La “determinación” –lo hemos visto más arriba– es un momento</w:t>
      </w:r>
      <w:r>
        <w:t xml:space="preserve"> </w:t>
      </w:r>
      <w:r w:rsidRPr="00946D9B">
        <w:t>real de la cosa, pero en tanto ese momento se abstrae</w:t>
      </w:r>
      <w:r>
        <w:t xml:space="preserve"> </w:t>
      </w:r>
      <w:r w:rsidRPr="00946D9B">
        <w:t>(se separa analíticamente) es ahora un concepto que “reproduce”</w:t>
      </w:r>
      <w:r>
        <w:t xml:space="preserve"> </w:t>
      </w:r>
      <w:r w:rsidRPr="00946D9B">
        <w:t>lo real (“reproducción [</w:t>
      </w:r>
      <w:proofErr w:type="spellStart"/>
      <w:r w:rsidRPr="00946D9B">
        <w:t>Reproduktion</w:t>
      </w:r>
      <w:proofErr w:type="spellEnd"/>
      <w:r w:rsidRPr="00946D9B">
        <w:t>] de lo concreto”;</w:t>
      </w:r>
      <w:r>
        <w:t xml:space="preserve"> </w:t>
      </w:r>
      <w:r w:rsidRPr="00946D9B">
        <w:t>21,42; 22,5); es ahora un momento del pensamiento, un momento</w:t>
      </w:r>
      <w:r>
        <w:t xml:space="preserve"> </w:t>
      </w:r>
      <w:r w:rsidRPr="00946D9B">
        <w:t xml:space="preserve">conceptuado. </w:t>
      </w:r>
      <w:r w:rsidRPr="00E84134">
        <w:t xml:space="preserve">p. </w:t>
      </w:r>
      <w:r>
        <w:t>51</w:t>
      </w:r>
      <w:r w:rsidRPr="00E84134">
        <w:t>)</w:t>
      </w:r>
    </w:p>
    <w:p w14:paraId="1D7B2A61" w14:textId="77777777" w:rsidR="00342948" w:rsidRDefault="00342948" w:rsidP="00342948">
      <w:pPr>
        <w:spacing w:after="120"/>
        <w:ind w:firstLine="0"/>
      </w:pPr>
    </w:p>
    <w:p w14:paraId="41854D02" w14:textId="0E009925" w:rsidR="00877F62" w:rsidRDefault="007C23F8" w:rsidP="00877F62">
      <w:pPr>
        <w:spacing w:after="120"/>
        <w:ind w:firstLine="0"/>
      </w:pPr>
      <w:commentRangeStart w:id="133"/>
      <w:r>
        <w:t>Durante este periodo que correspondió a los encuentros comprendidos entre el 9 de julio y el 11 de Septiembre, siendo con ello el más largo de todos, los estudiantes estuvieron concentrados en la producción de conceptos</w:t>
      </w:r>
      <w:r w:rsidR="00877F62">
        <w:t xml:space="preserve"> (momentos conceptuados)</w:t>
      </w:r>
      <w:r>
        <w:t xml:space="preserve"> como los de </w:t>
      </w:r>
      <w:r w:rsidR="00877F62">
        <w:t>ángulo</w:t>
      </w:r>
      <w:r>
        <w:t xml:space="preserve">, alturas, </w:t>
      </w:r>
      <w:r w:rsidR="00877F62">
        <w:t xml:space="preserve">relación pitagórica, entre otros, que como parte de un todo, constituyen </w:t>
      </w:r>
      <w:r w:rsidR="003964FB">
        <w:t>determinaciones abstractas</w:t>
      </w:r>
      <w:r w:rsidR="00877F62">
        <w:t xml:space="preserve"> (momento III)</w:t>
      </w:r>
      <w:r>
        <w:t>,</w:t>
      </w:r>
      <w:r w:rsidR="003964FB">
        <w:t xml:space="preserve"> </w:t>
      </w:r>
      <w:r w:rsidR="00CF5C23">
        <w:t xml:space="preserve">que ahora </w:t>
      </w:r>
      <w:r w:rsidR="00C8250A">
        <w:t>continuará</w:t>
      </w:r>
      <w:r w:rsidR="00877F62">
        <w:t>n</w:t>
      </w:r>
      <w:r w:rsidR="00690877">
        <w:t xml:space="preserve"> siendo elaborad</w:t>
      </w:r>
      <w:r w:rsidR="00ED449F">
        <w:t>a</w:t>
      </w:r>
      <w:r w:rsidR="00690877">
        <w:t>s en sus relaciones</w:t>
      </w:r>
      <w:r w:rsidR="00ED449F">
        <w:t>,</w:t>
      </w:r>
      <w:r w:rsidR="00690877">
        <w:t xml:space="preserve"> hasta volver a </w:t>
      </w:r>
      <w:r w:rsidR="00ED449F">
        <w:t>constituir</w:t>
      </w:r>
      <w:r w:rsidR="00F34DDA">
        <w:t>se</w:t>
      </w:r>
      <w:r w:rsidR="00690877">
        <w:t xml:space="preserve"> </w:t>
      </w:r>
      <w:r w:rsidR="00F34DDA">
        <w:t>en un nuevo</w:t>
      </w:r>
      <w:r w:rsidR="00690877">
        <w:t xml:space="preserve"> todo</w:t>
      </w:r>
      <w:r w:rsidR="00877F62">
        <w:t xml:space="preserve"> (momento IV). </w:t>
      </w:r>
    </w:p>
    <w:p w14:paraId="3FC5D1A6" w14:textId="3956F351" w:rsidR="00877F62" w:rsidRDefault="00877F62" w:rsidP="00E82C00">
      <w:pPr>
        <w:spacing w:after="120"/>
        <w:rPr>
          <w:ins w:id="134" w:author="Jorge Cotera" w:date="2016-03-22T13:36:00Z"/>
        </w:rPr>
      </w:pPr>
      <w:r>
        <w:t xml:space="preserve">Con esto llegamos al tercer y último período en el acenso hacia lo concreto por la vía del pensamiento. </w:t>
      </w:r>
      <w:r w:rsidR="00E82C00">
        <w:t xml:space="preserve">Este período corresponde en </w:t>
      </w:r>
      <w:r w:rsidR="00E82C00" w:rsidRPr="00C8250A">
        <w:t xml:space="preserve">mi investigación a los encuentros comprendidos entre el 17 de septiembre y el 16 de </w:t>
      </w:r>
      <w:proofErr w:type="gramStart"/>
      <w:r w:rsidR="00E82C00" w:rsidRPr="00C8250A">
        <w:t>Octubre</w:t>
      </w:r>
      <w:proofErr w:type="gramEnd"/>
      <w:r w:rsidR="00E82C00" w:rsidRPr="00C8250A">
        <w:t xml:space="preserve">. Durante este período y </w:t>
      </w:r>
      <w:r w:rsidRPr="00C8250A">
        <w:t>como</w:t>
      </w:r>
      <w:r>
        <w:t xml:space="preserve"> síntesis de </w:t>
      </w:r>
      <w:r w:rsidR="00E82C00">
        <w:t xml:space="preserve">las </w:t>
      </w:r>
      <w:r>
        <w:t>múltiples determinaciones, los sujetos expuestos a la praxis, objetivan un concepto (momento IV), como una totalidad concreta, compleja, como unidad de lo diverso</w:t>
      </w:r>
      <w:r w:rsidR="00E82C00">
        <w:t>, en este caso, el concepto de perpendicularidad en cuerpos y en figuras geométricas (momento IV</w:t>
      </w:r>
      <w:r>
        <w:t>. E</w:t>
      </w:r>
      <w:r w:rsidRPr="00B95CDE">
        <w:t xml:space="preserve">n palabras de Marx </w:t>
      </w:r>
      <w:sdt>
        <w:sdtPr>
          <w:id w:val="2029440653"/>
          <w:citation/>
        </w:sdtPr>
        <w:sdtEndPr/>
        <w:sdtContent>
          <w:r w:rsidRPr="00B95CDE">
            <w:fldChar w:fldCharType="begin"/>
          </w:r>
          <w:r>
            <w:instrText xml:space="preserve">CITATION Mar16 \n  \t  \l 9226 </w:instrText>
          </w:r>
          <w:r w:rsidRPr="00B95CDE">
            <w:fldChar w:fldCharType="separate"/>
          </w:r>
          <w:r>
            <w:t xml:space="preserve"> (1857)</w:t>
          </w:r>
          <w:r w:rsidRPr="00B95CDE">
            <w:fldChar w:fldCharType="end"/>
          </w:r>
        </w:sdtContent>
      </w:sdt>
      <w:r w:rsidRPr="00B95CDE">
        <w:t xml:space="preserve"> “Esto último es, manifiestamente, el método científico correcto. Lo concreto es concreto porque es la síntesis de múltiples determinaciones, por lo tanto, unidad en lo diverso”</w:t>
      </w:r>
      <w:r>
        <w:t xml:space="preserve"> (p.1)</w:t>
      </w:r>
      <w:r w:rsidRPr="00B95CDE">
        <w:t xml:space="preserve">. </w:t>
      </w:r>
      <w:commentRangeEnd w:id="133"/>
      <w:r w:rsidR="00427AF1">
        <w:rPr>
          <w:rStyle w:val="Refdecomentario"/>
        </w:rPr>
        <w:commentReference w:id="133"/>
      </w:r>
    </w:p>
    <w:p w14:paraId="57C13EA5" w14:textId="60145477" w:rsidR="00A812B4" w:rsidRDefault="00A812B4" w:rsidP="00E82C00">
      <w:pPr>
        <w:spacing w:after="120"/>
        <w:rPr>
          <w:ins w:id="135" w:author="Jorge Cotera" w:date="2016-03-22T13:36:00Z"/>
        </w:rPr>
      </w:pPr>
    </w:p>
    <w:p w14:paraId="06F931B9" w14:textId="7CA4D139" w:rsidR="00A812B4" w:rsidRDefault="00A812B4" w:rsidP="00E82C00">
      <w:pPr>
        <w:spacing w:after="120"/>
        <w:rPr>
          <w:ins w:id="136" w:author="Jorge Cotera" w:date="2016-03-22T13:37:00Z"/>
        </w:rPr>
      </w:pPr>
      <w:ins w:id="137" w:author="Jorge Cotera" w:date="2016-03-22T13:37:00Z">
        <w:r>
          <w:t>“</w:t>
        </w:r>
      </w:ins>
      <w:ins w:id="138" w:author="Jorge Cotera" w:date="2016-03-22T13:36:00Z">
        <w:r>
          <w:t xml:space="preserve">La </w:t>
        </w:r>
      </w:ins>
      <w:ins w:id="139" w:author="Jorge Cotera" w:date="2016-03-22T13:37:00Z">
        <w:r>
          <w:t>ascensión</w:t>
        </w:r>
      </w:ins>
      <w:ins w:id="140" w:author="Jorge Cotera" w:date="2016-03-22T13:36:00Z">
        <w:r>
          <w:t xml:space="preserve"> de lo concreto caótico a lo concreto pensado, mediado por </w:t>
        </w:r>
      </w:ins>
      <w:ins w:id="141" w:author="Jorge Cotera" w:date="2016-03-22T13:37:00Z">
        <w:r>
          <w:t>abstracciones</w:t>
        </w:r>
      </w:ins>
      <w:ins w:id="142" w:author="Jorge Cotera" w:date="2016-03-22T13:36:00Z">
        <w:r>
          <w:t>”</w:t>
        </w:r>
      </w:ins>
      <w:customXmlInsRangeStart w:id="143" w:author="Jorge Cotera" w:date="2016-03-22T13:37:00Z"/>
      <w:sdt>
        <w:sdtPr>
          <w:id w:val="-61183484"/>
          <w:citation/>
        </w:sdtPr>
        <w:sdtEndPr/>
        <w:sdtContent>
          <w:customXmlInsRangeEnd w:id="143"/>
          <w:ins w:id="144" w:author="Jorge Cotera" w:date="2016-03-22T13:37:00Z">
            <w:r>
              <w:fldChar w:fldCharType="begin"/>
            </w:r>
            <w:r>
              <w:instrText xml:space="preserve">CITATION Mou10 \p 40 \t  \l 9226 </w:instrText>
            </w:r>
          </w:ins>
          <w:r>
            <w:fldChar w:fldCharType="separate"/>
          </w:r>
          <w:ins w:id="145" w:author="Jorge Cotera" w:date="2016-03-22T13:37:00Z">
            <w:r>
              <w:rPr>
                <w:noProof/>
              </w:rPr>
              <w:t xml:space="preserve"> (Moura, 2010, pág. 40)</w:t>
            </w:r>
            <w:r>
              <w:fldChar w:fldCharType="end"/>
            </w:r>
          </w:ins>
          <w:customXmlInsRangeStart w:id="146" w:author="Jorge Cotera" w:date="2016-03-22T13:37:00Z"/>
        </w:sdtContent>
      </w:sdt>
      <w:customXmlInsRangeEnd w:id="146"/>
    </w:p>
    <w:p w14:paraId="59FB6540" w14:textId="3C35C4E2" w:rsidR="00A812B4" w:rsidRDefault="00A812B4" w:rsidP="00E82C00">
      <w:pPr>
        <w:spacing w:after="120"/>
      </w:pPr>
      <w:ins w:id="147" w:author="Jorge Cotera" w:date="2016-03-22T13:38:00Z">
        <w:r>
          <w:lastRenderedPageBreak/>
          <w:t xml:space="preserve">“Es solamente en movimiento </w:t>
        </w:r>
      </w:ins>
      <w:ins w:id="148" w:author="Jorge Cotera" w:date="2016-03-22T13:40:00Z">
        <w:r>
          <w:t>cuando</w:t>
        </w:r>
      </w:ins>
      <w:ins w:id="149" w:author="Jorge Cotera" w:date="2016-03-22T13:38:00Z">
        <w:r>
          <w:t xml:space="preserve"> un cuerpo muestra lo que es” </w:t>
        </w:r>
      </w:ins>
    </w:p>
    <w:p w14:paraId="4EE0CA11" w14:textId="06C011A9" w:rsidR="00894BBA" w:rsidRDefault="00877F62" w:rsidP="002B5FCB">
      <w:pPr>
        <w:spacing w:after="120"/>
      </w:pPr>
      <w:commentRangeStart w:id="150"/>
      <w:r>
        <w:t xml:space="preserve">Así la objetivación del concepto </w:t>
      </w:r>
      <w:r w:rsidR="00E82C00">
        <w:t xml:space="preserve">de perpendicularidad en cuerpos y en figuras geométricas, </w:t>
      </w:r>
      <w:r>
        <w:t xml:space="preserve">es </w:t>
      </w:r>
      <w:r w:rsidR="00E82C00">
        <w:t>entendida</w:t>
      </w:r>
      <w:r>
        <w:t xml:space="preserve"> aquí como la producción de la totalidad concreta, en tanto que ultimo momento en la ascensión de lo abstracto a lo concreto</w:t>
      </w:r>
      <w:r w:rsidR="00E82C00">
        <w:t xml:space="preserve"> (momento IV)</w:t>
      </w:r>
      <w:r>
        <w:t>.</w:t>
      </w:r>
      <w:r w:rsidR="00E82C00">
        <w:t xml:space="preserve"> Por eso a</w:t>
      </w:r>
      <w:r w:rsidR="00D544EC">
        <w:t xml:space="preserve"> este </w:t>
      </w:r>
      <w:r>
        <w:t>período</w:t>
      </w:r>
      <w:r w:rsidR="00D544EC">
        <w:t xml:space="preserve"> lo identifico aquí también, como el </w:t>
      </w:r>
      <w:r w:rsidR="00096067">
        <w:t>período</w:t>
      </w:r>
      <w:r w:rsidR="00D544EC">
        <w:t xml:space="preserve"> de la objetivación,</w:t>
      </w:r>
      <w:r w:rsidR="00C73EC2">
        <w:t xml:space="preserve"> </w:t>
      </w:r>
      <w:r w:rsidR="00C8250A">
        <w:t xml:space="preserve">entendida </w:t>
      </w:r>
      <w:r w:rsidR="00C73EC2">
        <w:t>como toma de conciencia</w:t>
      </w:r>
      <w:r w:rsidR="00D544EC">
        <w:t>;</w:t>
      </w:r>
      <w:r w:rsidR="00C73EC2">
        <w:t xml:space="preserve"> no de una conciencia metafísica, sino de </w:t>
      </w:r>
      <w:r w:rsidR="00CF2669">
        <w:t>una</w:t>
      </w:r>
      <w:r w:rsidR="00F34DDA">
        <w:t xml:space="preserve"> conciencia</w:t>
      </w:r>
      <w:r w:rsidR="00CF2669">
        <w:t>, cuya estructura es su relación c</w:t>
      </w:r>
      <w:r w:rsidR="00D544EC">
        <w:t>on el mundo, dado que este proceso de trasformación tanto del objeto como de sujeto ha estado mediado por un sistema simbólico cultural</w:t>
      </w:r>
      <w:r w:rsidR="002B5FCB">
        <w:t xml:space="preserve">. </w:t>
      </w:r>
    </w:p>
    <w:p w14:paraId="5A77F368" w14:textId="20B4C76B" w:rsidR="002B5FCB" w:rsidRDefault="002B5FCB" w:rsidP="002B5FCB">
      <w:pPr>
        <w:spacing w:after="120"/>
      </w:pPr>
      <w:r>
        <w:t xml:space="preserve">Al respecto </w:t>
      </w:r>
      <w:proofErr w:type="spellStart"/>
      <w:r>
        <w:t>Radford</w:t>
      </w:r>
      <w:proofErr w:type="spellEnd"/>
      <w:sdt>
        <w:sdtPr>
          <w:id w:val="567308438"/>
          <w:citation/>
        </w:sdtPr>
        <w:sdtEndPr/>
        <w:sdtContent>
          <w:r>
            <w:fldChar w:fldCharType="begin"/>
          </w:r>
          <w:r>
            <w:instrText xml:space="preserve">CITATION Rad14 \n  \t  \l 9226 </w:instrText>
          </w:r>
          <w:r>
            <w:fldChar w:fldCharType="separate"/>
          </w:r>
          <w:r>
            <w:rPr>
              <w:noProof/>
            </w:rPr>
            <w:t xml:space="preserve"> (2014)</w:t>
          </w:r>
          <w:r>
            <w:fldChar w:fldCharType="end"/>
          </w:r>
        </w:sdtContent>
      </w:sdt>
      <w:r>
        <w:t xml:space="preserve"> sostiene que “</w:t>
      </w:r>
      <w:r w:rsidRPr="002B5FCB">
        <w:t>La objetivación es el proceso social, corpóreo y simbólicamente mediado de toma de conciencia y discernimiento crítico de formas de expresión, acción y reflexión constituidas históricamente y culturalmente</w:t>
      </w:r>
      <w:r>
        <w:t>” (p.141)</w:t>
      </w:r>
      <w:r w:rsidRPr="002B5FCB">
        <w:t>.</w:t>
      </w:r>
    </w:p>
    <w:p w14:paraId="1010F259" w14:textId="301EF406" w:rsidR="003964FB" w:rsidRPr="00B95CDE" w:rsidRDefault="00AC454F" w:rsidP="003964FB">
      <w:pPr>
        <w:spacing w:after="120"/>
      </w:pPr>
      <w:r>
        <w:t xml:space="preserve">En resumen, con el reconocimiento de estos tres </w:t>
      </w:r>
      <w:r w:rsidR="00096067">
        <w:t>periodos</w:t>
      </w:r>
      <w:r>
        <w:t xml:space="preserve">: El de las representaciones, el de las </w:t>
      </w:r>
      <w:r w:rsidR="00096067">
        <w:t>abstracciones</w:t>
      </w:r>
      <w:r>
        <w:t xml:space="preserve"> y el de la totalidad concreta (objetivación), </w:t>
      </w:r>
      <w:r w:rsidR="0084371B">
        <w:t xml:space="preserve">debo </w:t>
      </w:r>
      <w:r>
        <w:t>también reconoce</w:t>
      </w:r>
      <w:r w:rsidR="0084371B">
        <w:t>r, dos caminos o procesos: E</w:t>
      </w:r>
      <w:r w:rsidR="00096067">
        <w:t>l de análisis y el de</w:t>
      </w:r>
      <w:r>
        <w:t xml:space="preserve"> </w:t>
      </w:r>
      <w:r w:rsidR="0084371B">
        <w:t>síntesis</w:t>
      </w:r>
      <w:r w:rsidR="00096067">
        <w:t>, con lo</w:t>
      </w:r>
      <w:r w:rsidR="0084371B">
        <w:t xml:space="preserve"> cual se cierra la primera parte del viaje (de ida) del método material dialectico.  </w:t>
      </w:r>
      <w:r w:rsidR="003964FB">
        <w:t>En palabras de Marx</w:t>
      </w:r>
      <w:sdt>
        <w:sdtPr>
          <w:id w:val="-1344866824"/>
          <w:citation/>
        </w:sdtPr>
        <w:sdtEndPr/>
        <w:sdtContent>
          <w:r w:rsidR="0084371B">
            <w:fldChar w:fldCharType="begin"/>
          </w:r>
          <w:r w:rsidR="0084371B">
            <w:instrText xml:space="preserve">CITATION Mar16 \n  \t  \l 9226 </w:instrText>
          </w:r>
          <w:r w:rsidR="0084371B">
            <w:fldChar w:fldCharType="separate"/>
          </w:r>
          <w:r w:rsidR="0084371B">
            <w:rPr>
              <w:noProof/>
            </w:rPr>
            <w:t xml:space="preserve"> (1857)</w:t>
          </w:r>
          <w:r w:rsidR="0084371B">
            <w:fldChar w:fldCharType="end"/>
          </w:r>
        </w:sdtContent>
      </w:sdt>
      <w:r w:rsidR="003964FB">
        <w:t>:</w:t>
      </w:r>
      <w:r w:rsidR="0084371B">
        <w:t xml:space="preserve"> </w:t>
      </w:r>
      <w:r w:rsidR="003964FB" w:rsidRPr="00B95CDE">
        <w:t xml:space="preserve">“En el primer camino, la representación plena es volatilizada en una determinación abstracta; en el segundo, las determinaciones abstractas conducen a la reproducción de lo concreto por el camino del pensamiento” (p.22). </w:t>
      </w:r>
      <w:commentRangeEnd w:id="150"/>
      <w:r w:rsidR="00427AF1">
        <w:rPr>
          <w:rStyle w:val="Refdecomentario"/>
        </w:rPr>
        <w:commentReference w:id="150"/>
      </w:r>
    </w:p>
    <w:p w14:paraId="042FB40D" w14:textId="49CE0AEF" w:rsidR="00281147" w:rsidRDefault="00281147" w:rsidP="00C64DB3">
      <w:pPr>
        <w:spacing w:after="120"/>
        <w:rPr>
          <w:ins w:id="151" w:author="Jorge Cotera" w:date="2016-03-22T13:22:00Z"/>
        </w:rPr>
      </w:pPr>
    </w:p>
    <w:p w14:paraId="0086525D" w14:textId="3C125D9A" w:rsidR="00BF0C35" w:rsidRDefault="00BF0C35" w:rsidP="00C64DB3">
      <w:pPr>
        <w:spacing w:after="120"/>
        <w:rPr>
          <w:ins w:id="152" w:author="Jorge Cotera" w:date="2016-03-22T13:22:00Z"/>
        </w:rPr>
      </w:pPr>
    </w:p>
    <w:p w14:paraId="279DB00B" w14:textId="77777777" w:rsidR="00BF0C35" w:rsidRDefault="00BF0C35" w:rsidP="00C64DB3">
      <w:pPr>
        <w:spacing w:after="120"/>
      </w:pPr>
    </w:p>
    <w:tbl>
      <w:tblPr>
        <w:tblW w:w="9180" w:type="dxa"/>
        <w:tblCellMar>
          <w:left w:w="70" w:type="dxa"/>
          <w:right w:w="70" w:type="dxa"/>
        </w:tblCellMar>
        <w:tblLook w:val="04A0" w:firstRow="1" w:lastRow="0" w:firstColumn="1" w:lastColumn="0" w:noHBand="0" w:noVBand="1"/>
      </w:tblPr>
      <w:tblGrid>
        <w:gridCol w:w="1340"/>
        <w:gridCol w:w="1120"/>
        <w:gridCol w:w="1120"/>
        <w:gridCol w:w="1120"/>
        <w:gridCol w:w="1120"/>
        <w:gridCol w:w="1120"/>
        <w:gridCol w:w="1120"/>
        <w:gridCol w:w="1120"/>
      </w:tblGrid>
      <w:tr w:rsidR="00527F62" w:rsidRPr="00527F62" w14:paraId="1D805C8E" w14:textId="77777777" w:rsidTr="00527F62">
        <w:trPr>
          <w:trHeight w:val="450"/>
        </w:trPr>
        <w:tc>
          <w:tcPr>
            <w:tcW w:w="13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63EAB4D9" w14:textId="77777777" w:rsidR="00527F62" w:rsidRPr="00527F62" w:rsidRDefault="00527F62" w:rsidP="00527F62">
            <w:pPr>
              <w:spacing w:line="240" w:lineRule="auto"/>
              <w:ind w:firstLine="0"/>
              <w:jc w:val="center"/>
              <w:rPr>
                <w:rFonts w:ascii="Calibri" w:eastAsia="Times New Roman" w:hAnsi="Calibri" w:cs="Times New Roman"/>
                <w:b/>
                <w:bCs/>
                <w:color w:val="FFFFFF"/>
                <w:sz w:val="20"/>
                <w:szCs w:val="20"/>
              </w:rPr>
            </w:pPr>
            <w:r w:rsidRPr="00527F62">
              <w:rPr>
                <w:rFonts w:ascii="Calibri" w:eastAsia="Times New Roman" w:hAnsi="Calibri" w:cs="Times New Roman"/>
                <w:b/>
                <w:bCs/>
                <w:color w:val="FFFFFF"/>
                <w:sz w:val="20"/>
                <w:szCs w:val="20"/>
              </w:rPr>
              <w:t>ENCUENTROS</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3E28E045"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1</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41307F13"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2</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7C87C4BB"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3</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7F93290C"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4</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4B9ABFF3"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5</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0AC29A3B"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6</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66A391D0"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7</w:t>
            </w:r>
          </w:p>
        </w:tc>
      </w:tr>
      <w:tr w:rsidR="00527F62" w:rsidRPr="00527F62" w14:paraId="3FED5F47" w14:textId="77777777" w:rsidTr="00527F62">
        <w:trPr>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06B8315" w14:textId="77777777" w:rsidR="00527F62" w:rsidRPr="00527F62" w:rsidRDefault="00527F62" w:rsidP="00527F62">
            <w:pPr>
              <w:spacing w:line="240" w:lineRule="auto"/>
              <w:ind w:firstLine="0"/>
              <w:jc w:val="left"/>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FECHA</w:t>
            </w:r>
          </w:p>
        </w:tc>
        <w:tc>
          <w:tcPr>
            <w:tcW w:w="1120" w:type="dxa"/>
            <w:tcBorders>
              <w:top w:val="nil"/>
              <w:left w:val="nil"/>
              <w:bottom w:val="single" w:sz="4" w:space="0" w:color="auto"/>
              <w:right w:val="single" w:sz="4" w:space="0" w:color="auto"/>
            </w:tcBorders>
            <w:shd w:val="clear" w:color="000000" w:fill="9BC2E6"/>
            <w:noWrap/>
            <w:vAlign w:val="bottom"/>
            <w:hideMark/>
          </w:tcPr>
          <w:p w14:paraId="1790B21F"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28 DE MAY</w:t>
            </w:r>
          </w:p>
        </w:tc>
        <w:tc>
          <w:tcPr>
            <w:tcW w:w="1120" w:type="dxa"/>
            <w:tcBorders>
              <w:top w:val="nil"/>
              <w:left w:val="nil"/>
              <w:bottom w:val="single" w:sz="4" w:space="0" w:color="auto"/>
              <w:right w:val="single" w:sz="4" w:space="0" w:color="auto"/>
            </w:tcBorders>
            <w:shd w:val="clear" w:color="000000" w:fill="9BC2E6"/>
            <w:noWrap/>
            <w:vAlign w:val="bottom"/>
            <w:hideMark/>
          </w:tcPr>
          <w:p w14:paraId="250DFB8C"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4 DE JUN</w:t>
            </w:r>
          </w:p>
        </w:tc>
        <w:tc>
          <w:tcPr>
            <w:tcW w:w="1120" w:type="dxa"/>
            <w:tcBorders>
              <w:top w:val="nil"/>
              <w:left w:val="nil"/>
              <w:bottom w:val="single" w:sz="4" w:space="0" w:color="auto"/>
              <w:right w:val="single" w:sz="4" w:space="0" w:color="auto"/>
            </w:tcBorders>
            <w:shd w:val="clear" w:color="000000" w:fill="9BC2E6"/>
            <w:noWrap/>
            <w:vAlign w:val="bottom"/>
            <w:hideMark/>
          </w:tcPr>
          <w:p w14:paraId="2477EAC0"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11 DE JUN</w:t>
            </w:r>
          </w:p>
        </w:tc>
        <w:tc>
          <w:tcPr>
            <w:tcW w:w="1120" w:type="dxa"/>
            <w:tcBorders>
              <w:top w:val="nil"/>
              <w:left w:val="nil"/>
              <w:bottom w:val="single" w:sz="4" w:space="0" w:color="auto"/>
              <w:right w:val="single" w:sz="4" w:space="0" w:color="auto"/>
            </w:tcBorders>
            <w:shd w:val="clear" w:color="000000" w:fill="9BC2E6"/>
            <w:noWrap/>
            <w:vAlign w:val="bottom"/>
            <w:hideMark/>
          </w:tcPr>
          <w:p w14:paraId="277586C4"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 DE JUL</w:t>
            </w:r>
          </w:p>
        </w:tc>
        <w:tc>
          <w:tcPr>
            <w:tcW w:w="1120" w:type="dxa"/>
            <w:tcBorders>
              <w:top w:val="nil"/>
              <w:left w:val="nil"/>
              <w:bottom w:val="single" w:sz="4" w:space="0" w:color="auto"/>
              <w:right w:val="single" w:sz="4" w:space="0" w:color="auto"/>
            </w:tcBorders>
            <w:shd w:val="clear" w:color="000000" w:fill="9BC2E6"/>
            <w:noWrap/>
            <w:vAlign w:val="bottom"/>
            <w:hideMark/>
          </w:tcPr>
          <w:p w14:paraId="62BFDDD3"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9 DE JUL</w:t>
            </w:r>
          </w:p>
        </w:tc>
        <w:tc>
          <w:tcPr>
            <w:tcW w:w="1120" w:type="dxa"/>
            <w:tcBorders>
              <w:top w:val="nil"/>
              <w:left w:val="nil"/>
              <w:bottom w:val="single" w:sz="4" w:space="0" w:color="auto"/>
              <w:right w:val="single" w:sz="4" w:space="0" w:color="auto"/>
            </w:tcBorders>
            <w:shd w:val="clear" w:color="000000" w:fill="9BC2E6"/>
            <w:noWrap/>
            <w:vAlign w:val="bottom"/>
            <w:hideMark/>
          </w:tcPr>
          <w:p w14:paraId="75ADD292"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10 DE AGO</w:t>
            </w:r>
          </w:p>
        </w:tc>
        <w:tc>
          <w:tcPr>
            <w:tcW w:w="1120" w:type="dxa"/>
            <w:tcBorders>
              <w:top w:val="nil"/>
              <w:left w:val="nil"/>
              <w:bottom w:val="single" w:sz="4" w:space="0" w:color="auto"/>
              <w:right w:val="single" w:sz="4" w:space="0" w:color="auto"/>
            </w:tcBorders>
            <w:shd w:val="clear" w:color="000000" w:fill="9BC2E6"/>
            <w:noWrap/>
            <w:vAlign w:val="bottom"/>
            <w:hideMark/>
          </w:tcPr>
          <w:p w14:paraId="287432F6"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21 DE AGO</w:t>
            </w:r>
          </w:p>
        </w:tc>
      </w:tr>
      <w:tr w:rsidR="00527F62" w:rsidRPr="00527F62" w14:paraId="09D37AFC" w14:textId="77777777" w:rsidTr="00527F62">
        <w:trPr>
          <w:trHeight w:val="300"/>
        </w:trPr>
        <w:tc>
          <w:tcPr>
            <w:tcW w:w="1340" w:type="dxa"/>
            <w:vMerge w:val="restart"/>
            <w:tcBorders>
              <w:top w:val="nil"/>
              <w:left w:val="single" w:sz="4" w:space="0" w:color="auto"/>
              <w:bottom w:val="single" w:sz="4" w:space="0" w:color="auto"/>
              <w:right w:val="single" w:sz="4" w:space="0" w:color="auto"/>
            </w:tcBorders>
            <w:shd w:val="clear" w:color="000000" w:fill="404040"/>
            <w:noWrap/>
            <w:textDirection w:val="btLr"/>
            <w:vAlign w:val="center"/>
            <w:hideMark/>
          </w:tcPr>
          <w:p w14:paraId="62EA06AC" w14:textId="653FA38D" w:rsidR="00527F62" w:rsidRPr="00527F62" w:rsidRDefault="00C8250A" w:rsidP="00527F62">
            <w:pPr>
              <w:spacing w:line="240" w:lineRule="auto"/>
              <w:ind w:firstLine="0"/>
              <w:jc w:val="center"/>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ACCIONES</w:t>
            </w:r>
          </w:p>
        </w:tc>
        <w:tc>
          <w:tcPr>
            <w:tcW w:w="1120" w:type="dxa"/>
            <w:vMerge w:val="restart"/>
            <w:tcBorders>
              <w:top w:val="nil"/>
              <w:left w:val="single" w:sz="4" w:space="0" w:color="auto"/>
              <w:bottom w:val="single" w:sz="4" w:space="0" w:color="000000"/>
              <w:right w:val="single" w:sz="4" w:space="0" w:color="auto"/>
            </w:tcBorders>
            <w:shd w:val="clear" w:color="000000" w:fill="F8CBAD"/>
            <w:textDirection w:val="btLr"/>
            <w:vAlign w:val="center"/>
            <w:hideMark/>
          </w:tcPr>
          <w:p w14:paraId="470EEBB2" w14:textId="227CE4F0" w:rsidR="00527F62" w:rsidRPr="00527F62" w:rsidRDefault="00C8250A" w:rsidP="00527F62">
            <w:pPr>
              <w:spacing w:line="240" w:lineRule="auto"/>
              <w:ind w:firstLine="0"/>
              <w:jc w:val="center"/>
              <w:rPr>
                <w:rFonts w:ascii="Calibri" w:eastAsia="Times New Roman" w:hAnsi="Calibri" w:cs="Times New Roman"/>
                <w:color w:val="000000"/>
                <w:sz w:val="20"/>
                <w:szCs w:val="20"/>
              </w:rPr>
            </w:pPr>
            <w:r w:rsidRPr="00C8250A">
              <w:rPr>
                <w:rFonts w:ascii="Calibri" w:eastAsia="Times New Roman" w:hAnsi="Calibri" w:cs="Times New Roman"/>
                <w:color w:val="000000"/>
                <w:sz w:val="20"/>
                <w:szCs w:val="20"/>
              </w:rPr>
              <w:t>Relación entre las producciones materiales y las producciones simbólicas.</w:t>
            </w:r>
          </w:p>
        </w:tc>
        <w:tc>
          <w:tcPr>
            <w:tcW w:w="1120" w:type="dxa"/>
            <w:vMerge w:val="restart"/>
            <w:tcBorders>
              <w:top w:val="nil"/>
              <w:left w:val="single" w:sz="4" w:space="0" w:color="auto"/>
              <w:bottom w:val="single" w:sz="4" w:space="0" w:color="auto"/>
              <w:right w:val="single" w:sz="4" w:space="0" w:color="auto"/>
            </w:tcBorders>
            <w:shd w:val="clear" w:color="000000" w:fill="F8CBAD"/>
            <w:textDirection w:val="btLr"/>
            <w:vAlign w:val="center"/>
            <w:hideMark/>
          </w:tcPr>
          <w:p w14:paraId="2274E521" w14:textId="5F4A2651"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 xml:space="preserve">Reconocer la </w:t>
            </w:r>
            <w:proofErr w:type="spellStart"/>
            <w:r w:rsidRPr="00527F62">
              <w:rPr>
                <w:rFonts w:ascii="Calibri" w:eastAsia="Times New Roman" w:hAnsi="Calibri" w:cs="Times New Roman"/>
                <w:color w:val="000000"/>
                <w:sz w:val="20"/>
                <w:szCs w:val="20"/>
              </w:rPr>
              <w:t>Bidimesionalidad</w:t>
            </w:r>
            <w:proofErr w:type="spellEnd"/>
            <w:r w:rsidRPr="00527F62">
              <w:rPr>
                <w:rFonts w:ascii="Calibri" w:eastAsia="Times New Roman" w:hAnsi="Calibri" w:cs="Times New Roman"/>
                <w:color w:val="000000"/>
                <w:sz w:val="20"/>
                <w:szCs w:val="20"/>
              </w:rPr>
              <w:t xml:space="preserve"> y Tridimensionalidad - Videos de Vivienda, Caras y </w:t>
            </w:r>
            <w:r w:rsidR="00C8250A">
              <w:rPr>
                <w:rFonts w:ascii="Calibri" w:eastAsia="Times New Roman" w:hAnsi="Calibri" w:cs="Times New Roman"/>
                <w:color w:val="000000"/>
                <w:sz w:val="20"/>
                <w:szCs w:val="20"/>
              </w:rPr>
              <w:t>V</w:t>
            </w:r>
            <w:r w:rsidRPr="00527F62">
              <w:rPr>
                <w:rFonts w:ascii="Calibri" w:eastAsia="Times New Roman" w:hAnsi="Calibri" w:cs="Times New Roman"/>
                <w:color w:val="000000"/>
                <w:sz w:val="20"/>
                <w:szCs w:val="20"/>
              </w:rPr>
              <w:t>értices</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8CBAD"/>
            <w:textDirection w:val="btLr"/>
            <w:vAlign w:val="center"/>
            <w:hideMark/>
          </w:tcPr>
          <w:p w14:paraId="7986F82E" w14:textId="3AACEB43"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Manipulación de los Cuerpos Geométricos</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8CBAD"/>
            <w:textDirection w:val="btLr"/>
            <w:vAlign w:val="center"/>
            <w:hideMark/>
          </w:tcPr>
          <w:p w14:paraId="49EBEAB5" w14:textId="16CA2A28"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Identificar propiedades comunes entre figuras geométricas, semejanzas y congruencias</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FE699"/>
            <w:textDirection w:val="btLr"/>
            <w:vAlign w:val="center"/>
            <w:hideMark/>
          </w:tcPr>
          <w:p w14:paraId="7A97EE1A" w14:textId="64BFF893"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Nuestra Región y Alturas Relativas</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FE699"/>
            <w:textDirection w:val="btLr"/>
            <w:vAlign w:val="center"/>
            <w:hideMark/>
          </w:tcPr>
          <w:p w14:paraId="31965F2C" w14:textId="33B01A83"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Apropiar el Concepto de ángulo. - Inclinaciones Relativas a la gravedad y al terreno</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FE699"/>
            <w:textDirection w:val="btLr"/>
            <w:vAlign w:val="center"/>
            <w:hideMark/>
          </w:tcPr>
          <w:p w14:paraId="70CDDB0C" w14:textId="77777777"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Concepto de ángulo de Inclinación. - Yo inclinado y trabajos en Plastilina.</w:t>
            </w:r>
          </w:p>
        </w:tc>
      </w:tr>
      <w:tr w:rsidR="00527F62" w:rsidRPr="00527F62" w14:paraId="16CC79C9"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1121BE03"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56832FD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1D002A9"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402CAE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A2F2B5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E9F235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A1AAB6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C2F35A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0C717645"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3D68C001"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769AB1B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7A1958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CF204E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BB2055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78430D4"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551F47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41CE6C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648E6989"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77D2E17F"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7021BA5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8F5DF49"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B83EB54"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EE7E05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0972A8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2472F3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FEC523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18E6C45A"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46738748"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5919BF2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BC8226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7DB8E79"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CF58A6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2CA7D9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D40AED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581708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53DC5B30"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68076D4F"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7FF96DE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EF9261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736C94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BD44D8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AAE4E37"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BFB73AB"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89118E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70FCB7E5"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47A31AA7"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574246D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4A3AB1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5E6C80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193888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3E8BB44"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2650A07"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93E7EB8"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1C31FF11"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2A27CD4B"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53FB8EE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4A56FBB"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9BC4DE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80538D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B6334A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7E6BCC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9E4481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5B2A09CC"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4512F8D5"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03E0CC1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2013CA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47FDCE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8498F4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909C9E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794084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50E3F58"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273B2670"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76C6C10E"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000000"/>
              <w:right w:val="single" w:sz="4" w:space="0" w:color="auto"/>
            </w:tcBorders>
            <w:vAlign w:val="center"/>
            <w:hideMark/>
          </w:tcPr>
          <w:p w14:paraId="41E9302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9E8D13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3AFC3C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8F7D44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698BB1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C4CF88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FE82BB7"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bl>
    <w:p w14:paraId="7FA90504" w14:textId="77777777" w:rsidR="00527F62" w:rsidRDefault="00527F62" w:rsidP="00C64DB3">
      <w:pPr>
        <w:spacing w:after="120"/>
      </w:pPr>
    </w:p>
    <w:tbl>
      <w:tblPr>
        <w:tblW w:w="9180" w:type="dxa"/>
        <w:tblCellMar>
          <w:left w:w="70" w:type="dxa"/>
          <w:right w:w="70" w:type="dxa"/>
        </w:tblCellMar>
        <w:tblLook w:val="04A0" w:firstRow="1" w:lastRow="0" w:firstColumn="1" w:lastColumn="0" w:noHBand="0" w:noVBand="1"/>
      </w:tblPr>
      <w:tblGrid>
        <w:gridCol w:w="1340"/>
        <w:gridCol w:w="1120"/>
        <w:gridCol w:w="1120"/>
        <w:gridCol w:w="1120"/>
        <w:gridCol w:w="1120"/>
        <w:gridCol w:w="1120"/>
        <w:gridCol w:w="1120"/>
        <w:gridCol w:w="1120"/>
      </w:tblGrid>
      <w:tr w:rsidR="00527F62" w:rsidRPr="00527F62" w14:paraId="39194FA6" w14:textId="77777777" w:rsidTr="00527F62">
        <w:trPr>
          <w:trHeight w:val="450"/>
        </w:trPr>
        <w:tc>
          <w:tcPr>
            <w:tcW w:w="13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264987E6" w14:textId="77777777" w:rsidR="00527F62" w:rsidRPr="00527F62" w:rsidRDefault="00527F62" w:rsidP="00527F62">
            <w:pPr>
              <w:spacing w:line="240" w:lineRule="auto"/>
              <w:ind w:firstLine="0"/>
              <w:jc w:val="center"/>
              <w:rPr>
                <w:rFonts w:ascii="Calibri" w:eastAsia="Times New Roman" w:hAnsi="Calibri" w:cs="Times New Roman"/>
                <w:b/>
                <w:bCs/>
                <w:color w:val="FFFFFF"/>
                <w:sz w:val="20"/>
                <w:szCs w:val="20"/>
              </w:rPr>
            </w:pPr>
            <w:r w:rsidRPr="00527F62">
              <w:rPr>
                <w:rFonts w:ascii="Calibri" w:eastAsia="Times New Roman" w:hAnsi="Calibri" w:cs="Times New Roman"/>
                <w:b/>
                <w:bCs/>
                <w:color w:val="FFFFFF"/>
                <w:sz w:val="20"/>
                <w:szCs w:val="20"/>
              </w:rPr>
              <w:t>ENCUENTROS</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63BB1C59"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8</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1C3B5F9F"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9</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2CD00FB5"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10</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44F76E64"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11</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6352D1C9"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12</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7B46F597"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13</w:t>
            </w:r>
          </w:p>
        </w:tc>
        <w:tc>
          <w:tcPr>
            <w:tcW w:w="1120" w:type="dxa"/>
            <w:tcBorders>
              <w:top w:val="single" w:sz="4" w:space="0" w:color="auto"/>
              <w:left w:val="nil"/>
              <w:bottom w:val="single" w:sz="4" w:space="0" w:color="auto"/>
              <w:right w:val="single" w:sz="4" w:space="0" w:color="auto"/>
            </w:tcBorders>
            <w:shd w:val="clear" w:color="000000" w:fill="404040"/>
            <w:noWrap/>
            <w:vAlign w:val="center"/>
            <w:hideMark/>
          </w:tcPr>
          <w:p w14:paraId="6C489F6F" w14:textId="77777777" w:rsidR="00527F62" w:rsidRPr="00527F62" w:rsidRDefault="00527F62" w:rsidP="00527F62">
            <w:pPr>
              <w:spacing w:line="240" w:lineRule="auto"/>
              <w:ind w:firstLine="0"/>
              <w:jc w:val="center"/>
              <w:rPr>
                <w:rFonts w:ascii="Calibri" w:eastAsia="Times New Roman" w:hAnsi="Calibri" w:cs="Times New Roman"/>
                <w:b/>
                <w:bCs/>
                <w:color w:val="FFFFFF"/>
                <w:sz w:val="28"/>
                <w:szCs w:val="28"/>
              </w:rPr>
            </w:pPr>
            <w:r w:rsidRPr="00527F62">
              <w:rPr>
                <w:rFonts w:ascii="Calibri" w:eastAsia="Times New Roman" w:hAnsi="Calibri" w:cs="Times New Roman"/>
                <w:b/>
                <w:bCs/>
                <w:color w:val="FFFFFF"/>
                <w:sz w:val="28"/>
                <w:szCs w:val="28"/>
              </w:rPr>
              <w:t>14</w:t>
            </w:r>
          </w:p>
        </w:tc>
      </w:tr>
      <w:tr w:rsidR="00527F62" w:rsidRPr="00527F62" w14:paraId="4625B71A" w14:textId="77777777" w:rsidTr="00527F62">
        <w:trPr>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B11638E" w14:textId="77777777" w:rsidR="00527F62" w:rsidRPr="00527F62" w:rsidRDefault="00527F62" w:rsidP="00527F62">
            <w:pPr>
              <w:spacing w:line="240" w:lineRule="auto"/>
              <w:ind w:firstLine="0"/>
              <w:jc w:val="left"/>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FECHA</w:t>
            </w:r>
          </w:p>
        </w:tc>
        <w:tc>
          <w:tcPr>
            <w:tcW w:w="1120" w:type="dxa"/>
            <w:tcBorders>
              <w:top w:val="nil"/>
              <w:left w:val="nil"/>
              <w:bottom w:val="single" w:sz="4" w:space="0" w:color="auto"/>
              <w:right w:val="single" w:sz="4" w:space="0" w:color="auto"/>
            </w:tcBorders>
            <w:shd w:val="clear" w:color="000000" w:fill="9BC2E6"/>
            <w:noWrap/>
            <w:vAlign w:val="bottom"/>
            <w:hideMark/>
          </w:tcPr>
          <w:p w14:paraId="6681BA92"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22 DE AGO</w:t>
            </w:r>
          </w:p>
        </w:tc>
        <w:tc>
          <w:tcPr>
            <w:tcW w:w="1120" w:type="dxa"/>
            <w:tcBorders>
              <w:top w:val="nil"/>
              <w:left w:val="nil"/>
              <w:bottom w:val="single" w:sz="4" w:space="0" w:color="auto"/>
              <w:right w:val="single" w:sz="4" w:space="0" w:color="auto"/>
            </w:tcBorders>
            <w:shd w:val="clear" w:color="000000" w:fill="9BC2E6"/>
            <w:noWrap/>
            <w:vAlign w:val="bottom"/>
            <w:hideMark/>
          </w:tcPr>
          <w:p w14:paraId="19DF5AE4"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28 DE AGO</w:t>
            </w:r>
          </w:p>
        </w:tc>
        <w:tc>
          <w:tcPr>
            <w:tcW w:w="1120" w:type="dxa"/>
            <w:tcBorders>
              <w:top w:val="nil"/>
              <w:left w:val="nil"/>
              <w:bottom w:val="single" w:sz="4" w:space="0" w:color="auto"/>
              <w:right w:val="single" w:sz="4" w:space="0" w:color="auto"/>
            </w:tcBorders>
            <w:shd w:val="clear" w:color="000000" w:fill="9BC2E6"/>
            <w:noWrap/>
            <w:vAlign w:val="bottom"/>
            <w:hideMark/>
          </w:tcPr>
          <w:p w14:paraId="28AEAD3A"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11 DE SEP</w:t>
            </w:r>
          </w:p>
        </w:tc>
        <w:tc>
          <w:tcPr>
            <w:tcW w:w="1120" w:type="dxa"/>
            <w:tcBorders>
              <w:top w:val="nil"/>
              <w:left w:val="nil"/>
              <w:bottom w:val="single" w:sz="4" w:space="0" w:color="auto"/>
              <w:right w:val="single" w:sz="4" w:space="0" w:color="auto"/>
            </w:tcBorders>
            <w:shd w:val="clear" w:color="000000" w:fill="9BC2E6"/>
            <w:noWrap/>
            <w:vAlign w:val="bottom"/>
            <w:hideMark/>
          </w:tcPr>
          <w:p w14:paraId="50386016"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17 DE SEP</w:t>
            </w:r>
          </w:p>
        </w:tc>
        <w:tc>
          <w:tcPr>
            <w:tcW w:w="1120" w:type="dxa"/>
            <w:tcBorders>
              <w:top w:val="nil"/>
              <w:left w:val="nil"/>
              <w:bottom w:val="single" w:sz="4" w:space="0" w:color="auto"/>
              <w:right w:val="single" w:sz="4" w:space="0" w:color="auto"/>
            </w:tcBorders>
            <w:shd w:val="clear" w:color="000000" w:fill="9BC2E6"/>
            <w:noWrap/>
            <w:vAlign w:val="bottom"/>
            <w:hideMark/>
          </w:tcPr>
          <w:p w14:paraId="1DCB19EA"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25 DE SEP</w:t>
            </w:r>
          </w:p>
        </w:tc>
        <w:tc>
          <w:tcPr>
            <w:tcW w:w="1120" w:type="dxa"/>
            <w:tcBorders>
              <w:top w:val="nil"/>
              <w:left w:val="nil"/>
              <w:bottom w:val="single" w:sz="4" w:space="0" w:color="auto"/>
              <w:right w:val="single" w:sz="4" w:space="0" w:color="auto"/>
            </w:tcBorders>
            <w:shd w:val="clear" w:color="000000" w:fill="9BC2E6"/>
            <w:noWrap/>
            <w:vAlign w:val="bottom"/>
            <w:hideMark/>
          </w:tcPr>
          <w:p w14:paraId="13ADEB65"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26 DE SEP</w:t>
            </w:r>
          </w:p>
        </w:tc>
        <w:tc>
          <w:tcPr>
            <w:tcW w:w="1120" w:type="dxa"/>
            <w:tcBorders>
              <w:top w:val="nil"/>
              <w:left w:val="nil"/>
              <w:bottom w:val="single" w:sz="4" w:space="0" w:color="auto"/>
              <w:right w:val="single" w:sz="4" w:space="0" w:color="auto"/>
            </w:tcBorders>
            <w:shd w:val="clear" w:color="000000" w:fill="9BC2E6"/>
            <w:noWrap/>
            <w:vAlign w:val="bottom"/>
            <w:hideMark/>
          </w:tcPr>
          <w:p w14:paraId="122C3CD0" w14:textId="77777777" w:rsidR="00527F62" w:rsidRPr="00527F62" w:rsidRDefault="00527F62" w:rsidP="00527F62">
            <w:pPr>
              <w:spacing w:line="240" w:lineRule="auto"/>
              <w:ind w:firstLine="0"/>
              <w:jc w:val="center"/>
              <w:rPr>
                <w:rFonts w:ascii="Calibri" w:eastAsia="Times New Roman" w:hAnsi="Calibri" w:cs="Times New Roman"/>
                <w:b/>
                <w:bCs/>
                <w:color w:val="000000"/>
                <w:sz w:val="20"/>
                <w:szCs w:val="20"/>
              </w:rPr>
            </w:pPr>
            <w:r w:rsidRPr="00527F62">
              <w:rPr>
                <w:rFonts w:ascii="Calibri" w:eastAsia="Times New Roman" w:hAnsi="Calibri" w:cs="Times New Roman"/>
                <w:b/>
                <w:bCs/>
                <w:color w:val="000000"/>
                <w:sz w:val="20"/>
                <w:szCs w:val="20"/>
              </w:rPr>
              <w:t>16 DE OCT</w:t>
            </w:r>
          </w:p>
        </w:tc>
      </w:tr>
      <w:tr w:rsidR="00527F62" w:rsidRPr="00527F62" w14:paraId="65AF6073" w14:textId="77777777" w:rsidTr="00527F62">
        <w:trPr>
          <w:trHeight w:val="300"/>
        </w:trPr>
        <w:tc>
          <w:tcPr>
            <w:tcW w:w="1340" w:type="dxa"/>
            <w:vMerge w:val="restart"/>
            <w:tcBorders>
              <w:top w:val="nil"/>
              <w:left w:val="single" w:sz="4" w:space="0" w:color="auto"/>
              <w:bottom w:val="single" w:sz="4" w:space="0" w:color="auto"/>
              <w:right w:val="single" w:sz="4" w:space="0" w:color="auto"/>
            </w:tcBorders>
            <w:shd w:val="clear" w:color="000000" w:fill="404040"/>
            <w:noWrap/>
            <w:textDirection w:val="btLr"/>
            <w:vAlign w:val="center"/>
            <w:hideMark/>
          </w:tcPr>
          <w:p w14:paraId="02867925" w14:textId="2B703821" w:rsidR="00527F62" w:rsidRPr="00527F62" w:rsidRDefault="00C8250A" w:rsidP="00527F62">
            <w:pPr>
              <w:spacing w:line="240" w:lineRule="auto"/>
              <w:ind w:firstLine="0"/>
              <w:jc w:val="center"/>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ACCIONES</w:t>
            </w:r>
          </w:p>
        </w:tc>
        <w:tc>
          <w:tcPr>
            <w:tcW w:w="1120" w:type="dxa"/>
            <w:vMerge w:val="restart"/>
            <w:tcBorders>
              <w:top w:val="nil"/>
              <w:left w:val="single" w:sz="4" w:space="0" w:color="auto"/>
              <w:bottom w:val="single" w:sz="4" w:space="0" w:color="auto"/>
              <w:right w:val="single" w:sz="4" w:space="0" w:color="auto"/>
            </w:tcBorders>
            <w:shd w:val="clear" w:color="000000" w:fill="FFE699"/>
            <w:textDirection w:val="btLr"/>
            <w:vAlign w:val="center"/>
            <w:hideMark/>
          </w:tcPr>
          <w:p w14:paraId="17B22210" w14:textId="61CAA3D6" w:rsidR="00527F62" w:rsidRPr="00527F62" w:rsidRDefault="00527F62" w:rsidP="00C8250A">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 xml:space="preserve">Concepto de ángulo - posición relativa de dichas líneas </w:t>
            </w:r>
            <w:r w:rsidR="00D61EB9">
              <w:rPr>
                <w:rFonts w:ascii="Calibri" w:eastAsia="Times New Roman" w:hAnsi="Calibri" w:cs="Times New Roman"/>
                <w:color w:val="000000"/>
                <w:sz w:val="20"/>
                <w:szCs w:val="20"/>
              </w:rPr>
              <w:t>–</w:t>
            </w:r>
            <w:r w:rsidRPr="00527F62">
              <w:rPr>
                <w:rFonts w:ascii="Calibri" w:eastAsia="Times New Roman" w:hAnsi="Calibri" w:cs="Times New Roman"/>
                <w:color w:val="000000"/>
                <w:sz w:val="20"/>
                <w:szCs w:val="20"/>
              </w:rPr>
              <w:t xml:space="preserve"> </w:t>
            </w:r>
            <w:proofErr w:type="spellStart"/>
            <w:r w:rsidRPr="00527F62">
              <w:rPr>
                <w:rFonts w:ascii="Calibri" w:eastAsia="Times New Roman" w:hAnsi="Calibri" w:cs="Times New Roman"/>
                <w:color w:val="000000"/>
                <w:sz w:val="20"/>
                <w:szCs w:val="20"/>
              </w:rPr>
              <w:t>Geogebra</w:t>
            </w:r>
            <w:proofErr w:type="spellEnd"/>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FE699"/>
            <w:textDirection w:val="btLr"/>
            <w:vAlign w:val="center"/>
            <w:hideMark/>
          </w:tcPr>
          <w:p w14:paraId="27D18D71" w14:textId="35FC4426"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Alturas Relativas en fotografías de Casas inclinadas</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FFE699"/>
            <w:textDirection w:val="btLr"/>
            <w:vAlign w:val="center"/>
            <w:hideMark/>
          </w:tcPr>
          <w:p w14:paraId="2D2BE26C" w14:textId="77777777"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Taller escrito (Guía) sobre las alturas, las áreas, etc.</w:t>
            </w:r>
          </w:p>
        </w:tc>
        <w:tc>
          <w:tcPr>
            <w:tcW w:w="1120" w:type="dxa"/>
            <w:vMerge w:val="restart"/>
            <w:tcBorders>
              <w:top w:val="nil"/>
              <w:left w:val="single" w:sz="4" w:space="0" w:color="auto"/>
              <w:bottom w:val="single" w:sz="4" w:space="0" w:color="auto"/>
              <w:right w:val="single" w:sz="4" w:space="0" w:color="auto"/>
            </w:tcBorders>
            <w:shd w:val="clear" w:color="000000" w:fill="B4C6E7"/>
            <w:textDirection w:val="btLr"/>
            <w:vAlign w:val="center"/>
            <w:hideMark/>
          </w:tcPr>
          <w:p w14:paraId="079A0FD2" w14:textId="29CF45DD"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Trabajo con aplicación Home 3D en la construcción de Casas - Teorema de Pitágoras</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B4C6E7"/>
            <w:textDirection w:val="btLr"/>
            <w:vAlign w:val="center"/>
            <w:hideMark/>
          </w:tcPr>
          <w:p w14:paraId="3C5DA2D0" w14:textId="2383810D" w:rsidR="00527F62" w:rsidRPr="00527F62" w:rsidRDefault="00527F62" w:rsidP="00C8250A">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Hallar las tres alturas a un</w:t>
            </w:r>
            <w:r w:rsidR="00C8250A">
              <w:rPr>
                <w:rFonts w:ascii="Calibri" w:eastAsia="Times New Roman" w:hAnsi="Calibri" w:cs="Times New Roman"/>
                <w:color w:val="000000"/>
                <w:sz w:val="20"/>
                <w:szCs w:val="20"/>
              </w:rPr>
              <w:t>a</w:t>
            </w:r>
            <w:r w:rsidRPr="00527F62">
              <w:rPr>
                <w:rFonts w:ascii="Calibri" w:eastAsia="Times New Roman" w:hAnsi="Calibri" w:cs="Times New Roman"/>
                <w:color w:val="000000"/>
                <w:sz w:val="20"/>
                <w:szCs w:val="20"/>
              </w:rPr>
              <w:t xml:space="preserve">s </w:t>
            </w:r>
            <w:r w:rsidR="00C8250A">
              <w:rPr>
                <w:rFonts w:ascii="Calibri" w:eastAsia="Times New Roman" w:hAnsi="Calibri" w:cs="Times New Roman"/>
                <w:color w:val="000000"/>
                <w:sz w:val="20"/>
                <w:szCs w:val="20"/>
              </w:rPr>
              <w:t>figuras</w:t>
            </w:r>
            <w:r w:rsidRPr="00527F62">
              <w:rPr>
                <w:rFonts w:ascii="Calibri" w:eastAsia="Times New Roman" w:hAnsi="Calibri" w:cs="Times New Roman"/>
                <w:color w:val="000000"/>
                <w:sz w:val="20"/>
                <w:szCs w:val="20"/>
              </w:rPr>
              <w:t xml:space="preserve"> escogid</w:t>
            </w:r>
            <w:r w:rsidR="00C8250A">
              <w:rPr>
                <w:rFonts w:ascii="Calibri" w:eastAsia="Times New Roman" w:hAnsi="Calibri" w:cs="Times New Roman"/>
                <w:color w:val="000000"/>
                <w:sz w:val="20"/>
                <w:szCs w:val="20"/>
              </w:rPr>
              <w:t>a</w:t>
            </w:r>
            <w:r w:rsidRPr="00527F62">
              <w:rPr>
                <w:rFonts w:ascii="Calibri" w:eastAsia="Times New Roman" w:hAnsi="Calibri" w:cs="Times New Roman"/>
                <w:color w:val="000000"/>
                <w:sz w:val="20"/>
                <w:szCs w:val="20"/>
              </w:rPr>
              <w:t>s; y usar herramientas como la pita de 13 nudos.</w:t>
            </w:r>
          </w:p>
        </w:tc>
        <w:tc>
          <w:tcPr>
            <w:tcW w:w="1120" w:type="dxa"/>
            <w:vMerge w:val="restart"/>
            <w:tcBorders>
              <w:top w:val="nil"/>
              <w:left w:val="single" w:sz="4" w:space="0" w:color="auto"/>
              <w:bottom w:val="single" w:sz="4" w:space="0" w:color="auto"/>
              <w:right w:val="single" w:sz="4" w:space="0" w:color="auto"/>
            </w:tcBorders>
            <w:shd w:val="clear" w:color="000000" w:fill="B4C6E7"/>
            <w:textDirection w:val="btLr"/>
            <w:vAlign w:val="center"/>
            <w:hideMark/>
          </w:tcPr>
          <w:p w14:paraId="6F3BCFE4" w14:textId="0FB803E2"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Salida de Campo</w:t>
            </w:r>
            <w:r w:rsidR="00D61EB9">
              <w:rPr>
                <w:rFonts w:ascii="Calibri" w:eastAsia="Times New Roman" w:hAnsi="Calibri" w:cs="Times New Roman"/>
                <w:color w:val="000000"/>
                <w:sz w:val="20"/>
                <w:szCs w:val="20"/>
              </w:rPr>
              <w:t>.</w:t>
            </w:r>
          </w:p>
        </w:tc>
        <w:tc>
          <w:tcPr>
            <w:tcW w:w="1120" w:type="dxa"/>
            <w:vMerge w:val="restart"/>
            <w:tcBorders>
              <w:top w:val="nil"/>
              <w:left w:val="single" w:sz="4" w:space="0" w:color="auto"/>
              <w:bottom w:val="single" w:sz="4" w:space="0" w:color="auto"/>
              <w:right w:val="single" w:sz="4" w:space="0" w:color="auto"/>
            </w:tcBorders>
            <w:shd w:val="clear" w:color="000000" w:fill="B4C6E7"/>
            <w:textDirection w:val="btLr"/>
            <w:vAlign w:val="center"/>
            <w:hideMark/>
          </w:tcPr>
          <w:p w14:paraId="64A33EDC" w14:textId="77777777" w:rsidR="00527F62" w:rsidRPr="00527F62" w:rsidRDefault="00527F62" w:rsidP="00527F62">
            <w:pPr>
              <w:spacing w:line="240" w:lineRule="auto"/>
              <w:ind w:firstLine="0"/>
              <w:jc w:val="center"/>
              <w:rPr>
                <w:rFonts w:ascii="Calibri" w:eastAsia="Times New Roman" w:hAnsi="Calibri" w:cs="Times New Roman"/>
                <w:color w:val="000000"/>
                <w:sz w:val="20"/>
                <w:szCs w:val="20"/>
              </w:rPr>
            </w:pPr>
            <w:r w:rsidRPr="00527F62">
              <w:rPr>
                <w:rFonts w:ascii="Calibri" w:eastAsia="Times New Roman" w:hAnsi="Calibri" w:cs="Times New Roman"/>
                <w:color w:val="000000"/>
                <w:sz w:val="20"/>
                <w:szCs w:val="20"/>
              </w:rPr>
              <w:t>Siembra del Arbolito.</w:t>
            </w:r>
          </w:p>
        </w:tc>
      </w:tr>
      <w:tr w:rsidR="00527F62" w:rsidRPr="00527F62" w14:paraId="53D6380B"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14141683"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3119E1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5EB977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A1EEE18"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FA1199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25E731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C731C8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719CCE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150BCB3C"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5C30E971"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F8C048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99592E4"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A31205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9B2E94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FABEE5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1E30CC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E6EA06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73CB0070"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00808B67"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85D5FF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136B2B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A73BEB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569872B"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C73581B"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007FBB1"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D4FA71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002C7992"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4DDCC119"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C7FFC0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4F3E6A4"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BE3FC9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45F0779"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CAE912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002BFE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48A13F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00241250"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4540882B"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39495B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6412AD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D14150E"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67862F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37AB138"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4ED905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8C7B2D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6213A3C9"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02DF2962"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D1865C9"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C05755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873293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502615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75CAEB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9A70B7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8702A4D"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249D777F"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267F51BA"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697E73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C8D6A6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8384B1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2A5580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5C2E872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0043DD0"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DC40916"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2DD72261"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47FE170E"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8FA60C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08609468"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C2A1DE3"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6C991E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DF0836C"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7EEE9AF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22BC535F"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r w:rsidR="00527F62" w:rsidRPr="00527F62" w14:paraId="5633B311" w14:textId="77777777" w:rsidTr="00527F62">
        <w:trPr>
          <w:trHeight w:val="300"/>
        </w:trPr>
        <w:tc>
          <w:tcPr>
            <w:tcW w:w="1340" w:type="dxa"/>
            <w:vMerge/>
            <w:tcBorders>
              <w:top w:val="nil"/>
              <w:left w:val="single" w:sz="4" w:space="0" w:color="auto"/>
              <w:bottom w:val="single" w:sz="4" w:space="0" w:color="auto"/>
              <w:right w:val="single" w:sz="4" w:space="0" w:color="auto"/>
            </w:tcBorders>
            <w:vAlign w:val="center"/>
            <w:hideMark/>
          </w:tcPr>
          <w:p w14:paraId="314EA5ED" w14:textId="77777777" w:rsidR="00527F62" w:rsidRPr="00527F62" w:rsidRDefault="00527F62" w:rsidP="00527F62">
            <w:pPr>
              <w:spacing w:line="240" w:lineRule="auto"/>
              <w:ind w:firstLine="0"/>
              <w:jc w:val="left"/>
              <w:rPr>
                <w:rFonts w:ascii="Calibri" w:eastAsia="Times New Roman" w:hAnsi="Calibri" w:cs="Times New Roman"/>
                <w:b/>
                <w:bCs/>
                <w:color w:val="FFFFFF"/>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FEB2E7A"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C62B88B"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24E652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648AFC34"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42FA46D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167C4175"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c>
          <w:tcPr>
            <w:tcW w:w="1120" w:type="dxa"/>
            <w:vMerge/>
            <w:tcBorders>
              <w:top w:val="nil"/>
              <w:left w:val="single" w:sz="4" w:space="0" w:color="auto"/>
              <w:bottom w:val="single" w:sz="4" w:space="0" w:color="auto"/>
              <w:right w:val="single" w:sz="4" w:space="0" w:color="auto"/>
            </w:tcBorders>
            <w:vAlign w:val="center"/>
            <w:hideMark/>
          </w:tcPr>
          <w:p w14:paraId="37E7E472" w14:textId="77777777" w:rsidR="00527F62" w:rsidRPr="00527F62" w:rsidRDefault="00527F62" w:rsidP="00527F62">
            <w:pPr>
              <w:spacing w:line="240" w:lineRule="auto"/>
              <w:ind w:firstLine="0"/>
              <w:jc w:val="left"/>
              <w:rPr>
                <w:rFonts w:ascii="Calibri" w:eastAsia="Times New Roman" w:hAnsi="Calibri" w:cs="Times New Roman"/>
                <w:color w:val="000000"/>
                <w:sz w:val="20"/>
                <w:szCs w:val="20"/>
              </w:rPr>
            </w:pPr>
          </w:p>
        </w:tc>
      </w:tr>
    </w:tbl>
    <w:p w14:paraId="298489DA" w14:textId="77777777" w:rsidR="00527F62" w:rsidRDefault="00527F62" w:rsidP="00C64DB3">
      <w:pPr>
        <w:spacing w:after="120"/>
      </w:pPr>
    </w:p>
    <w:p w14:paraId="65130FB7" w14:textId="77777777" w:rsidR="00DC142F" w:rsidRDefault="00DC142F" w:rsidP="000A6F91">
      <w:pPr>
        <w:spacing w:after="120"/>
        <w:ind w:firstLine="0"/>
        <w:rPr>
          <w:ins w:id="153" w:author="Diana Victoria Jaramillo Quiceno" w:date="2016-03-16T20:02:00Z"/>
        </w:rPr>
      </w:pPr>
    </w:p>
    <w:p w14:paraId="2DA0B9EF" w14:textId="77777777" w:rsidR="00427AF1" w:rsidRDefault="00427AF1" w:rsidP="000A6F91">
      <w:pPr>
        <w:spacing w:after="120"/>
        <w:ind w:firstLine="0"/>
        <w:rPr>
          <w:ins w:id="154" w:author="Diana Victoria Jaramillo Quiceno" w:date="2016-03-16T20:02:00Z"/>
        </w:rPr>
      </w:pPr>
    </w:p>
    <w:p w14:paraId="0A09C36B" w14:textId="4DD9BA92" w:rsidR="00427AF1" w:rsidRDefault="00427AF1" w:rsidP="000A6F91">
      <w:pPr>
        <w:spacing w:after="120"/>
        <w:ind w:firstLine="0"/>
        <w:rPr>
          <w:ins w:id="155" w:author="Diana Victoria Jaramillo Quiceno" w:date="2016-03-16T20:02:00Z"/>
        </w:rPr>
      </w:pPr>
      <w:ins w:id="156" w:author="Diana Victoria Jaramillo Quiceno" w:date="2016-03-16T20:02:00Z">
        <w:r>
          <w:t>Estimado Jorge, vamos con calma:</w:t>
        </w:r>
      </w:ins>
    </w:p>
    <w:p w14:paraId="339A9F30" w14:textId="77777777" w:rsidR="00427AF1" w:rsidRDefault="00427AF1" w:rsidP="000A6F91">
      <w:pPr>
        <w:spacing w:after="120"/>
        <w:ind w:firstLine="0"/>
        <w:rPr>
          <w:ins w:id="157" w:author="Diana Victoria Jaramillo Quiceno" w:date="2016-03-16T20:02:00Z"/>
        </w:rPr>
      </w:pPr>
    </w:p>
    <w:p w14:paraId="19B50955" w14:textId="7D3CF4B9" w:rsidR="00427AF1" w:rsidRDefault="00427AF1">
      <w:pPr>
        <w:pStyle w:val="Prrafodelista"/>
        <w:numPr>
          <w:ilvl w:val="0"/>
          <w:numId w:val="3"/>
        </w:numPr>
        <w:spacing w:after="120"/>
        <w:rPr>
          <w:ins w:id="158" w:author="Diana Victoria Jaramillo Quiceno" w:date="2016-03-16T20:03:00Z"/>
        </w:rPr>
        <w:pPrChange w:id="159" w:author="Diana Victoria Jaramillo Quiceno" w:date="2016-03-16T20:02:00Z">
          <w:pPr>
            <w:spacing w:after="120"/>
            <w:ind w:firstLine="0"/>
          </w:pPr>
        </w:pPrChange>
      </w:pPr>
      <w:ins w:id="160" w:author="Diana Victoria Jaramillo Quiceno" w:date="2016-03-16T20:02:00Z">
        <w:r>
          <w:t xml:space="preserve">Recuerda que estabas escribiendo el </w:t>
        </w:r>
      </w:ins>
      <w:ins w:id="161" w:author="Diana Victoria Jaramillo Quiceno" w:date="2016-03-16T20:05:00Z">
        <w:r w:rsidR="0026508A">
          <w:t>capítulo metodológico</w:t>
        </w:r>
      </w:ins>
      <w:ins w:id="162" w:author="Diana Victoria Jaramillo Quiceno" w:date="2016-03-16T20:02:00Z">
        <w:r>
          <w:t>, esto es: EL CÓMO SE HIZO LA INVESTIGACIÓN.</w:t>
        </w:r>
      </w:ins>
      <w:ins w:id="163" w:author="Diana Victoria Jaramillo Quiceno" w:date="2016-03-16T20:05:00Z">
        <w:r w:rsidR="0026508A">
          <w:t xml:space="preserve"> A veces noto que te vas en tu escrito </w:t>
        </w:r>
      </w:ins>
      <w:ins w:id="164" w:author="Diana Victoria Jaramillo Quiceno" w:date="2016-03-16T20:06:00Z">
        <w:r w:rsidR="0026508A">
          <w:t>y mezclas</w:t>
        </w:r>
      </w:ins>
      <w:ins w:id="165" w:author="Diana Victoria Jaramillo Quiceno" w:date="2016-03-16T20:05:00Z">
        <w:r w:rsidR="0026508A">
          <w:t xml:space="preserve"> otros asuntos que no competen a este capítulo.</w:t>
        </w:r>
      </w:ins>
    </w:p>
    <w:p w14:paraId="7CC1ECBE" w14:textId="77777777" w:rsidR="00427AF1" w:rsidRDefault="00427AF1">
      <w:pPr>
        <w:pStyle w:val="Prrafodelista"/>
        <w:numPr>
          <w:ilvl w:val="0"/>
          <w:numId w:val="3"/>
        </w:numPr>
        <w:spacing w:after="120"/>
        <w:rPr>
          <w:ins w:id="166" w:author="Diana Victoria Jaramillo Quiceno" w:date="2016-03-16T20:03:00Z"/>
        </w:rPr>
        <w:pPrChange w:id="167" w:author="Diana Victoria Jaramillo Quiceno" w:date="2016-03-16T20:02:00Z">
          <w:pPr>
            <w:spacing w:after="120"/>
            <w:ind w:firstLine="0"/>
          </w:pPr>
        </w:pPrChange>
      </w:pPr>
      <w:ins w:id="168" w:author="Diana Victoria Jaramillo Quiceno" w:date="2016-03-16T20:03:00Z">
        <w:r>
          <w:t>Recuerda que tu lector no sabe de nada. No le puedes decir todo al mismo tiempo o todo en un mismo costal (como el “revuelto”).</w:t>
        </w:r>
      </w:ins>
    </w:p>
    <w:p w14:paraId="002FC1D5" w14:textId="77777777" w:rsidR="0026508A" w:rsidRDefault="00427AF1">
      <w:pPr>
        <w:pStyle w:val="Prrafodelista"/>
        <w:numPr>
          <w:ilvl w:val="0"/>
          <w:numId w:val="3"/>
        </w:numPr>
        <w:spacing w:after="120"/>
        <w:rPr>
          <w:ins w:id="169" w:author="Diana Victoria Jaramillo Quiceno" w:date="2016-03-16T20:04:00Z"/>
        </w:rPr>
        <w:pPrChange w:id="170" w:author="Diana Victoria Jaramillo Quiceno" w:date="2016-03-16T20:02:00Z">
          <w:pPr>
            <w:spacing w:after="120"/>
            <w:ind w:firstLine="0"/>
          </w:pPr>
        </w:pPrChange>
      </w:pPr>
      <w:ins w:id="171" w:author="Diana Victoria Jaramillo Quiceno" w:date="2016-03-16T20:03:00Z">
        <w:r>
          <w:t>Debes escribir d</w:t>
        </w:r>
      </w:ins>
      <w:ins w:id="172" w:author="Diana Victoria Jaramillo Quiceno" w:date="2016-03-16T20:04:00Z">
        <w:r>
          <w:t xml:space="preserve">ándole un orden al discurso. Es decir, en lo que leí me parece que hay cosas que sí sirven para el capítulo metodológico, pero hay que darles otro orden e ir hilando más despacio. </w:t>
        </w:r>
      </w:ins>
    </w:p>
    <w:p w14:paraId="34D74D7B" w14:textId="4BB2D4C3" w:rsidR="00427AF1" w:rsidRDefault="0026508A">
      <w:pPr>
        <w:pStyle w:val="Prrafodelista"/>
        <w:numPr>
          <w:ilvl w:val="0"/>
          <w:numId w:val="3"/>
        </w:numPr>
        <w:spacing w:after="120"/>
        <w:rPr>
          <w:ins w:id="173" w:author="Diana Victoria Jaramillo Quiceno" w:date="2016-03-16T20:02:00Z"/>
        </w:rPr>
        <w:pPrChange w:id="174" w:author="Diana Victoria Jaramillo Quiceno" w:date="2016-03-16T20:02:00Z">
          <w:pPr>
            <w:spacing w:after="120"/>
            <w:ind w:firstLine="0"/>
          </w:pPr>
        </w:pPrChange>
      </w:pPr>
      <w:ins w:id="175" w:author="Diana Victoria Jaramillo Quiceno" w:date="2016-03-16T20:04:00Z">
        <w:r>
          <w:t xml:space="preserve">Recuerda que el discurso oral es </w:t>
        </w:r>
      </w:ins>
      <w:ins w:id="176" w:author="Diana Victoria Jaramillo Quiceno" w:date="2016-03-16T20:06:00Z">
        <w:r>
          <w:t>distinto</w:t>
        </w:r>
      </w:ins>
      <w:ins w:id="177" w:author="Diana Victoria Jaramillo Quiceno" w:date="2016-03-16T20:04:00Z">
        <w:r>
          <w:t xml:space="preserve"> al discurso escrito.</w:t>
        </w:r>
      </w:ins>
      <w:ins w:id="178" w:author="Diana Victoria Jaramillo Quiceno" w:date="2016-03-16T20:05:00Z">
        <w:r>
          <w:t xml:space="preserve"> </w:t>
        </w:r>
      </w:ins>
    </w:p>
    <w:p w14:paraId="2699078C" w14:textId="190F65A8" w:rsidR="0026508A" w:rsidRDefault="0026508A">
      <w:pPr>
        <w:pStyle w:val="Prrafodelista"/>
        <w:numPr>
          <w:ilvl w:val="0"/>
          <w:numId w:val="3"/>
        </w:numPr>
        <w:spacing w:after="120"/>
        <w:rPr>
          <w:ins w:id="179" w:author="Diana Victoria Jaramillo Quiceno" w:date="2016-03-16T20:07:00Z"/>
        </w:rPr>
        <w:pPrChange w:id="180" w:author="Diana Victoria Jaramillo Quiceno" w:date="2016-03-16T20:02:00Z">
          <w:pPr>
            <w:spacing w:after="120"/>
            <w:ind w:firstLine="0"/>
          </w:pPr>
        </w:pPrChange>
      </w:pPr>
      <w:ins w:id="181" w:author="Diana Victoria Jaramillo Quiceno" w:date="2016-03-16T20:06:00Z">
        <w:r>
          <w:t xml:space="preserve">De otro lado, si bien has de escribir de una “forma tranquila” para que tu lector (ingenuo) te entienda, no debes escribir tan coloquialmente como lo hiciste en las dos </w:t>
        </w:r>
        <w:proofErr w:type="gramStart"/>
        <w:r>
          <w:t>primeras página</w:t>
        </w:r>
        <w:proofErr w:type="gramEnd"/>
        <w:r>
          <w:t>.</w:t>
        </w:r>
      </w:ins>
    </w:p>
    <w:p w14:paraId="268551B9" w14:textId="61AEE4DB" w:rsidR="0026508A" w:rsidRPr="00B95CDE" w:rsidRDefault="0026508A">
      <w:pPr>
        <w:spacing w:after="120"/>
        <w:pPrChange w:id="182" w:author="Diana Victoria Jaramillo Quiceno" w:date="2016-03-16T20:07:00Z">
          <w:pPr>
            <w:spacing w:after="120"/>
            <w:ind w:firstLine="0"/>
          </w:pPr>
        </w:pPrChange>
      </w:pPr>
      <w:ins w:id="183" w:author="Diana Victoria Jaramillo Quiceno" w:date="2016-03-16T20:07:00Z">
        <w:r>
          <w:lastRenderedPageBreak/>
          <w:t>Bueno, dejo ahí. Si tienes inquietudes al respecto me puedes llamar.</w:t>
        </w:r>
      </w:ins>
    </w:p>
    <w:sectPr w:rsidR="0026508A" w:rsidRPr="00B95CD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na Victoria Jaramillo Quiceno" w:date="2016-03-16T19:47:00Z" w:initials="DVJQ">
    <w:p w14:paraId="687E28D3" w14:textId="3720C886" w:rsidR="00EC30E1" w:rsidRDefault="00EC30E1">
      <w:pPr>
        <w:pStyle w:val="Textocomentario"/>
      </w:pPr>
      <w:r>
        <w:rPr>
          <w:rStyle w:val="Refdecomentario"/>
        </w:rPr>
        <w:annotationRef/>
      </w:r>
      <w:r>
        <w:t>¿Qué quiere decir este nombre?</w:t>
      </w:r>
    </w:p>
  </w:comment>
  <w:comment w:id="11" w:author="Diana Victoria Jaramillo Quiceno" w:date="2016-03-16T19:48:00Z" w:initials="DVJQ">
    <w:p w14:paraId="1BA4B011" w14:textId="7F7AA31A" w:rsidR="00EC30E1" w:rsidRDefault="00EC30E1">
      <w:pPr>
        <w:pStyle w:val="Textocomentario"/>
      </w:pPr>
      <w:r>
        <w:rPr>
          <w:rStyle w:val="Refdecomentario"/>
        </w:rPr>
        <w:annotationRef/>
      </w:r>
      <w:r>
        <w:t>Me parece que a lo largo del trabajo esta expresión debe escribirse diferente, para llamar siempre la atención del lector a su respecto.</w:t>
      </w:r>
    </w:p>
  </w:comment>
  <w:comment w:id="28" w:author="Diana Victoria Jaramillo Quiceno" w:date="2016-03-16T19:49:00Z" w:initials="DVJQ">
    <w:p w14:paraId="1ED02857" w14:textId="2F9240E2" w:rsidR="00EC30E1" w:rsidRDefault="00EC30E1">
      <w:pPr>
        <w:pStyle w:val="Textocomentario"/>
      </w:pPr>
      <w:r>
        <w:rPr>
          <w:rStyle w:val="Refdecomentario"/>
        </w:rPr>
        <w:annotationRef/>
      </w:r>
      <w:r>
        <w:t>Este tipo de expresiones deben evitarse; pues, ¿qué o cuál es la “forma más conveniente posible”?</w:t>
      </w:r>
    </w:p>
  </w:comment>
  <w:comment w:id="29" w:author="Diana Victoria Jaramillo Quiceno" w:date="2016-03-16T19:50:00Z" w:initials="DVJQ">
    <w:p w14:paraId="18CFE8CF" w14:textId="3BA1E5A0" w:rsidR="00EC30E1" w:rsidRDefault="00EC30E1">
      <w:pPr>
        <w:pStyle w:val="Textocomentario"/>
      </w:pPr>
      <w:r>
        <w:rPr>
          <w:rStyle w:val="Refdecomentario"/>
        </w:rPr>
        <w:annotationRef/>
      </w:r>
      <w:r>
        <w:t>Ídem.</w:t>
      </w:r>
    </w:p>
  </w:comment>
  <w:comment w:id="55" w:author="Diana Victoria Jaramillo Quiceno" w:date="2016-03-16T19:51:00Z" w:initials="DVJQ">
    <w:p w14:paraId="0C0D4681" w14:textId="77777777" w:rsidR="00EC30E1" w:rsidRDefault="00EC30E1">
      <w:pPr>
        <w:pStyle w:val="Textocomentario"/>
      </w:pPr>
      <w:r>
        <w:rPr>
          <w:rStyle w:val="Refdecomentario"/>
        </w:rPr>
        <w:annotationRef/>
      </w:r>
      <w:r>
        <w:t xml:space="preserve">Jorge, como vas redactando hasta aquí, pareciera que tus lectores ya supieran de todo. Por ejemplo, tú dices, cuando se trabajó sobre la aplicación del </w:t>
      </w:r>
      <w:proofErr w:type="spellStart"/>
      <w:r>
        <w:t>Geogebra</w:t>
      </w:r>
      <w:proofErr w:type="spellEnd"/>
      <w:r>
        <w:t xml:space="preserve">. Yo, como lectora, no tendría idea de lo que me </w:t>
      </w:r>
      <w:proofErr w:type="spellStart"/>
      <w:r>
        <w:t>estas</w:t>
      </w:r>
      <w:proofErr w:type="spellEnd"/>
      <w:r>
        <w:t xml:space="preserve"> hablando. </w:t>
      </w:r>
    </w:p>
    <w:p w14:paraId="745682C6" w14:textId="77777777" w:rsidR="00EC30E1" w:rsidRDefault="00EC30E1">
      <w:pPr>
        <w:pStyle w:val="Textocomentario"/>
      </w:pPr>
    </w:p>
    <w:p w14:paraId="1E86EB77" w14:textId="6A8558AD" w:rsidR="00EC30E1" w:rsidRDefault="00EC30E1">
      <w:pPr>
        <w:pStyle w:val="Textocomentario"/>
      </w:pPr>
      <w:r>
        <w:t>Recuerda que hay que poner un orden en la escritura para que así tu lector pueda comprenderte.</w:t>
      </w:r>
    </w:p>
  </w:comment>
  <w:comment w:id="63" w:author="Diana Victoria Jaramillo Quiceno" w:date="2016-03-16T19:53:00Z" w:initials="DVJQ">
    <w:p w14:paraId="18A7D937" w14:textId="0C7A3874" w:rsidR="00EC30E1" w:rsidRDefault="00EC30E1">
      <w:pPr>
        <w:pStyle w:val="Textocomentario"/>
      </w:pPr>
      <w:r>
        <w:rPr>
          <w:rStyle w:val="Refdecomentario"/>
        </w:rPr>
        <w:annotationRef/>
      </w:r>
      <w:r>
        <w:t>Ídem.</w:t>
      </w:r>
    </w:p>
  </w:comment>
  <w:comment w:id="83" w:author="Diana Victoria Jaramillo Quiceno" w:date="2016-03-16T19:53:00Z" w:initials="DVJQ">
    <w:p w14:paraId="47D47136" w14:textId="267A1B17" w:rsidR="00EC30E1" w:rsidRDefault="00EC30E1">
      <w:pPr>
        <w:pStyle w:val="Textocomentario"/>
      </w:pPr>
      <w:r>
        <w:rPr>
          <w:rStyle w:val="Refdecomentario"/>
        </w:rPr>
        <w:annotationRef/>
      </w:r>
      <w:r>
        <w:t>Ídem.</w:t>
      </w:r>
    </w:p>
  </w:comment>
  <w:comment w:id="89" w:author="Diana Victoria Jaramillo Quiceno" w:date="2016-03-16T19:54:00Z" w:initials="DVJQ">
    <w:p w14:paraId="356E01B8" w14:textId="366EFE1B" w:rsidR="00EC30E1" w:rsidRDefault="00EC30E1">
      <w:pPr>
        <w:pStyle w:val="Textocomentario"/>
      </w:pPr>
      <w:r>
        <w:rPr>
          <w:rStyle w:val="Refdecomentario"/>
        </w:rPr>
        <w:annotationRef/>
      </w:r>
      <w:r>
        <w:t>¿?????</w:t>
      </w:r>
    </w:p>
  </w:comment>
  <w:comment w:id="103" w:author="Diana Victoria Jaramillo Quiceno" w:date="2016-03-16T19:55:00Z" w:initials="DVJQ">
    <w:p w14:paraId="538D9FDD" w14:textId="5525C9E6" w:rsidR="009D13C6" w:rsidRDefault="009D13C6">
      <w:pPr>
        <w:pStyle w:val="Textocomentario"/>
      </w:pPr>
      <w:r>
        <w:rPr>
          <w:rStyle w:val="Refdecomentario"/>
        </w:rPr>
        <w:annotationRef/>
      </w:r>
      <w:r>
        <w:t>Cita textual, falta la página.</w:t>
      </w:r>
    </w:p>
  </w:comment>
  <w:comment w:id="102" w:author="Diana Victoria Jaramillo Quiceno" w:date="2016-03-16T19:55:00Z" w:initials="DVJQ">
    <w:p w14:paraId="7BAADA70" w14:textId="578A5C92" w:rsidR="009D13C6" w:rsidRDefault="009D13C6">
      <w:pPr>
        <w:pStyle w:val="Textocomentario"/>
      </w:pPr>
      <w:r>
        <w:rPr>
          <w:rStyle w:val="Refdecomentario"/>
        </w:rPr>
        <w:annotationRef/>
      </w:r>
      <w:r>
        <w:t>Hay que revisar la forma como articulas esto con lo anterior. O, mejor, la forma como articulas lo anterior con esto.</w:t>
      </w:r>
    </w:p>
  </w:comment>
  <w:comment w:id="107" w:author="Diana Victoria Jaramillo Quiceno" w:date="2016-03-16T19:56:00Z" w:initials="DVJQ">
    <w:p w14:paraId="3D0E19F9" w14:textId="7B812E05" w:rsidR="00427AF1" w:rsidRPr="00427AF1" w:rsidRDefault="00427AF1">
      <w:pPr>
        <w:pStyle w:val="Textocomentario"/>
        <w:rPr>
          <w:lang w:val="pt-BR"/>
        </w:rPr>
      </w:pPr>
      <w:r>
        <w:rPr>
          <w:rStyle w:val="Refdecomentario"/>
        </w:rPr>
        <w:annotationRef/>
      </w:r>
      <w:r w:rsidRPr="00427AF1">
        <w:rPr>
          <w:lang w:val="pt-BR"/>
        </w:rPr>
        <w:t>Revisar APA (pág., o, p.)</w:t>
      </w:r>
    </w:p>
  </w:comment>
  <w:comment w:id="110" w:author="Diana Victoria Jaramillo Quiceno" w:date="2016-03-16T19:57:00Z" w:initials="DVJQ">
    <w:p w14:paraId="79E7A9F2" w14:textId="672679B9" w:rsidR="00427AF1" w:rsidRDefault="00427AF1">
      <w:pPr>
        <w:pStyle w:val="Textocomentario"/>
      </w:pPr>
      <w:r>
        <w:rPr>
          <w:rStyle w:val="Refdecomentario"/>
        </w:rPr>
        <w:annotationRef/>
      </w:r>
      <w:r>
        <w:t>No sabía que había sido un “juego”-</w:t>
      </w:r>
    </w:p>
  </w:comment>
  <w:comment w:id="115" w:author="Diana Victoria Jaramillo Quiceno" w:date="2016-03-16T19:58:00Z" w:initials="DVJQ">
    <w:p w14:paraId="4A189156" w14:textId="58DAED7C" w:rsidR="00427AF1" w:rsidRDefault="00427AF1">
      <w:pPr>
        <w:pStyle w:val="Textocomentario"/>
      </w:pPr>
      <w:r>
        <w:rPr>
          <w:rStyle w:val="Refdecomentario"/>
        </w:rPr>
        <w:annotationRef/>
      </w:r>
      <w:r>
        <w:t>¿Será que hay un método científico correcto?</w:t>
      </w:r>
    </w:p>
  </w:comment>
  <w:comment w:id="133" w:author="Diana Victoria Jaramillo Quiceno" w:date="2016-03-16T19:59:00Z" w:initials="DVJQ">
    <w:p w14:paraId="61D59885" w14:textId="00DFDE0D" w:rsidR="00427AF1" w:rsidRDefault="00427AF1">
      <w:pPr>
        <w:pStyle w:val="Textocomentario"/>
      </w:pPr>
      <w:r>
        <w:rPr>
          <w:rStyle w:val="Refdecomentario"/>
        </w:rPr>
        <w:annotationRef/>
      </w:r>
      <w:r>
        <w:t>Jorge, en este tipo de redacción te imagino como hablas: súper rápido. Ojo que tu lector no tiene idea de lo que estás hablando.</w:t>
      </w:r>
    </w:p>
  </w:comment>
  <w:comment w:id="150" w:author="Diana Victoria Jaramillo Quiceno" w:date="2016-03-16T20:00:00Z" w:initials="DVJQ">
    <w:p w14:paraId="490D1EDC" w14:textId="77777777" w:rsidR="00427AF1" w:rsidRDefault="00427AF1">
      <w:pPr>
        <w:pStyle w:val="Textocomentario"/>
      </w:pPr>
      <w:r>
        <w:rPr>
          <w:rStyle w:val="Refdecomentario"/>
        </w:rPr>
        <w:annotationRef/>
      </w:r>
      <w:r>
        <w:t xml:space="preserve">No entiendo por qué definir (o aproximarse a una definición) de objetivación aquí. </w:t>
      </w:r>
    </w:p>
    <w:p w14:paraId="1765BC42" w14:textId="77777777" w:rsidR="00427AF1" w:rsidRDefault="00427AF1">
      <w:pPr>
        <w:pStyle w:val="Textocomentario"/>
      </w:pPr>
    </w:p>
    <w:p w14:paraId="4F3C738E" w14:textId="77777777" w:rsidR="00427AF1" w:rsidRDefault="00427AF1">
      <w:pPr>
        <w:pStyle w:val="Textocomentario"/>
      </w:pPr>
      <w:r>
        <w:t>Digo lo anterior porque se supone que estás en la metodología.</w:t>
      </w:r>
    </w:p>
    <w:p w14:paraId="5D29F4C9" w14:textId="77777777" w:rsidR="00427AF1" w:rsidRDefault="00427AF1">
      <w:pPr>
        <w:pStyle w:val="Textocomentario"/>
      </w:pPr>
    </w:p>
    <w:p w14:paraId="2756398B" w14:textId="1AFBF6EC" w:rsidR="00427AF1" w:rsidRDefault="00427AF1">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7E28D3" w15:done="0"/>
  <w15:commentEx w15:paraId="1BA4B011" w15:done="0"/>
  <w15:commentEx w15:paraId="1ED02857" w15:done="0"/>
  <w15:commentEx w15:paraId="18CFE8CF" w15:done="0"/>
  <w15:commentEx w15:paraId="1E86EB77" w15:done="0"/>
  <w15:commentEx w15:paraId="18A7D937" w15:done="0"/>
  <w15:commentEx w15:paraId="47D47136" w15:done="0"/>
  <w15:commentEx w15:paraId="356E01B8" w15:done="0"/>
  <w15:commentEx w15:paraId="538D9FDD" w15:done="0"/>
  <w15:commentEx w15:paraId="7BAADA70" w15:done="0"/>
  <w15:commentEx w15:paraId="3D0E19F9" w15:done="0"/>
  <w15:commentEx w15:paraId="79E7A9F2" w15:done="0"/>
  <w15:commentEx w15:paraId="4A189156" w15:done="0"/>
  <w15:commentEx w15:paraId="61D59885" w15:done="0"/>
  <w15:commentEx w15:paraId="2756398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AB7B8" w14:textId="77777777" w:rsidR="009A7C59" w:rsidRDefault="009A7C59" w:rsidP="00F34DDA">
      <w:pPr>
        <w:spacing w:line="240" w:lineRule="auto"/>
      </w:pPr>
      <w:r>
        <w:separator/>
      </w:r>
    </w:p>
  </w:endnote>
  <w:endnote w:type="continuationSeparator" w:id="0">
    <w:p w14:paraId="416A3FEE" w14:textId="77777777" w:rsidR="009A7C59" w:rsidRDefault="009A7C59" w:rsidP="00F34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61A65" w14:textId="77777777" w:rsidR="009A7C59" w:rsidRDefault="009A7C59" w:rsidP="00F34DDA">
      <w:pPr>
        <w:spacing w:line="240" w:lineRule="auto"/>
      </w:pPr>
      <w:r>
        <w:separator/>
      </w:r>
    </w:p>
  </w:footnote>
  <w:footnote w:type="continuationSeparator" w:id="0">
    <w:p w14:paraId="44F41CAA" w14:textId="77777777" w:rsidR="009A7C59" w:rsidRDefault="009A7C59" w:rsidP="00F34DDA">
      <w:pPr>
        <w:spacing w:line="240" w:lineRule="auto"/>
      </w:pPr>
      <w:r>
        <w:continuationSeparator/>
      </w:r>
    </w:p>
  </w:footnote>
  <w:footnote w:id="1">
    <w:p w14:paraId="2F105C01" w14:textId="5192EB5A" w:rsidR="00A60C05" w:rsidRDefault="00A60C05">
      <w:pPr>
        <w:pStyle w:val="Textonotapie"/>
      </w:pPr>
      <w:ins w:id="122" w:author="Jorge A. Cotera" w:date="2016-05-10T18:51:00Z">
        <w:r>
          <w:rPr>
            <w:rStyle w:val="Refdenotaalpie"/>
          </w:rPr>
          <w:footnoteRef/>
        </w:r>
        <w:r>
          <w:t xml:space="preserve"> </w:t>
        </w:r>
        <w:r>
          <w:t>Marx</w:t>
        </w:r>
      </w:ins>
      <w:customXmlInsRangeStart w:id="123" w:author="Jorge A. Cotera" w:date="2016-05-10T18:51:00Z"/>
      <w:sdt>
        <w:sdtPr>
          <w:id w:val="-1043215793"/>
          <w:citation/>
        </w:sdtPr>
        <w:sdtContent>
          <w:customXmlInsRangeEnd w:id="123"/>
          <w:ins w:id="124" w:author="Jorge A. Cotera" w:date="2016-05-10T18:51:00Z">
            <w:r>
              <w:fldChar w:fldCharType="begin"/>
            </w:r>
          </w:ins>
          <w:ins w:id="125" w:author="Jorge A. Cotera" w:date="2016-05-10T18:54:00Z">
            <w:r>
              <w:instrText xml:space="preserve">CITATION Mar16 \n  \t  \l 9226 </w:instrText>
            </w:r>
          </w:ins>
          <w:r>
            <w:fldChar w:fldCharType="separate"/>
          </w:r>
          <w:ins w:id="126" w:author="Jorge A. Cotera" w:date="2016-05-10T18:54:00Z">
            <w:r>
              <w:rPr>
                <w:noProof/>
              </w:rPr>
              <w:t xml:space="preserve"> </w:t>
            </w:r>
            <w:r>
              <w:rPr>
                <w:noProof/>
              </w:rPr>
              <w:t>(1857)</w:t>
            </w:r>
          </w:ins>
          <w:ins w:id="127" w:author="Jorge A. Cotera" w:date="2016-05-10T18:51:00Z">
            <w:r>
              <w:fldChar w:fldCharType="end"/>
            </w:r>
          </w:ins>
          <w:customXmlInsRangeStart w:id="128" w:author="Jorge A. Cotera" w:date="2016-05-10T18:51:00Z"/>
        </w:sdtContent>
      </w:sdt>
      <w:customXmlInsRangeEnd w:id="128"/>
      <w:ins w:id="129" w:author="Jorge A. Cotera" w:date="2016-05-10T18:51:00Z">
        <w:r>
          <w:t xml:space="preserve"> nombra así a este tipo de representación en la que el mundo real concreto aún no ha sido analizado, volatilizado en determinaciones abstractas por vía del pensamiento.</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3DAE"/>
    <w:multiLevelType w:val="hybridMultilevel"/>
    <w:tmpl w:val="E49E1C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8927D31"/>
    <w:multiLevelType w:val="multilevel"/>
    <w:tmpl w:val="288848EE"/>
    <w:lvl w:ilvl="0">
      <w:start w:val="1"/>
      <w:numFmt w:val="decimal"/>
      <w:pStyle w:val="Ttulo1"/>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
  </w:num>
  <w:num w:numId="2">
    <w:abstractNumId w:val="1"/>
    <w:lvlOverride w:ilvl="0">
      <w:startOverride w:val="1"/>
    </w:lvlOverride>
    <w:lvlOverride w:ilvl="1">
      <w:startOverride w:val="2"/>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Victoria Jaramillo Quiceno">
    <w15:presenceInfo w15:providerId="Windows Live" w15:userId="a499ad2f127a785e"/>
  </w15:person>
  <w15:person w15:author="Jorge Cotera">
    <w15:presenceInfo w15:providerId="None" w15:userId="Jorge Cotera"/>
  </w15:person>
  <w15:person w15:author="Jorge A. Cotera">
    <w15:presenceInfo w15:providerId="None" w15:userId="Jorge A. Cot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isplayBackgroundShape/>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D4"/>
    <w:rsid w:val="00016DDA"/>
    <w:rsid w:val="00032CEF"/>
    <w:rsid w:val="00047F5D"/>
    <w:rsid w:val="00057808"/>
    <w:rsid w:val="000957E1"/>
    <w:rsid w:val="00096067"/>
    <w:rsid w:val="000A6F91"/>
    <w:rsid w:val="000B444B"/>
    <w:rsid w:val="000B60FC"/>
    <w:rsid w:val="000D7069"/>
    <w:rsid w:val="00107887"/>
    <w:rsid w:val="00112D8F"/>
    <w:rsid w:val="00113408"/>
    <w:rsid w:val="0013420A"/>
    <w:rsid w:val="00134988"/>
    <w:rsid w:val="0014343D"/>
    <w:rsid w:val="00155045"/>
    <w:rsid w:val="001729EE"/>
    <w:rsid w:val="001743AA"/>
    <w:rsid w:val="001A47E0"/>
    <w:rsid w:val="001B05D4"/>
    <w:rsid w:val="001D4C64"/>
    <w:rsid w:val="001F0CB7"/>
    <w:rsid w:val="001F7993"/>
    <w:rsid w:val="00201BFE"/>
    <w:rsid w:val="00230678"/>
    <w:rsid w:val="00246A94"/>
    <w:rsid w:val="002604BF"/>
    <w:rsid w:val="0026508A"/>
    <w:rsid w:val="00281147"/>
    <w:rsid w:val="002A3DC0"/>
    <w:rsid w:val="002B5FCB"/>
    <w:rsid w:val="002C2F4C"/>
    <w:rsid w:val="003050DD"/>
    <w:rsid w:val="00307B5D"/>
    <w:rsid w:val="00320D43"/>
    <w:rsid w:val="00322BF3"/>
    <w:rsid w:val="00342948"/>
    <w:rsid w:val="00361967"/>
    <w:rsid w:val="00370F03"/>
    <w:rsid w:val="003944AB"/>
    <w:rsid w:val="003964FB"/>
    <w:rsid w:val="003B28C0"/>
    <w:rsid w:val="003D5C9C"/>
    <w:rsid w:val="00423D6B"/>
    <w:rsid w:val="00427AF1"/>
    <w:rsid w:val="00435CF6"/>
    <w:rsid w:val="00461073"/>
    <w:rsid w:val="00482E0D"/>
    <w:rsid w:val="00485CED"/>
    <w:rsid w:val="0049011C"/>
    <w:rsid w:val="004947EE"/>
    <w:rsid w:val="0049657C"/>
    <w:rsid w:val="004D1FBA"/>
    <w:rsid w:val="00500506"/>
    <w:rsid w:val="00504C86"/>
    <w:rsid w:val="0051344E"/>
    <w:rsid w:val="00527F62"/>
    <w:rsid w:val="0054216D"/>
    <w:rsid w:val="005545BB"/>
    <w:rsid w:val="005700E8"/>
    <w:rsid w:val="005716CE"/>
    <w:rsid w:val="0057641F"/>
    <w:rsid w:val="00587D91"/>
    <w:rsid w:val="005A09E6"/>
    <w:rsid w:val="005F6213"/>
    <w:rsid w:val="00603F6C"/>
    <w:rsid w:val="00610D67"/>
    <w:rsid w:val="00636A77"/>
    <w:rsid w:val="0064060B"/>
    <w:rsid w:val="006861CC"/>
    <w:rsid w:val="00690877"/>
    <w:rsid w:val="006D43DF"/>
    <w:rsid w:val="006D5307"/>
    <w:rsid w:val="006F240E"/>
    <w:rsid w:val="00704BB4"/>
    <w:rsid w:val="00715EEC"/>
    <w:rsid w:val="0072735F"/>
    <w:rsid w:val="00745335"/>
    <w:rsid w:val="00747976"/>
    <w:rsid w:val="00753812"/>
    <w:rsid w:val="0075698B"/>
    <w:rsid w:val="007745B0"/>
    <w:rsid w:val="00796630"/>
    <w:rsid w:val="007C1566"/>
    <w:rsid w:val="007C23F8"/>
    <w:rsid w:val="007C7C96"/>
    <w:rsid w:val="007E5097"/>
    <w:rsid w:val="007F5E53"/>
    <w:rsid w:val="00822A49"/>
    <w:rsid w:val="0084371B"/>
    <w:rsid w:val="00877F62"/>
    <w:rsid w:val="00894BBA"/>
    <w:rsid w:val="008C12A4"/>
    <w:rsid w:val="0091136E"/>
    <w:rsid w:val="00927DF9"/>
    <w:rsid w:val="00935AB5"/>
    <w:rsid w:val="009432C8"/>
    <w:rsid w:val="00946D9B"/>
    <w:rsid w:val="0097098E"/>
    <w:rsid w:val="00987D91"/>
    <w:rsid w:val="009A7C59"/>
    <w:rsid w:val="009C56B9"/>
    <w:rsid w:val="009D13C6"/>
    <w:rsid w:val="009D5DD3"/>
    <w:rsid w:val="009E212F"/>
    <w:rsid w:val="00A46AAE"/>
    <w:rsid w:val="00A6058B"/>
    <w:rsid w:val="00A60C05"/>
    <w:rsid w:val="00A63B4C"/>
    <w:rsid w:val="00A72C43"/>
    <w:rsid w:val="00A812B4"/>
    <w:rsid w:val="00A86287"/>
    <w:rsid w:val="00A9261F"/>
    <w:rsid w:val="00AA2964"/>
    <w:rsid w:val="00AC1D04"/>
    <w:rsid w:val="00AC454F"/>
    <w:rsid w:val="00AC4614"/>
    <w:rsid w:val="00B20218"/>
    <w:rsid w:val="00B30206"/>
    <w:rsid w:val="00B35613"/>
    <w:rsid w:val="00B361F1"/>
    <w:rsid w:val="00B5485E"/>
    <w:rsid w:val="00B60583"/>
    <w:rsid w:val="00B95CDE"/>
    <w:rsid w:val="00BC5DF1"/>
    <w:rsid w:val="00BD22BE"/>
    <w:rsid w:val="00BD27D1"/>
    <w:rsid w:val="00BD5A9D"/>
    <w:rsid w:val="00BF0C35"/>
    <w:rsid w:val="00C20EFC"/>
    <w:rsid w:val="00C3088F"/>
    <w:rsid w:val="00C32E56"/>
    <w:rsid w:val="00C64154"/>
    <w:rsid w:val="00C64DB3"/>
    <w:rsid w:val="00C73EC2"/>
    <w:rsid w:val="00C8250A"/>
    <w:rsid w:val="00C873EF"/>
    <w:rsid w:val="00C942BF"/>
    <w:rsid w:val="00CC0B76"/>
    <w:rsid w:val="00CE3AA1"/>
    <w:rsid w:val="00CF2669"/>
    <w:rsid w:val="00CF5C23"/>
    <w:rsid w:val="00D01626"/>
    <w:rsid w:val="00D45003"/>
    <w:rsid w:val="00D544EC"/>
    <w:rsid w:val="00D54DB7"/>
    <w:rsid w:val="00D61EB9"/>
    <w:rsid w:val="00D75637"/>
    <w:rsid w:val="00DA107A"/>
    <w:rsid w:val="00DC142F"/>
    <w:rsid w:val="00DC724E"/>
    <w:rsid w:val="00DD31A8"/>
    <w:rsid w:val="00DF74BD"/>
    <w:rsid w:val="00E01BE1"/>
    <w:rsid w:val="00E66917"/>
    <w:rsid w:val="00E71E66"/>
    <w:rsid w:val="00E754D2"/>
    <w:rsid w:val="00E82C00"/>
    <w:rsid w:val="00E97D80"/>
    <w:rsid w:val="00EC2780"/>
    <w:rsid w:val="00EC30E1"/>
    <w:rsid w:val="00ED449F"/>
    <w:rsid w:val="00F34DDA"/>
    <w:rsid w:val="00FA2E94"/>
    <w:rsid w:val="00FB571C"/>
    <w:rsid w:val="00FB7A4F"/>
    <w:rsid w:val="00FD52A3"/>
    <w:rsid w:val="00FD6368"/>
    <w:rsid w:val="00FD66FA"/>
    <w:rsid w:val="00FF05A4"/>
    <w:rsid w:val="00FF6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E451"/>
  <w15:chartTrackingRefBased/>
  <w15:docId w15:val="{47431A3C-EE00-407D-9033-D308C612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05D4"/>
    <w:pPr>
      <w:spacing w:after="0" w:line="360" w:lineRule="auto"/>
      <w:ind w:firstLine="709"/>
      <w:jc w:val="both"/>
    </w:pPr>
    <w:rPr>
      <w:rFonts w:ascii="Times New Roman" w:eastAsiaTheme="minorEastAsia" w:hAnsi="Times New Roman"/>
      <w:sz w:val="24"/>
      <w:lang w:eastAsia="es-CO"/>
    </w:rPr>
  </w:style>
  <w:style w:type="paragraph" w:styleId="Ttulo1">
    <w:name w:val="heading 1"/>
    <w:basedOn w:val="Normal"/>
    <w:next w:val="Normal"/>
    <w:link w:val="Ttulo1Car"/>
    <w:uiPriority w:val="9"/>
    <w:qFormat/>
    <w:rsid w:val="001B05D4"/>
    <w:pPr>
      <w:keepNext/>
      <w:keepLines/>
      <w:numPr>
        <w:numId w:val="1"/>
      </w:numPr>
      <w:jc w:val="left"/>
      <w:outlineLvl w:val="0"/>
    </w:pPr>
    <w:rPr>
      <w:rFonts w:eastAsiaTheme="majorEastAsia"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5D4"/>
    <w:rPr>
      <w:rFonts w:ascii="Times New Roman" w:eastAsiaTheme="majorEastAsia" w:hAnsi="Times New Roman" w:cstheme="majorBidi"/>
      <w:b/>
      <w:bCs/>
      <w:sz w:val="24"/>
      <w:szCs w:val="28"/>
      <w:lang w:eastAsia="es-CO"/>
    </w:rPr>
  </w:style>
  <w:style w:type="paragraph" w:styleId="Subttulo">
    <w:name w:val="Subtitle"/>
    <w:aliases w:val="Citas"/>
    <w:basedOn w:val="Normal"/>
    <w:next w:val="Normal"/>
    <w:link w:val="SubttuloCar"/>
    <w:uiPriority w:val="11"/>
    <w:qFormat/>
    <w:rsid w:val="00603F6C"/>
    <w:pPr>
      <w:numPr>
        <w:ilvl w:val="1"/>
      </w:numPr>
      <w:spacing w:after="240" w:line="240" w:lineRule="auto"/>
      <w:ind w:left="794" w:right="794" w:firstLine="709"/>
    </w:pPr>
    <w:rPr>
      <w:lang w:val="es-MX"/>
    </w:rPr>
  </w:style>
  <w:style w:type="character" w:customStyle="1" w:styleId="SubttuloCar">
    <w:name w:val="Subtítulo Car"/>
    <w:aliases w:val="Citas Car"/>
    <w:basedOn w:val="Fuentedeprrafopredeter"/>
    <w:link w:val="Subttulo"/>
    <w:uiPriority w:val="11"/>
    <w:rsid w:val="00603F6C"/>
    <w:rPr>
      <w:rFonts w:ascii="Times New Roman" w:eastAsiaTheme="minorEastAsia" w:hAnsi="Times New Roman"/>
      <w:sz w:val="24"/>
      <w:lang w:val="es-MX" w:eastAsia="es-CO"/>
    </w:rPr>
  </w:style>
  <w:style w:type="character" w:styleId="Refdecomentario">
    <w:name w:val="annotation reference"/>
    <w:basedOn w:val="Fuentedeprrafopredeter"/>
    <w:uiPriority w:val="99"/>
    <w:semiHidden/>
    <w:unhideWhenUsed/>
    <w:rsid w:val="005A09E6"/>
    <w:rPr>
      <w:sz w:val="16"/>
      <w:szCs w:val="16"/>
    </w:rPr>
  </w:style>
  <w:style w:type="paragraph" w:styleId="Textocomentario">
    <w:name w:val="annotation text"/>
    <w:basedOn w:val="Normal"/>
    <w:link w:val="TextocomentarioCar"/>
    <w:uiPriority w:val="99"/>
    <w:semiHidden/>
    <w:unhideWhenUsed/>
    <w:rsid w:val="005A09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09E6"/>
    <w:rPr>
      <w:rFonts w:ascii="Times New Roman" w:eastAsiaTheme="minorEastAsia" w:hAnsi="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5A09E6"/>
    <w:rPr>
      <w:b/>
      <w:bCs/>
    </w:rPr>
  </w:style>
  <w:style w:type="character" w:customStyle="1" w:styleId="AsuntodelcomentarioCar">
    <w:name w:val="Asunto del comentario Car"/>
    <w:basedOn w:val="TextocomentarioCar"/>
    <w:link w:val="Asuntodelcomentario"/>
    <w:uiPriority w:val="99"/>
    <w:semiHidden/>
    <w:rsid w:val="005A09E6"/>
    <w:rPr>
      <w:rFonts w:ascii="Times New Roman" w:eastAsiaTheme="minorEastAsia" w:hAnsi="Times New Roman"/>
      <w:b/>
      <w:bCs/>
      <w:sz w:val="20"/>
      <w:szCs w:val="20"/>
      <w:lang w:eastAsia="es-CO"/>
    </w:rPr>
  </w:style>
  <w:style w:type="paragraph" w:styleId="Textodeglobo">
    <w:name w:val="Balloon Text"/>
    <w:basedOn w:val="Normal"/>
    <w:link w:val="TextodegloboCar"/>
    <w:uiPriority w:val="99"/>
    <w:semiHidden/>
    <w:unhideWhenUsed/>
    <w:rsid w:val="005A09E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09E6"/>
    <w:rPr>
      <w:rFonts w:ascii="Segoe UI" w:eastAsiaTheme="minorEastAsia" w:hAnsi="Segoe UI" w:cs="Segoe UI"/>
      <w:sz w:val="18"/>
      <w:szCs w:val="18"/>
      <w:lang w:eastAsia="es-CO"/>
    </w:rPr>
  </w:style>
  <w:style w:type="paragraph" w:styleId="Textonotapie">
    <w:name w:val="footnote text"/>
    <w:basedOn w:val="Normal"/>
    <w:link w:val="TextonotapieCar"/>
    <w:uiPriority w:val="99"/>
    <w:semiHidden/>
    <w:unhideWhenUsed/>
    <w:rsid w:val="00F34DDA"/>
    <w:pPr>
      <w:spacing w:line="240" w:lineRule="auto"/>
    </w:pPr>
    <w:rPr>
      <w:sz w:val="20"/>
      <w:szCs w:val="20"/>
    </w:rPr>
  </w:style>
  <w:style w:type="character" w:customStyle="1" w:styleId="TextonotapieCar">
    <w:name w:val="Texto nota pie Car"/>
    <w:basedOn w:val="Fuentedeprrafopredeter"/>
    <w:link w:val="Textonotapie"/>
    <w:uiPriority w:val="99"/>
    <w:semiHidden/>
    <w:rsid w:val="00F34DDA"/>
    <w:rPr>
      <w:rFonts w:ascii="Times New Roman" w:eastAsiaTheme="minorEastAsia" w:hAnsi="Times New Roman"/>
      <w:sz w:val="20"/>
      <w:szCs w:val="20"/>
      <w:lang w:eastAsia="es-CO"/>
    </w:rPr>
  </w:style>
  <w:style w:type="character" w:styleId="Refdenotaalpie">
    <w:name w:val="footnote reference"/>
    <w:basedOn w:val="Fuentedeprrafopredeter"/>
    <w:uiPriority w:val="99"/>
    <w:semiHidden/>
    <w:unhideWhenUsed/>
    <w:rsid w:val="00F34DDA"/>
    <w:rPr>
      <w:vertAlign w:val="superscript"/>
    </w:rPr>
  </w:style>
  <w:style w:type="paragraph" w:styleId="Prrafodelista">
    <w:name w:val="List Paragraph"/>
    <w:basedOn w:val="Normal"/>
    <w:uiPriority w:val="34"/>
    <w:qFormat/>
    <w:rsid w:val="0042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746">
      <w:bodyDiv w:val="1"/>
      <w:marLeft w:val="0"/>
      <w:marRight w:val="0"/>
      <w:marTop w:val="0"/>
      <w:marBottom w:val="0"/>
      <w:divBdr>
        <w:top w:val="none" w:sz="0" w:space="0" w:color="auto"/>
        <w:left w:val="none" w:sz="0" w:space="0" w:color="auto"/>
        <w:bottom w:val="none" w:sz="0" w:space="0" w:color="auto"/>
        <w:right w:val="none" w:sz="0" w:space="0" w:color="auto"/>
      </w:divBdr>
    </w:div>
    <w:div w:id="41297215">
      <w:bodyDiv w:val="1"/>
      <w:marLeft w:val="0"/>
      <w:marRight w:val="0"/>
      <w:marTop w:val="0"/>
      <w:marBottom w:val="0"/>
      <w:divBdr>
        <w:top w:val="none" w:sz="0" w:space="0" w:color="auto"/>
        <w:left w:val="none" w:sz="0" w:space="0" w:color="auto"/>
        <w:bottom w:val="none" w:sz="0" w:space="0" w:color="auto"/>
        <w:right w:val="none" w:sz="0" w:space="0" w:color="auto"/>
      </w:divBdr>
    </w:div>
    <w:div w:id="83695534">
      <w:bodyDiv w:val="1"/>
      <w:marLeft w:val="0"/>
      <w:marRight w:val="0"/>
      <w:marTop w:val="0"/>
      <w:marBottom w:val="0"/>
      <w:divBdr>
        <w:top w:val="none" w:sz="0" w:space="0" w:color="auto"/>
        <w:left w:val="none" w:sz="0" w:space="0" w:color="auto"/>
        <w:bottom w:val="none" w:sz="0" w:space="0" w:color="auto"/>
        <w:right w:val="none" w:sz="0" w:space="0" w:color="auto"/>
      </w:divBdr>
    </w:div>
    <w:div w:id="146289877">
      <w:bodyDiv w:val="1"/>
      <w:marLeft w:val="0"/>
      <w:marRight w:val="0"/>
      <w:marTop w:val="0"/>
      <w:marBottom w:val="0"/>
      <w:divBdr>
        <w:top w:val="none" w:sz="0" w:space="0" w:color="auto"/>
        <w:left w:val="none" w:sz="0" w:space="0" w:color="auto"/>
        <w:bottom w:val="none" w:sz="0" w:space="0" w:color="auto"/>
        <w:right w:val="none" w:sz="0" w:space="0" w:color="auto"/>
      </w:divBdr>
    </w:div>
    <w:div w:id="149713796">
      <w:bodyDiv w:val="1"/>
      <w:marLeft w:val="0"/>
      <w:marRight w:val="0"/>
      <w:marTop w:val="0"/>
      <w:marBottom w:val="0"/>
      <w:divBdr>
        <w:top w:val="none" w:sz="0" w:space="0" w:color="auto"/>
        <w:left w:val="none" w:sz="0" w:space="0" w:color="auto"/>
        <w:bottom w:val="none" w:sz="0" w:space="0" w:color="auto"/>
        <w:right w:val="none" w:sz="0" w:space="0" w:color="auto"/>
      </w:divBdr>
    </w:div>
    <w:div w:id="155264036">
      <w:bodyDiv w:val="1"/>
      <w:marLeft w:val="0"/>
      <w:marRight w:val="0"/>
      <w:marTop w:val="0"/>
      <w:marBottom w:val="0"/>
      <w:divBdr>
        <w:top w:val="none" w:sz="0" w:space="0" w:color="auto"/>
        <w:left w:val="none" w:sz="0" w:space="0" w:color="auto"/>
        <w:bottom w:val="none" w:sz="0" w:space="0" w:color="auto"/>
        <w:right w:val="none" w:sz="0" w:space="0" w:color="auto"/>
      </w:divBdr>
    </w:div>
    <w:div w:id="227303387">
      <w:bodyDiv w:val="1"/>
      <w:marLeft w:val="0"/>
      <w:marRight w:val="0"/>
      <w:marTop w:val="0"/>
      <w:marBottom w:val="0"/>
      <w:divBdr>
        <w:top w:val="none" w:sz="0" w:space="0" w:color="auto"/>
        <w:left w:val="none" w:sz="0" w:space="0" w:color="auto"/>
        <w:bottom w:val="none" w:sz="0" w:space="0" w:color="auto"/>
        <w:right w:val="none" w:sz="0" w:space="0" w:color="auto"/>
      </w:divBdr>
    </w:div>
    <w:div w:id="343675343">
      <w:bodyDiv w:val="1"/>
      <w:marLeft w:val="0"/>
      <w:marRight w:val="0"/>
      <w:marTop w:val="0"/>
      <w:marBottom w:val="0"/>
      <w:divBdr>
        <w:top w:val="none" w:sz="0" w:space="0" w:color="auto"/>
        <w:left w:val="none" w:sz="0" w:space="0" w:color="auto"/>
        <w:bottom w:val="none" w:sz="0" w:space="0" w:color="auto"/>
        <w:right w:val="none" w:sz="0" w:space="0" w:color="auto"/>
      </w:divBdr>
    </w:div>
    <w:div w:id="355233265">
      <w:bodyDiv w:val="1"/>
      <w:marLeft w:val="0"/>
      <w:marRight w:val="0"/>
      <w:marTop w:val="0"/>
      <w:marBottom w:val="0"/>
      <w:divBdr>
        <w:top w:val="none" w:sz="0" w:space="0" w:color="auto"/>
        <w:left w:val="none" w:sz="0" w:space="0" w:color="auto"/>
        <w:bottom w:val="none" w:sz="0" w:space="0" w:color="auto"/>
        <w:right w:val="none" w:sz="0" w:space="0" w:color="auto"/>
      </w:divBdr>
    </w:div>
    <w:div w:id="357858939">
      <w:bodyDiv w:val="1"/>
      <w:marLeft w:val="0"/>
      <w:marRight w:val="0"/>
      <w:marTop w:val="0"/>
      <w:marBottom w:val="0"/>
      <w:divBdr>
        <w:top w:val="none" w:sz="0" w:space="0" w:color="auto"/>
        <w:left w:val="none" w:sz="0" w:space="0" w:color="auto"/>
        <w:bottom w:val="none" w:sz="0" w:space="0" w:color="auto"/>
        <w:right w:val="none" w:sz="0" w:space="0" w:color="auto"/>
      </w:divBdr>
    </w:div>
    <w:div w:id="407315558">
      <w:bodyDiv w:val="1"/>
      <w:marLeft w:val="0"/>
      <w:marRight w:val="0"/>
      <w:marTop w:val="0"/>
      <w:marBottom w:val="0"/>
      <w:divBdr>
        <w:top w:val="none" w:sz="0" w:space="0" w:color="auto"/>
        <w:left w:val="none" w:sz="0" w:space="0" w:color="auto"/>
        <w:bottom w:val="none" w:sz="0" w:space="0" w:color="auto"/>
        <w:right w:val="none" w:sz="0" w:space="0" w:color="auto"/>
      </w:divBdr>
    </w:div>
    <w:div w:id="533464312">
      <w:bodyDiv w:val="1"/>
      <w:marLeft w:val="0"/>
      <w:marRight w:val="0"/>
      <w:marTop w:val="0"/>
      <w:marBottom w:val="0"/>
      <w:divBdr>
        <w:top w:val="none" w:sz="0" w:space="0" w:color="auto"/>
        <w:left w:val="none" w:sz="0" w:space="0" w:color="auto"/>
        <w:bottom w:val="none" w:sz="0" w:space="0" w:color="auto"/>
        <w:right w:val="none" w:sz="0" w:space="0" w:color="auto"/>
      </w:divBdr>
    </w:div>
    <w:div w:id="536703437">
      <w:bodyDiv w:val="1"/>
      <w:marLeft w:val="0"/>
      <w:marRight w:val="0"/>
      <w:marTop w:val="0"/>
      <w:marBottom w:val="0"/>
      <w:divBdr>
        <w:top w:val="none" w:sz="0" w:space="0" w:color="auto"/>
        <w:left w:val="none" w:sz="0" w:space="0" w:color="auto"/>
        <w:bottom w:val="none" w:sz="0" w:space="0" w:color="auto"/>
        <w:right w:val="none" w:sz="0" w:space="0" w:color="auto"/>
      </w:divBdr>
    </w:div>
    <w:div w:id="540171013">
      <w:bodyDiv w:val="1"/>
      <w:marLeft w:val="0"/>
      <w:marRight w:val="0"/>
      <w:marTop w:val="0"/>
      <w:marBottom w:val="0"/>
      <w:divBdr>
        <w:top w:val="none" w:sz="0" w:space="0" w:color="auto"/>
        <w:left w:val="none" w:sz="0" w:space="0" w:color="auto"/>
        <w:bottom w:val="none" w:sz="0" w:space="0" w:color="auto"/>
        <w:right w:val="none" w:sz="0" w:space="0" w:color="auto"/>
      </w:divBdr>
    </w:div>
    <w:div w:id="582379334">
      <w:bodyDiv w:val="1"/>
      <w:marLeft w:val="0"/>
      <w:marRight w:val="0"/>
      <w:marTop w:val="0"/>
      <w:marBottom w:val="0"/>
      <w:divBdr>
        <w:top w:val="none" w:sz="0" w:space="0" w:color="auto"/>
        <w:left w:val="none" w:sz="0" w:space="0" w:color="auto"/>
        <w:bottom w:val="none" w:sz="0" w:space="0" w:color="auto"/>
        <w:right w:val="none" w:sz="0" w:space="0" w:color="auto"/>
      </w:divBdr>
    </w:div>
    <w:div w:id="593393185">
      <w:bodyDiv w:val="1"/>
      <w:marLeft w:val="0"/>
      <w:marRight w:val="0"/>
      <w:marTop w:val="0"/>
      <w:marBottom w:val="0"/>
      <w:divBdr>
        <w:top w:val="none" w:sz="0" w:space="0" w:color="auto"/>
        <w:left w:val="none" w:sz="0" w:space="0" w:color="auto"/>
        <w:bottom w:val="none" w:sz="0" w:space="0" w:color="auto"/>
        <w:right w:val="none" w:sz="0" w:space="0" w:color="auto"/>
      </w:divBdr>
    </w:div>
    <w:div w:id="598562944">
      <w:bodyDiv w:val="1"/>
      <w:marLeft w:val="0"/>
      <w:marRight w:val="0"/>
      <w:marTop w:val="0"/>
      <w:marBottom w:val="0"/>
      <w:divBdr>
        <w:top w:val="none" w:sz="0" w:space="0" w:color="auto"/>
        <w:left w:val="none" w:sz="0" w:space="0" w:color="auto"/>
        <w:bottom w:val="none" w:sz="0" w:space="0" w:color="auto"/>
        <w:right w:val="none" w:sz="0" w:space="0" w:color="auto"/>
      </w:divBdr>
    </w:div>
    <w:div w:id="598880117">
      <w:bodyDiv w:val="1"/>
      <w:marLeft w:val="0"/>
      <w:marRight w:val="0"/>
      <w:marTop w:val="0"/>
      <w:marBottom w:val="0"/>
      <w:divBdr>
        <w:top w:val="none" w:sz="0" w:space="0" w:color="auto"/>
        <w:left w:val="none" w:sz="0" w:space="0" w:color="auto"/>
        <w:bottom w:val="none" w:sz="0" w:space="0" w:color="auto"/>
        <w:right w:val="none" w:sz="0" w:space="0" w:color="auto"/>
      </w:divBdr>
    </w:div>
    <w:div w:id="701906115">
      <w:bodyDiv w:val="1"/>
      <w:marLeft w:val="0"/>
      <w:marRight w:val="0"/>
      <w:marTop w:val="0"/>
      <w:marBottom w:val="0"/>
      <w:divBdr>
        <w:top w:val="none" w:sz="0" w:space="0" w:color="auto"/>
        <w:left w:val="none" w:sz="0" w:space="0" w:color="auto"/>
        <w:bottom w:val="none" w:sz="0" w:space="0" w:color="auto"/>
        <w:right w:val="none" w:sz="0" w:space="0" w:color="auto"/>
      </w:divBdr>
    </w:div>
    <w:div w:id="767655372">
      <w:bodyDiv w:val="1"/>
      <w:marLeft w:val="0"/>
      <w:marRight w:val="0"/>
      <w:marTop w:val="0"/>
      <w:marBottom w:val="0"/>
      <w:divBdr>
        <w:top w:val="none" w:sz="0" w:space="0" w:color="auto"/>
        <w:left w:val="none" w:sz="0" w:space="0" w:color="auto"/>
        <w:bottom w:val="none" w:sz="0" w:space="0" w:color="auto"/>
        <w:right w:val="none" w:sz="0" w:space="0" w:color="auto"/>
      </w:divBdr>
    </w:div>
    <w:div w:id="771363627">
      <w:bodyDiv w:val="1"/>
      <w:marLeft w:val="0"/>
      <w:marRight w:val="0"/>
      <w:marTop w:val="0"/>
      <w:marBottom w:val="0"/>
      <w:divBdr>
        <w:top w:val="none" w:sz="0" w:space="0" w:color="auto"/>
        <w:left w:val="none" w:sz="0" w:space="0" w:color="auto"/>
        <w:bottom w:val="none" w:sz="0" w:space="0" w:color="auto"/>
        <w:right w:val="none" w:sz="0" w:space="0" w:color="auto"/>
      </w:divBdr>
    </w:div>
    <w:div w:id="798575431">
      <w:bodyDiv w:val="1"/>
      <w:marLeft w:val="0"/>
      <w:marRight w:val="0"/>
      <w:marTop w:val="0"/>
      <w:marBottom w:val="0"/>
      <w:divBdr>
        <w:top w:val="none" w:sz="0" w:space="0" w:color="auto"/>
        <w:left w:val="none" w:sz="0" w:space="0" w:color="auto"/>
        <w:bottom w:val="none" w:sz="0" w:space="0" w:color="auto"/>
        <w:right w:val="none" w:sz="0" w:space="0" w:color="auto"/>
      </w:divBdr>
    </w:div>
    <w:div w:id="876117921">
      <w:bodyDiv w:val="1"/>
      <w:marLeft w:val="0"/>
      <w:marRight w:val="0"/>
      <w:marTop w:val="0"/>
      <w:marBottom w:val="0"/>
      <w:divBdr>
        <w:top w:val="none" w:sz="0" w:space="0" w:color="auto"/>
        <w:left w:val="none" w:sz="0" w:space="0" w:color="auto"/>
        <w:bottom w:val="none" w:sz="0" w:space="0" w:color="auto"/>
        <w:right w:val="none" w:sz="0" w:space="0" w:color="auto"/>
      </w:divBdr>
    </w:div>
    <w:div w:id="892156015">
      <w:bodyDiv w:val="1"/>
      <w:marLeft w:val="0"/>
      <w:marRight w:val="0"/>
      <w:marTop w:val="0"/>
      <w:marBottom w:val="0"/>
      <w:divBdr>
        <w:top w:val="none" w:sz="0" w:space="0" w:color="auto"/>
        <w:left w:val="none" w:sz="0" w:space="0" w:color="auto"/>
        <w:bottom w:val="none" w:sz="0" w:space="0" w:color="auto"/>
        <w:right w:val="none" w:sz="0" w:space="0" w:color="auto"/>
      </w:divBdr>
    </w:div>
    <w:div w:id="895357420">
      <w:bodyDiv w:val="1"/>
      <w:marLeft w:val="0"/>
      <w:marRight w:val="0"/>
      <w:marTop w:val="0"/>
      <w:marBottom w:val="0"/>
      <w:divBdr>
        <w:top w:val="none" w:sz="0" w:space="0" w:color="auto"/>
        <w:left w:val="none" w:sz="0" w:space="0" w:color="auto"/>
        <w:bottom w:val="none" w:sz="0" w:space="0" w:color="auto"/>
        <w:right w:val="none" w:sz="0" w:space="0" w:color="auto"/>
      </w:divBdr>
    </w:div>
    <w:div w:id="1015423408">
      <w:bodyDiv w:val="1"/>
      <w:marLeft w:val="0"/>
      <w:marRight w:val="0"/>
      <w:marTop w:val="0"/>
      <w:marBottom w:val="0"/>
      <w:divBdr>
        <w:top w:val="none" w:sz="0" w:space="0" w:color="auto"/>
        <w:left w:val="none" w:sz="0" w:space="0" w:color="auto"/>
        <w:bottom w:val="none" w:sz="0" w:space="0" w:color="auto"/>
        <w:right w:val="none" w:sz="0" w:space="0" w:color="auto"/>
      </w:divBdr>
    </w:div>
    <w:div w:id="1047880146">
      <w:bodyDiv w:val="1"/>
      <w:marLeft w:val="0"/>
      <w:marRight w:val="0"/>
      <w:marTop w:val="0"/>
      <w:marBottom w:val="0"/>
      <w:divBdr>
        <w:top w:val="none" w:sz="0" w:space="0" w:color="auto"/>
        <w:left w:val="none" w:sz="0" w:space="0" w:color="auto"/>
        <w:bottom w:val="none" w:sz="0" w:space="0" w:color="auto"/>
        <w:right w:val="none" w:sz="0" w:space="0" w:color="auto"/>
      </w:divBdr>
    </w:div>
    <w:div w:id="1067647021">
      <w:bodyDiv w:val="1"/>
      <w:marLeft w:val="0"/>
      <w:marRight w:val="0"/>
      <w:marTop w:val="0"/>
      <w:marBottom w:val="0"/>
      <w:divBdr>
        <w:top w:val="none" w:sz="0" w:space="0" w:color="auto"/>
        <w:left w:val="none" w:sz="0" w:space="0" w:color="auto"/>
        <w:bottom w:val="none" w:sz="0" w:space="0" w:color="auto"/>
        <w:right w:val="none" w:sz="0" w:space="0" w:color="auto"/>
      </w:divBdr>
    </w:div>
    <w:div w:id="1090080520">
      <w:bodyDiv w:val="1"/>
      <w:marLeft w:val="0"/>
      <w:marRight w:val="0"/>
      <w:marTop w:val="0"/>
      <w:marBottom w:val="0"/>
      <w:divBdr>
        <w:top w:val="none" w:sz="0" w:space="0" w:color="auto"/>
        <w:left w:val="none" w:sz="0" w:space="0" w:color="auto"/>
        <w:bottom w:val="none" w:sz="0" w:space="0" w:color="auto"/>
        <w:right w:val="none" w:sz="0" w:space="0" w:color="auto"/>
      </w:divBdr>
    </w:div>
    <w:div w:id="1140029238">
      <w:bodyDiv w:val="1"/>
      <w:marLeft w:val="0"/>
      <w:marRight w:val="0"/>
      <w:marTop w:val="0"/>
      <w:marBottom w:val="0"/>
      <w:divBdr>
        <w:top w:val="none" w:sz="0" w:space="0" w:color="auto"/>
        <w:left w:val="none" w:sz="0" w:space="0" w:color="auto"/>
        <w:bottom w:val="none" w:sz="0" w:space="0" w:color="auto"/>
        <w:right w:val="none" w:sz="0" w:space="0" w:color="auto"/>
      </w:divBdr>
    </w:div>
    <w:div w:id="1278760160">
      <w:bodyDiv w:val="1"/>
      <w:marLeft w:val="0"/>
      <w:marRight w:val="0"/>
      <w:marTop w:val="0"/>
      <w:marBottom w:val="0"/>
      <w:divBdr>
        <w:top w:val="none" w:sz="0" w:space="0" w:color="auto"/>
        <w:left w:val="none" w:sz="0" w:space="0" w:color="auto"/>
        <w:bottom w:val="none" w:sz="0" w:space="0" w:color="auto"/>
        <w:right w:val="none" w:sz="0" w:space="0" w:color="auto"/>
      </w:divBdr>
    </w:div>
    <w:div w:id="1308819998">
      <w:bodyDiv w:val="1"/>
      <w:marLeft w:val="0"/>
      <w:marRight w:val="0"/>
      <w:marTop w:val="0"/>
      <w:marBottom w:val="0"/>
      <w:divBdr>
        <w:top w:val="none" w:sz="0" w:space="0" w:color="auto"/>
        <w:left w:val="none" w:sz="0" w:space="0" w:color="auto"/>
        <w:bottom w:val="none" w:sz="0" w:space="0" w:color="auto"/>
        <w:right w:val="none" w:sz="0" w:space="0" w:color="auto"/>
      </w:divBdr>
    </w:div>
    <w:div w:id="1331442255">
      <w:bodyDiv w:val="1"/>
      <w:marLeft w:val="0"/>
      <w:marRight w:val="0"/>
      <w:marTop w:val="0"/>
      <w:marBottom w:val="0"/>
      <w:divBdr>
        <w:top w:val="none" w:sz="0" w:space="0" w:color="auto"/>
        <w:left w:val="none" w:sz="0" w:space="0" w:color="auto"/>
        <w:bottom w:val="none" w:sz="0" w:space="0" w:color="auto"/>
        <w:right w:val="none" w:sz="0" w:space="0" w:color="auto"/>
      </w:divBdr>
    </w:div>
    <w:div w:id="1348869769">
      <w:bodyDiv w:val="1"/>
      <w:marLeft w:val="0"/>
      <w:marRight w:val="0"/>
      <w:marTop w:val="0"/>
      <w:marBottom w:val="0"/>
      <w:divBdr>
        <w:top w:val="none" w:sz="0" w:space="0" w:color="auto"/>
        <w:left w:val="none" w:sz="0" w:space="0" w:color="auto"/>
        <w:bottom w:val="none" w:sz="0" w:space="0" w:color="auto"/>
        <w:right w:val="none" w:sz="0" w:space="0" w:color="auto"/>
      </w:divBdr>
    </w:div>
    <w:div w:id="1375883070">
      <w:bodyDiv w:val="1"/>
      <w:marLeft w:val="0"/>
      <w:marRight w:val="0"/>
      <w:marTop w:val="0"/>
      <w:marBottom w:val="0"/>
      <w:divBdr>
        <w:top w:val="none" w:sz="0" w:space="0" w:color="auto"/>
        <w:left w:val="none" w:sz="0" w:space="0" w:color="auto"/>
        <w:bottom w:val="none" w:sz="0" w:space="0" w:color="auto"/>
        <w:right w:val="none" w:sz="0" w:space="0" w:color="auto"/>
      </w:divBdr>
    </w:div>
    <w:div w:id="1389109080">
      <w:bodyDiv w:val="1"/>
      <w:marLeft w:val="0"/>
      <w:marRight w:val="0"/>
      <w:marTop w:val="0"/>
      <w:marBottom w:val="0"/>
      <w:divBdr>
        <w:top w:val="none" w:sz="0" w:space="0" w:color="auto"/>
        <w:left w:val="none" w:sz="0" w:space="0" w:color="auto"/>
        <w:bottom w:val="none" w:sz="0" w:space="0" w:color="auto"/>
        <w:right w:val="none" w:sz="0" w:space="0" w:color="auto"/>
      </w:divBdr>
    </w:div>
    <w:div w:id="1445417975">
      <w:bodyDiv w:val="1"/>
      <w:marLeft w:val="0"/>
      <w:marRight w:val="0"/>
      <w:marTop w:val="0"/>
      <w:marBottom w:val="0"/>
      <w:divBdr>
        <w:top w:val="none" w:sz="0" w:space="0" w:color="auto"/>
        <w:left w:val="none" w:sz="0" w:space="0" w:color="auto"/>
        <w:bottom w:val="none" w:sz="0" w:space="0" w:color="auto"/>
        <w:right w:val="none" w:sz="0" w:space="0" w:color="auto"/>
      </w:divBdr>
    </w:div>
    <w:div w:id="1493139194">
      <w:bodyDiv w:val="1"/>
      <w:marLeft w:val="0"/>
      <w:marRight w:val="0"/>
      <w:marTop w:val="0"/>
      <w:marBottom w:val="0"/>
      <w:divBdr>
        <w:top w:val="none" w:sz="0" w:space="0" w:color="auto"/>
        <w:left w:val="none" w:sz="0" w:space="0" w:color="auto"/>
        <w:bottom w:val="none" w:sz="0" w:space="0" w:color="auto"/>
        <w:right w:val="none" w:sz="0" w:space="0" w:color="auto"/>
      </w:divBdr>
    </w:div>
    <w:div w:id="1531144038">
      <w:bodyDiv w:val="1"/>
      <w:marLeft w:val="0"/>
      <w:marRight w:val="0"/>
      <w:marTop w:val="0"/>
      <w:marBottom w:val="0"/>
      <w:divBdr>
        <w:top w:val="none" w:sz="0" w:space="0" w:color="auto"/>
        <w:left w:val="none" w:sz="0" w:space="0" w:color="auto"/>
        <w:bottom w:val="none" w:sz="0" w:space="0" w:color="auto"/>
        <w:right w:val="none" w:sz="0" w:space="0" w:color="auto"/>
      </w:divBdr>
    </w:div>
    <w:div w:id="1829319101">
      <w:bodyDiv w:val="1"/>
      <w:marLeft w:val="0"/>
      <w:marRight w:val="0"/>
      <w:marTop w:val="0"/>
      <w:marBottom w:val="0"/>
      <w:divBdr>
        <w:top w:val="none" w:sz="0" w:space="0" w:color="auto"/>
        <w:left w:val="none" w:sz="0" w:space="0" w:color="auto"/>
        <w:bottom w:val="none" w:sz="0" w:space="0" w:color="auto"/>
        <w:right w:val="none" w:sz="0" w:space="0" w:color="auto"/>
      </w:divBdr>
    </w:div>
    <w:div w:id="1834251087">
      <w:bodyDiv w:val="1"/>
      <w:marLeft w:val="0"/>
      <w:marRight w:val="0"/>
      <w:marTop w:val="0"/>
      <w:marBottom w:val="0"/>
      <w:divBdr>
        <w:top w:val="none" w:sz="0" w:space="0" w:color="auto"/>
        <w:left w:val="none" w:sz="0" w:space="0" w:color="auto"/>
        <w:bottom w:val="none" w:sz="0" w:space="0" w:color="auto"/>
        <w:right w:val="none" w:sz="0" w:space="0" w:color="auto"/>
      </w:divBdr>
    </w:div>
    <w:div w:id="1845626182">
      <w:bodyDiv w:val="1"/>
      <w:marLeft w:val="0"/>
      <w:marRight w:val="0"/>
      <w:marTop w:val="0"/>
      <w:marBottom w:val="0"/>
      <w:divBdr>
        <w:top w:val="none" w:sz="0" w:space="0" w:color="auto"/>
        <w:left w:val="none" w:sz="0" w:space="0" w:color="auto"/>
        <w:bottom w:val="none" w:sz="0" w:space="0" w:color="auto"/>
        <w:right w:val="none" w:sz="0" w:space="0" w:color="auto"/>
      </w:divBdr>
    </w:div>
    <w:div w:id="1916209830">
      <w:bodyDiv w:val="1"/>
      <w:marLeft w:val="0"/>
      <w:marRight w:val="0"/>
      <w:marTop w:val="0"/>
      <w:marBottom w:val="0"/>
      <w:divBdr>
        <w:top w:val="none" w:sz="0" w:space="0" w:color="auto"/>
        <w:left w:val="none" w:sz="0" w:space="0" w:color="auto"/>
        <w:bottom w:val="none" w:sz="0" w:space="0" w:color="auto"/>
        <w:right w:val="none" w:sz="0" w:space="0" w:color="auto"/>
      </w:divBdr>
    </w:div>
    <w:div w:id="1934166100">
      <w:bodyDiv w:val="1"/>
      <w:marLeft w:val="0"/>
      <w:marRight w:val="0"/>
      <w:marTop w:val="0"/>
      <w:marBottom w:val="0"/>
      <w:divBdr>
        <w:top w:val="none" w:sz="0" w:space="0" w:color="auto"/>
        <w:left w:val="none" w:sz="0" w:space="0" w:color="auto"/>
        <w:bottom w:val="none" w:sz="0" w:space="0" w:color="auto"/>
        <w:right w:val="none" w:sz="0" w:space="0" w:color="auto"/>
      </w:divBdr>
    </w:div>
    <w:div w:id="1970551957">
      <w:bodyDiv w:val="1"/>
      <w:marLeft w:val="0"/>
      <w:marRight w:val="0"/>
      <w:marTop w:val="0"/>
      <w:marBottom w:val="0"/>
      <w:divBdr>
        <w:top w:val="none" w:sz="0" w:space="0" w:color="auto"/>
        <w:left w:val="none" w:sz="0" w:space="0" w:color="auto"/>
        <w:bottom w:val="none" w:sz="0" w:space="0" w:color="auto"/>
        <w:right w:val="none" w:sz="0" w:space="0" w:color="auto"/>
      </w:divBdr>
    </w:div>
    <w:div w:id="1994946682">
      <w:bodyDiv w:val="1"/>
      <w:marLeft w:val="0"/>
      <w:marRight w:val="0"/>
      <w:marTop w:val="0"/>
      <w:marBottom w:val="0"/>
      <w:divBdr>
        <w:top w:val="none" w:sz="0" w:space="0" w:color="auto"/>
        <w:left w:val="none" w:sz="0" w:space="0" w:color="auto"/>
        <w:bottom w:val="none" w:sz="0" w:space="0" w:color="auto"/>
        <w:right w:val="none" w:sz="0" w:space="0" w:color="auto"/>
      </w:divBdr>
    </w:div>
    <w:div w:id="2051345051">
      <w:bodyDiv w:val="1"/>
      <w:marLeft w:val="0"/>
      <w:marRight w:val="0"/>
      <w:marTop w:val="0"/>
      <w:marBottom w:val="0"/>
      <w:divBdr>
        <w:top w:val="none" w:sz="0" w:space="0" w:color="auto"/>
        <w:left w:val="none" w:sz="0" w:space="0" w:color="auto"/>
        <w:bottom w:val="none" w:sz="0" w:space="0" w:color="auto"/>
        <w:right w:val="none" w:sz="0" w:space="0" w:color="auto"/>
      </w:divBdr>
    </w:div>
    <w:div w:id="2066757190">
      <w:bodyDiv w:val="1"/>
      <w:marLeft w:val="0"/>
      <w:marRight w:val="0"/>
      <w:marTop w:val="0"/>
      <w:marBottom w:val="0"/>
      <w:divBdr>
        <w:top w:val="none" w:sz="0" w:space="0" w:color="auto"/>
        <w:left w:val="none" w:sz="0" w:space="0" w:color="auto"/>
        <w:bottom w:val="none" w:sz="0" w:space="0" w:color="auto"/>
        <w:right w:val="none" w:sz="0" w:space="0" w:color="auto"/>
      </w:divBdr>
    </w:div>
    <w:div w:id="21142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Wit58</b:Tag>
    <b:SourceType>Book</b:SourceType>
    <b:Guid>{B5411365-2934-493A-8972-A76DF5FA0345}</b:Guid>
    <b:Author>
      <b:Author>
        <b:NameList>
          <b:Person>
            <b:Last>Wittgenstein</b:Last>
          </b:Person>
        </b:NameList>
      </b:Author>
    </b:Author>
    <b:Title>Investigaciones Filosofíacas</b:Title>
    <b:Year>1958</b:Year>
    <b:City>Barcelona</b:City>
    <b:Publisher>Crítica</b:Publisher>
    <b:RefOrder>6</b:RefOrder>
  </b:Source>
  <b:Source>
    <b:Tag>Wer06</b:Tag>
    <b:SourceType>Book</b:SourceType>
    <b:Guid>{D6A2A09F-C723-4363-B3E7-66140096276C}</b:Guid>
    <b:Author>
      <b:Author>
        <b:NameList>
          <b:Person>
            <b:Last>Wertsch</b:Last>
            <b:First>James</b:First>
          </b:Person>
        </b:NameList>
      </b:Author>
    </b:Author>
    <b:Title>Vygotsky y la formación social de la mente</b:Title>
    <b:Year>2006</b:Year>
    <b:City>Barcelona</b:City>
    <b:Publisher>Editorial Paidós</b:Publisher>
    <b:RefOrder>7</b:RefOrder>
  </b:Source>
  <b:Source>
    <b:Tag>Vyg13</b:Tag>
    <b:SourceType>BookSection</b:SourceType>
    <b:Guid>{24DF6006-38F5-4608-9F90-A6D36170D36B}</b:Guid>
    <b:Author>
      <b:Author>
        <b:NameList>
          <b:Person>
            <b:Last>Vygotski</b:Last>
            <b:First>Lev</b:First>
          </b:Person>
        </b:NameList>
      </b:Author>
      <b:BookAuthor>
        <b:NameList>
          <b:Person>
            <b:Last>Vygotski</b:Last>
            <b:First>Lev</b:First>
          </b:Person>
        </b:NameList>
      </b:BookAuthor>
    </b:Author>
    <b:Title>El desarrollo de las funciones psíquicas superiores en la edad de transición</b:Title>
    <b:Year>1984</b:Year>
    <b:City>Madrid</b:City>
    <b:Publisher>Aprendizaje Visor</b:Publisher>
    <b:BookTitle>Obras Escogidas</b:BookTitle>
    <b:Pages>117</b:Pages>
    <b:RefOrder>8</b:RefOrder>
  </b:Source>
  <b:Source>
    <b:Tag>Vas06</b:Tag>
    <b:SourceType>Book</b:SourceType>
    <b:Guid>{291DDB8C-8576-4D1B-A284-B86E709A9CCC}</b:Guid>
    <b:Author>
      <b:Author>
        <b:NameList>
          <b:Person>
            <b:Last>Vasco</b:Last>
            <b:First>Carlos</b:First>
          </b:Person>
        </b:NameList>
      </b:Author>
    </b:Author>
    <b:Title>Didáctica de las Matemáticas. Articulos Selectos.</b:Title>
    <b:Year>2006</b:Year>
    <b:City>Bogotá</b:City>
    <b:Publisher>Universidad Pedagógica Nacional</b:Publisher>
    <b:RefOrder>9</b:RefOrder>
  </b:Source>
  <b:Source>
    <b:Tag>Val09</b:Tag>
    <b:SourceType>Book</b:SourceType>
    <b:Guid>{CE6266A8-2D21-4D3C-907E-6DAD2FE41DD5}</b:Guid>
    <b:Author>
      <b:Author>
        <b:NameList>
          <b:Person>
            <b:Last>Valero</b:Last>
            <b:First>Paola</b:First>
          </b:Person>
        </b:NameList>
      </b:Author>
    </b:Author>
    <b:Title>LA EDUCACIÓN MATEMÁTICA COMO UNA RED DE PRÁCTICAS SOCIALES</b:Title>
    <b:Year>2009</b:Year>
    <b:City>Lyon</b:City>
    <b:Publisher>CERME 6</b:Publisher>
    <b:RefOrder>10</b:RefOrder>
  </b:Source>
  <b:Source>
    <b:Tag>Val07</b:Tag>
    <b:SourceType>Book</b:SourceType>
    <b:Guid>{5CECC2BF-B994-4F98-8A4C-8971DE16D1DE}</b:Guid>
    <b:Author>
      <b:Author>
        <b:NameList>
          <b:Person>
            <b:Last>Valero</b:Last>
            <b:First>Paola</b:First>
          </b:Person>
        </b:NameList>
      </b:Author>
    </b:Author>
    <b:Title>Investigación socio-política en educación matemática: Raíces, tendencias y perspectivas.</b:Title>
    <b:Year>2007</b:Year>
    <b:City>Dinamarca</b:City>
    <b:Publisher>Universidad de Aalborg</b:Publisher>
    <b:RefOrder>11</b:RefOrder>
  </b:Source>
  <b:Source>
    <b:Tag>Tor06</b:Tag>
    <b:SourceType>JournalArticle</b:SourceType>
    <b:Guid>{7372EE4F-A488-47F7-9C45-C159FCD7D0F8}</b:Guid>
    <b:Title>COORDINACIÓN DE PROCESOS COGNITIVOS EN GEOMETRÍA</b:Title>
    <b:Year>2006</b:Year>
    <b:Month>Noviembre</b:Month>
    <b:Day>28</b:Day>
    <b:Author>
      <b:Author>
        <b:NameList>
          <b:Person>
            <b:Last>Torregrosa</b:Last>
            <b:First>Germán</b:First>
          </b:Person>
          <b:Person>
            <b:Last>Quesada</b:Last>
            <b:First>Humberto</b:First>
          </b:Person>
        </b:NameList>
      </b:Author>
    </b:Author>
    <b:JournalName>Relime. Vol 10.</b:JournalName>
    <b:Pages>275</b:Pages>
    <b:RefOrder>12</b:RefOrder>
  </b:Source>
  <b:Source>
    <b:Tag>Tam12</b:Tag>
    <b:SourceType>Book</b:SourceType>
    <b:Guid>{73CCBB90-E5B0-4C18-9847-0F559A7298CC}</b:Guid>
    <b:Author>
      <b:Author>
        <b:NameList>
          <b:Person>
            <b:Last>Tamayo</b:Last>
            <b:First>Carolina</b:First>
          </b:Person>
        </b:NameList>
      </b:Author>
    </b:Author>
    <b:Title>(Re)significación del currículo escolar indígena, relativo al Conocimiento [matemático], desde y para las prácticas Sociales: el caso de los maestros indígenas dule de la Cumunidad de alto caimán</b:Title>
    <b:Year>2012</b:Year>
    <b:City>Medellín</b:City>
    <b:Publisher>Udea</b:Publisher>
    <b:RefOrder>13</b:RefOrder>
  </b:Source>
  <b:Source>
    <b:Tag>San981</b:Tag>
    <b:SourceType>Book</b:SourceType>
    <b:Guid>{48361E73-28F2-4CF8-AFFD-11C8EDC5377D}</b:Guid>
    <b:Author>
      <b:Author>
        <b:NameList>
          <b:Person>
            <b:Last>Sanchez</b:Last>
            <b:First>Silvio</b:First>
          </b:Person>
        </b:NameList>
      </b:Author>
    </b:Author>
    <b:Title>Fundamentos para la investigación educativa - Presupuestos Epistemológicos que orientan al investigador</b:Title>
    <b:Year>1998</b:Year>
    <b:City>Santa Fe de Bogotá</b:City>
    <b:Publisher>Magisterio</b:Publisher>
    <b:RefOrder>14</b:RefOrder>
  </b:Source>
  <b:Source>
    <b:Tag>Rot08</b:Tag>
    <b:SourceType>Book</b:SourceType>
    <b:Guid>{9292B0B0-D5B5-4145-8889-0FD236154541}</b:Guid>
    <b:Author>
      <b:Author>
        <b:NameList>
          <b:Person>
            <b:Last>Roth</b:Last>
            <b:First>Wolff</b:First>
          </b:Person>
          <b:Person>
            <b:Last>Radford</b:Last>
            <b:First>Luis</b:First>
          </b:Person>
        </b:NameList>
      </b:Author>
    </b:Author>
    <b:Title>A Cultural-Historical Perspective on Mathematics Teaching and Learning</b:Title>
    <b:Year>2011</b:Year>
    <b:City>Rotherdam</b:City>
    <b:Publisher>SENSE PUBLISHERS</b:Publisher>
    <b:RefOrder>15</b:RefOrder>
  </b:Source>
  <b:Source>
    <b:Tag>Rad13</b:Tag>
    <b:SourceType>JournalArticle</b:SourceType>
    <b:Guid>{397A86C4-88F4-4D73-860C-634B37EFE579}</b:Guid>
    <b:Title>Tres conceptos clave de la Teoría de la Objetivación:  Conocimiento, Conocer, Aprendizaje</b:Title>
    <b:Year>2013</b:Year>
    <b:Author>
      <b:Author>
        <b:NameList>
          <b:Person>
            <b:Last>Radford</b:Last>
            <b:First>Luis</b:First>
          </b:Person>
        </b:NameList>
      </b:Author>
    </b:Author>
    <b:JournalName>Revista de Investigación en Didáctica de las Matemáticas (REDIMAT)</b:JournalName>
    <b:Pages>15 - 16</b:Pages>
    <b:RefOrder>16</b:RefOrder>
  </b:Source>
  <b:Source>
    <b:Tag>Rad132</b:Tag>
    <b:SourceType>DocumentFromInternetSite</b:SourceType>
    <b:Guid>{C358FAA8-F458-4E31-80CE-7C7DB8B2EF7A}</b:Guid>
    <b:Author>
      <b:Author>
        <b:NameList>
          <b:Person>
            <b:Last>Radford</b:Last>
            <b:First>Luis</b:First>
          </b:Person>
        </b:NameList>
      </b:Author>
    </b:Author>
    <b:Title>Sumisión, alienación y (un poco de) esperanza hacia una visión cultural, histórica, ética y política de la enseñanza de las matemáticas</b:Title>
    <b:Year>2013</b:Year>
    <b:Month>Noviembre</b:Month>
    <b:Day>13</b:Day>
    <b:URL>http://www.luisradford.ca/pub/Radford%20-%20Dominicana.pdf</b:URL>
    <b:RefOrder>17</b:RefOrder>
  </b:Source>
  <b:Source>
    <b:Tag>Rad</b:Tag>
    <b:SourceType>Book</b:SourceType>
    <b:Guid>{4D137741-7874-4AC4-8447-9158C9C13265}</b:Guid>
    <b:Author>
      <b:Author>
        <b:NameList>
          <b:Person>
            <b:Last>Radford</b:Last>
            <b:First>Luis</b:First>
          </b:Person>
        </b:NameList>
      </b:Author>
    </b:Author>
    <b:Title>Sujeto, objeto, cultura y la formación del conocimiento</b:Title>
    <b:Year>2000</b:Year>
    <b:City>Canada</b:City>
    <b:Publisher>Educación Mathemática</b:Publisher>
    <b:Pages>19 , 20</b:Pages>
    <b:RefOrder>18</b:RefOrder>
  </b:Source>
  <b:Source>
    <b:Tag>Rad1</b:Tag>
    <b:SourceType>BookSection</b:SourceType>
    <b:Guid>{FA9C6EFD-90A6-4816-96B5-68472A7ED1C2}</b:Guid>
    <b:Author>
      <b:Author>
        <b:NameList>
          <b:Person>
            <b:Last>Radford</b:Last>
            <b:First>Luis</b:First>
          </b:Person>
        </b:NameList>
      </b:Author>
    </b:Author>
    <b:Title>Semiótica cultural y cognición</b:Title>
    <b:JournalName>Conferencia plenaria dada en la Decimoctava Reunión Latinoamericana de Matemática</b:JournalName>
    <b:Year>2004</b:Year>
    <b:Pages>18</b:Pages>
    <b:BookTitle>Conferencia plenaria dada en la Decimoctava Reunión Latinoamericana de Matemática</b:BookTitle>
    <b:City>México</b:City>
    <b:Publisher>Universidad Autónoma de Chiapas, Tuxtla Gutiérrez</b:Publisher>
    <b:RefOrder>19</b:RefOrder>
  </b:Source>
  <b:Source>
    <b:Tag>Rad99</b:Tag>
    <b:SourceType>JournalArticle</b:SourceType>
    <b:Guid>{A7125656-9E92-4927-8A72-BDC8119B0C4B}</b:Guid>
    <b:Title>LA RAZÓN DESNATURALIZADA - ENSAYO DE EPISTEMOLOGÍA ANTROPOLÓGICA</b:Title>
    <b:Year>1999</b:Year>
    <b:Author>
      <b:Author>
        <b:NameList>
          <b:Person>
            <b:Last>Radford</b:Last>
            <b:First>Luis</b:First>
          </b:Person>
        </b:NameList>
      </b:Author>
    </b:Author>
    <b:JournalName>Redalyc Vol 2.</b:JournalName>
    <b:Pages>47</b:Pages>
    <b:RefOrder>20</b:RefOrder>
  </b:Source>
  <b:Source>
    <b:Tag>Rad94</b:Tag>
    <b:SourceType>JournalArticle</b:SourceType>
    <b:Guid>{E0C99E03-4C91-4808-986E-F48DD5034006}</b:Guid>
    <b:Title>La Ensenanza de la Demostracion: Aspectos Teoricos y Practicos.</b:Title>
    <b:Year>1994</b:Year>
    <b:Author>
      <b:Author>
        <b:NameList>
          <b:Person>
            <b:Last>Radford</b:Last>
            <b:First>Luis</b:First>
          </b:Person>
        </b:NameList>
      </b:Author>
    </b:Author>
    <b:Month>Diciembre</b:Month>
    <b:JournalName>Revista de Educación Matemática. Vol 6</b:JournalName>
    <b:Pages>21</b:Pages>
    <b:RefOrder>21</b:RefOrder>
  </b:Source>
  <b:Source>
    <b:Tag>Rad06</b:Tag>
    <b:SourceType>JournalArticle</b:SourceType>
    <b:Guid>{329403B1-A698-4F65-9749-53D59916C3CF}</b:Guid>
    <b:Title>Elementos de una teoría cultural de la objetivación</b:Title>
    <b:Year>2006</b:Year>
    <b:Author>
      <b:Author>
        <b:NameList>
          <b:Person>
            <b:Last>Radford</b:Last>
            <b:First>Luis</b:First>
          </b:Person>
        </b:NameList>
      </b:Author>
    </b:Author>
    <b:City>Canada</b:City>
    <b:Publisher>Relime</b:Publisher>
    <b:JournalName>Relime</b:JournalName>
    <b:Pages>103</b:Pages>
    <b:RefOrder>22</b:RefOrder>
  </b:Source>
  <b:Source>
    <b:Tag>Rad14</b:Tag>
    <b:SourceType>Book</b:SourceType>
    <b:Guid>{9BED0ACF-0DD5-49EB-A667-CD808DB50792}</b:Guid>
    <b:Author>
      <b:Author>
        <b:NameList>
          <b:Person>
            <b:Last>Radford</b:Last>
            <b:First>Luis</b:First>
          </b:Person>
        </b:NameList>
      </b:Author>
    </b:Author>
    <b:Title>De la teoría de la objetivación</b:Title>
    <b:Year>2014</b:Year>
    <b:City>Bogotá</b:City>
    <b:Publisher>Revista Latinoamericana de Etnomatemática</b:Publisher>
    <b:RefOrder>5</b:RefOrder>
  </b:Source>
  <b:Source>
    <b:Tag>Rad131</b:Tag>
    <b:SourceType>Book</b:SourceType>
    <b:Guid>{85D81681-2788-4661-BA1F-D8BE65ACBB56}</b:Guid>
    <b:Author>
      <b:Author>
        <b:NameList>
          <b:Person>
            <b:Last>Radford</b:Last>
            <b:First>Luis</b:First>
          </b:Person>
        </b:NameList>
      </b:Author>
    </b:Author>
    <b:Title>Cultura e historia: dos conceptos difíciles y controversiales en las aproximaciones contemporáneas en la educación matemática</b:Title>
    <b:Year>2013</b:Year>
    <b:City>São Paulo</b:City>
    <b:Publisher>Livraria da Física</b:Publisher>
    <b:RefOrder>23</b:RefOrder>
  </b:Source>
  <b:Source xmlns:b="http://schemas.openxmlformats.org/officeDocument/2006/bibliography">
    <b:Tag>Pla</b:Tag>
    <b:SourceType>Book</b:SourceType>
    <b:Guid>{3FEBECAF-600B-4685-9E6D-4BF314B5B1BA}</b:Guid>
    <b:Author>
      <b:Author>
        <b:NameList>
          <b:Person>
            <b:Last>Platón</b:Last>
          </b:Person>
        </b:NameList>
      </b:Author>
    </b:Author>
    <b:Title>La república</b:Title>
    <b:Pages>168</b:Pages>
    <b:Publisher>Akal</b:Publisher>
    <b:Year>2008</b:Year>
    <b:City>Madrid</b:City>
    <b:RefOrder>24</b:RefOrder>
  </b:Source>
  <b:Source>
    <b:Tag>Mou11</b:Tag>
    <b:SourceType>Book</b:SourceType>
    <b:Guid>{2873594B-08A6-4143-96AA-73D1B98DD2B3}</b:Guid>
    <b:Author>
      <b:Author>
        <b:NameList>
          <b:Person>
            <b:Last>Moura</b:Last>
            <b:First>Manoel</b:First>
            <b:Middle>Oriosvaldo de</b:Middle>
          </b:Person>
        </b:NameList>
      </b:Author>
    </b:Author>
    <b:Title>Educar con las matemáticas: saber específico y saber pedagógico</b:Title>
    <b:Year>2011</b:Year>
    <b:City>Bogotá</b:City>
    <b:Publisher>Revista Educación y Pedagogía, vol. 23, núm. 59</b:Publisher>
    <b:RefOrder>25</b:RefOrder>
  </b:Source>
  <b:Source>
    <b:Tag>Mou10</b:Tag>
    <b:SourceType>Book</b:SourceType>
    <b:Guid>{ECC8F051-9655-4249-B483-54A1AA17902F}</b:Guid>
    <b:Title>A actividade pedagógica na teoría histórico-cultural</b:Title>
    <b:Year>2010</b:Year>
    <b:City>Brasilia</b:City>
    <b:Publisher>Liber Livro</b:Publisher>
    <b:Author>
      <b:Author>
        <b:NameList>
          <b:Person>
            <b:Last>Moura</b:Last>
            <b:First>Manoel</b:First>
            <b:Middle>Oriosvaldo de</b:Middle>
          </b:Person>
        </b:NameList>
      </b:Author>
    </b:Author>
    <b:RefOrder>1</b:RefOrder>
  </b:Source>
  <b:Source>
    <b:Tag>Moc95</b:Tag>
    <b:SourceType>BookSection</b:SourceType>
    <b:Guid>{9EA63BF4-3F48-4245-A2F4-7832980001DE}</b:Guid>
    <b:Author>
      <b:Author>
        <b:NameList>
          <b:Person>
            <b:Last>Mockus</b:Last>
            <b:First>Antanas</b:First>
          </b:Person>
          <b:Person>
            <b:Last>Hernández</b:Last>
            <b:First>Carlos</b:First>
          </b:Person>
          <b:Person>
            <b:Last>Granés</b:Last>
            <b:First>José</b:First>
          </b:Person>
          <b:Person>
            <b:Last>Charum</b:Last>
            <b:First>Jorge</b:First>
          </b:Person>
          <b:Person>
            <b:Last>Castro</b:Last>
            <b:First>María Clemencia</b:First>
          </b:Person>
        </b:NameList>
      </b:Author>
    </b:Author>
    <b:Title>Articulación entre el conocimiento escolar y el conocimiento extraescolar.</b:Title>
    <b:Year>1995</b:Year>
    <b:City>Bogotá</b:City>
    <b:Publisher>Magisterio</b:Publisher>
    <b:BookTitle>Las fronteras de la Escuela</b:BookTitle>
    <b:Pages>39</b:Pages>
    <b:RefOrder>26</b:RefOrder>
  </b:Source>
  <b:Source>
    <b:Tag>MEN98</b:Tag>
    <b:SourceType>Book</b:SourceType>
    <b:Guid>{AA6140D3-ACF2-458E-9A27-BDDF734E3569}</b:Guid>
    <b:Author>
      <b:Author>
        <b:NameList>
          <b:Person>
            <b:Last>MEN</b:Last>
          </b:Person>
        </b:NameList>
      </b:Author>
    </b:Author>
    <b:Title>Lineamientos Curriculares. Matemáticas</b:Title>
    <b:Year>1998</b:Year>
    <b:City>Bogotá</b:City>
    <b:Publisher>Magisterio</b:Publisher>
    <b:RefOrder>27</b:RefOrder>
  </b:Source>
  <b:Source>
    <b:Tag>MEN06</b:Tag>
    <b:SourceType>Book</b:SourceType>
    <b:Guid>{4DFC0D40-52EA-470B-82EA-F8B651E42900}</b:Guid>
    <b:Author>
      <b:Author>
        <b:NameList>
          <b:Person>
            <b:Last>MEN</b:Last>
          </b:Person>
        </b:NameList>
      </b:Author>
    </b:Author>
    <b:Title>Estándares Básicos de Competencias en Matemáticas</b:Title>
    <b:Year>2006</b:Year>
    <b:City>Bogotá</b:City>
    <b:Publisher>Ministerio de Educación Nacional</b:Publisher>
    <b:RefOrder>28</b:RefOrder>
  </b:Source>
  <b:Source>
    <b:Tag>Mar74</b:Tag>
    <b:SourceType>Book</b:SourceType>
    <b:Guid>{0476F838-5BB8-45D6-BB07-B5D0F0871231}</b:Guid>
    <b:Author>
      <b:Author>
        <b:NameList>
          <b:Person>
            <b:Last>Marx</b:Last>
            <b:First>Carlos</b:First>
          </b:Person>
          <b:Person>
            <b:Last>Engels</b:Last>
            <b:First>Federico</b:First>
          </b:Person>
        </b:NameList>
      </b:Author>
    </b:Author>
    <b:Title>La Ideología Alemana</b:Title>
    <b:Year>1974</b:Year>
    <b:City>Montevideo</b:City>
    <b:Publisher>Pueblos Unidos</b:Publisher>
    <b:RefOrder>29</b:RefOrder>
  </b:Source>
  <b:Source>
    <b:Tag>Mar10</b:Tag>
    <b:SourceType>JournalArticle</b:SourceType>
    <b:Guid>{AFC2C3A0-DD6C-45CA-AEC3-44E61F53522B}</b:Guid>
    <b:Title>La visualización en los primeros ciclos de la educación básica. Posibilidades y complejidad</b:Title>
    <b:Year>2010</b:Year>
    <b:Author>
      <b:Author>
        <b:NameList>
          <b:Person>
            <b:Last>Marmolejo</b:Last>
            <b:First>Gustavo</b:First>
          </b:Person>
        </b:NameList>
      </b:Author>
    </b:Author>
    <b:JournalName>Revista Sigma</b:JournalName>
    <b:Pages>14</b:Pages>
    <b:RefOrder>30</b:RefOrder>
  </b:Source>
  <b:Source>
    <b:Tag>Liz03</b:Tag>
    <b:SourceType>DocumentFromInternetSite</b:SourceType>
    <b:Guid>{51B27E4E-E492-4B4E-84B6-9077804B556E}</b:Guid>
    <b:Author>
      <b:Author>
        <b:NameList>
          <b:Person>
            <b:Last>Lizcano</b:Last>
            <b:First>Emmánuel</b:First>
          </b:Person>
        </b:NameList>
      </b:Author>
    </b:Author>
    <b:Title>IMAGINARIO COLECTIVO Y ANÁLISIS METAFÓRICO</b:Title>
    <b:Year>2003</b:Year>
    <b:City>México</b:City>
    <b:Publisher>Universidad Autónoma del Estado de Morelos</b:Publisher>
    <b:Month>Mayo</b:Month>
    <b:Day>6</b:Day>
    <b:URL>http://www.unavarra.es/puresoc/pdfs/c_salaconfe/SC-Lizcano-2.pdf</b:URL>
    <b:RefOrder>31</b:RefOrder>
  </b:Source>
  <b:Source>
    <b:Tag>Liz02</b:Tag>
    <b:SourceType>BookSection</b:SourceType>
    <b:Guid>{5025099E-ED70-44E8-BD8E-E0E7D96A7B97}</b:Guid>
    <b:Author>
      <b:Author>
        <b:NameList>
          <b:Person>
            <b:Last>Lizcano</b:Last>
            <b:First>Emmanuel</b:First>
          </b:Person>
        </b:NameList>
      </b:Author>
      <b:BookAuthor>
        <b:NameList>
          <b:Person>
            <b:Last>Knijnik</b:Last>
            <b:First>G</b:First>
          </b:Person>
          <b:Person>
            <b:Last>Wanderer</b:Last>
            <b:First>F</b:First>
          </b:Person>
          <b:Person>
            <b:Last>Oliveira</b:Last>
            <b:First>C.</b:First>
          </b:Person>
        </b:NameList>
      </b:BookAuthor>
    </b:Author>
    <b:Year>2002</b:Year>
    <b:BookTitle>Etnomatemática, currículo e formação de professores</b:BookTitle>
    <b:Pages>126</b:Pages>
    <b:City>Santa Cruz do Sul</b:City>
    <b:Publisher>Edunisc.</b:Publisher>
    <b:Title>Las matemáticas de la tribu europea: Un estudio de caso</b:Title>
    <b:RefOrder>32</b:RefOrder>
  </b:Source>
  <b:Source>
    <b:Tag>Leo84</b:Tag>
    <b:SourceType>Book</b:SourceType>
    <b:Guid>{97F55243-4FCB-4D72-A35D-9C7946D0A891}</b:Guid>
    <b:Title>Actividad, Conciencia y Personalidad</b:Title>
    <b:Year>1984</b:Year>
    <b:City>México</b:City>
    <b:Publisher>Cartago</b:Publisher>
    <b:Author>
      <b:Author>
        <b:NameList>
          <b:Person>
            <b:Last>Leontiev</b:Last>
            <b:First>A.N.</b:First>
          </b:Person>
        </b:NameList>
      </b:Author>
    </b:Author>
    <b:RefOrder>33</b:RefOrder>
  </b:Source>
  <b:Source>
    <b:Tag>Lar06</b:Tag>
    <b:SourceType>Book</b:SourceType>
    <b:Guid>{DBA753C6-F278-47E8-BE27-54F8BCB09C44}</b:Guid>
    <b:Author>
      <b:Author>
        <b:NameList>
          <b:Person>
            <b:Last>Larios</b:Last>
          </b:Person>
          <b:Person>
            <b:Last>Victor</b:Last>
          </b:Person>
        </b:NameList>
      </b:Author>
    </b:Author>
    <b:Title>LA RIGIDEZ GEOMÉTRICA Y LA PREFERENCIA DE PROPIEDADES GEOMÉTRICAS EN UN AMBIENTE DE GEOMETRÍA DINÁMICA EN EL NIVEL MEDIO</b:Title>
    <b:Year>2006</b:Year>
    <b:City>México</b:City>
    <b:Publisher>Revista Latinoamericana de Investigacion en Matematica Educativa</b:Publisher>
    <b:RefOrder>34</b:RefOrder>
  </b:Source>
  <b:Source>
    <b:Tag>Jar11</b:Tag>
    <b:SourceType>JournalArticle</b:SourceType>
    <b:Guid>{9170131B-5144-428F-AD53-651BC64062C4}</b:Guid>
    <b:Title>La educación matemática en una perspectiva sociocultural: tensiones utopías, futuros posibles</b:Title>
    <b:Year>2011</b:Year>
    <b:Month>Abril</b:Month>
    <b:Author>
      <b:Author>
        <b:NameList>
          <b:Person>
            <b:Last>Jaramillo</b:Last>
            <b:First>Diana</b:First>
          </b:Person>
        </b:NameList>
      </b:Author>
    </b:Author>
    <b:JournalName>Revista Educación y Pedagogía, vol. 23, núm. 59</b:JournalName>
    <b:Pages>13</b:Pages>
    <b:RefOrder>3</b:RefOrder>
  </b:Source>
  <b:Source>
    <b:Tag>Hed07</b:Tag>
    <b:SourceType>Book</b:SourceType>
    <b:Guid>{30016480-8F9F-4C8B-88AF-BE8CDF2717E0}</b:Guid>
    <b:Author>
      <b:Author>
        <b:NameList>
          <b:Person>
            <b:Last>Hederich</b:Last>
            <b:First>Chistian.</b:First>
          </b:Person>
        </b:NameList>
      </b:Author>
    </b:Author>
    <b:Title>Estilo cognitivo en la dimensión de depenedencia-independencia de campo.</b:Title>
    <b:Year>2007</b:Year>
    <b:City>Bogotá</b:City>
    <b:Publisher>Universidad Pedagógica Nacional</b:Publisher>
    <b:RefOrder>35</b:RefOrder>
  </b:Source>
  <b:Source xmlns:b="http://schemas.openxmlformats.org/officeDocument/2006/bibliography">
    <b:Tag>Fue13</b:Tag>
    <b:SourceType>Book</b:SourceType>
    <b:Guid>{D5A8A187-6C88-4321-88D6-442359AF233B}</b:Guid>
    <b:Title>El enfoque sociocultural en educación matemática desde la perspectiva de estudiantes para profesor: una aproximación inicial desde sus concepciones</b:Title>
    <b:Year>2013</b:Year>
    <b:City>Bogotá</b:City>
    <b:Author>
      <b:Author>
        <b:NameList>
          <b:Person>
            <b:Last>Fuentes</b:Last>
            <b:First>Christian</b:First>
          </b:Person>
          <b:Person>
            <b:Last>Martínez</b:Last>
            <b:First>Julián</b:First>
            <b:Middle>David</b:Middle>
          </b:Person>
        </b:NameList>
      </b:Author>
    </b:Author>
    <b:Publisher>Educación Científica y Tecnológica</b:Publisher>
    <b:RefOrder>36</b:RefOrder>
  </b:Source>
  <b:Source>
    <b:Tag>Fre02</b:Tag>
    <b:SourceType>Book</b:SourceType>
    <b:Guid>{457CD480-88F5-4882-8CD9-3B902B0E6CF4}</b:Guid>
    <b:Author>
      <b:Author>
        <b:NameList>
          <b:Person>
            <b:Last>Freire</b:Last>
            <b:First>Paulo</b:First>
          </b:Person>
        </b:NameList>
      </b:Author>
    </b:Author>
    <b:Title>Pedagogía del Oprimido</b:Title>
    <b:Year>2002</b:Year>
    <b:City>Buenos Aires</b:City>
    <b:Publisher>Siglo XXI</b:Publisher>
    <b:RefOrder>37</b:RefOrder>
  </b:Source>
  <b:Source>
    <b:Tag>Fli15</b:Tag>
    <b:SourceType>Book</b:SourceType>
    <b:Guid>{F329A259-A119-4501-8509-E85D944911BE}</b:Guid>
    <b:Author>
      <b:Author>
        <b:NameList>
          <b:Person>
            <b:Last>Flick</b:Last>
            <b:First>Uwe</b:First>
          </b:Person>
        </b:NameList>
      </b:Author>
    </b:Author>
    <b:Title>El diseño de investigación Cualitativa</b:Title>
    <b:Year>2015</b:Year>
    <b:City>Madrid</b:City>
    <b:Publisher>Morata</b:Publisher>
    <b:RefOrder>38</b:RefOrder>
  </b:Source>
  <b:Source>
    <b:Tag>Den12</b:Tag>
    <b:SourceType>Book</b:SourceType>
    <b:Guid>{53F30F1F-7231-49E5-9A34-A8E96E9B8910}</b:Guid>
    <b:Author>
      <b:Author>
        <b:NameList>
          <b:Person>
            <b:Last>Denzin</b:Last>
            <b:First>Norman</b:First>
            <b:Middle>K.</b:Middle>
          </b:Person>
          <b:Person>
            <b:Last>Lincoln</b:Last>
            <b:First>Yvonna</b:First>
            <b:Middle>S.</b:Middle>
          </b:Person>
        </b:NameList>
      </b:Author>
    </b:Author>
    <b:Title>Manual de investigación cualitativa</b:Title>
    <b:Year>2012</b:Year>
    <b:City>Barcelona</b:City>
    <b:Publisher>Gedisa, S.A.</b:Publisher>
    <b:RefOrder>39</b:RefOrder>
  </b:Source>
  <b:Source>
    <b:Tag>DAm98</b:Tag>
    <b:SourceType>Book</b:SourceType>
    <b:Guid>{322533FF-0B3B-4A96-941A-A70106BE5655}</b:Guid>
    <b:Title>Etnomatemática, 4.a</b:Title>
    <b:Year>1998</b:Year>
    <b:City>São Paulo</b:City>
    <b:Publisher>Ática</b:Publisher>
    <b:Author>
      <b:Author>
        <b:NameList>
          <b:Person>
            <b:Last>D’Ambrosio</b:Last>
            <b:First>U.</b:First>
          </b:Person>
        </b:NameList>
      </b:Author>
    </b:Author>
    <b:RefOrder>40</b:RefOrder>
  </b:Source>
  <b:Source>
    <b:Tag>Cot</b:Tag>
    <b:SourceType>Book</b:SourceType>
    <b:Guid>{E9134054-923E-4738-9F08-51B62C4E2E93}</b:Guid>
    <b:Author>
      <b:Author>
        <b:NameList>
          <b:Person>
            <b:Last>Cotera</b:Last>
            <b:First>Jorge</b:First>
          </b:Person>
          <b:Person>
            <b:Last>Hernández</b:Last>
            <b:First>Jorge</b:First>
          </b:Person>
          <b:Person>
            <b:Last>Roche</b:Last>
            <b:First>Luis</b:First>
          </b:Person>
          <b:Person>
            <b:Last>Vergara</b:Last>
            <b:First>Jaider</b:First>
          </b:Person>
        </b:NameList>
      </b:Author>
    </b:Author>
    <b:Title>LAS REPRESENTACIONES SEMIÓTICAS EN LA APREHENSIÓN Y COMPRENSIÓN DE LOS OBJETOS GEOMÉTRICOS</b:Title>
    <b:Year>2011</b:Year>
    <b:City>Montelíbano</b:City>
    <b:Publisher>Udea</b:Publisher>
    <b:RefOrder>41</b:RefOrder>
  </b:Source>
  <b:Source>
    <b:Tag>Can08</b:Tag>
    <b:SourceType>Book</b:SourceType>
    <b:Guid>{0535AC60-E970-4312-86E9-156CBECF9E09}</b:Guid>
    <b:Author>
      <b:Author>
        <b:NameList>
          <b:Person>
            <b:Last>Cantoral</b:Last>
            <b:First>Ricardo</b:First>
          </b:Person>
        </b:NameList>
      </b:Author>
    </b:Author>
    <b:Title>Desarrollo del Pensamiento Matemático</b:Title>
    <b:Year>2008</b:Year>
    <b:City>México</b:City>
    <b:Publisher>Trillas</b:Publisher>
    <b:RefOrder>42</b:RefOrder>
  </b:Source>
  <b:Source xmlns:b="http://schemas.openxmlformats.org/officeDocument/2006/bibliography">
    <b:Tag>Can14</b:Tag>
    <b:SourceType>JournalArticle</b:SourceType>
    <b:Guid>{C1FE27A2-0489-4903-A892-FD00152A7E76}</b:Guid>
    <b:Author>
      <b:Author>
        <b:NameList>
          <b:Person>
            <b:Last>Candiotti</b:Last>
            <b:First>Miguel</b:First>
          </b:Person>
        </b:NameList>
      </b:Author>
    </b:Author>
    <b:Title>marxismocritico.com</b:Title>
    <b:Year>2014</b:Year>
    <b:InternetSiteTitle>El carácter enigmático de las tesis sobre feuerbach y su secreto</b:InternetSiteTitle>
    <b:JournalName>ISEGORÍA. Revista de Filosofía Moral y Política</b:JournalName>
    <b:Pages>45</b:Pages>
    <b:RefOrder>43</b:RefOrder>
  </b:Source>
  <b:Source>
    <b:Tag>Bor</b:Tag>
    <b:SourceType>Book</b:SourceType>
    <b:Guid>{ED010E76-4CD3-4DD8-887B-E5C923A2E088}</b:Guid>
    <b:Author>
      <b:Author>
        <b:NameList>
          <b:Person>
            <b:Last>Borba</b:Last>
            <b:First>Marcelo</b:First>
          </b:Person>
          <b:Person>
            <b:Last>Araújo</b:Last>
            <b:First>Jussara</b:First>
          </b:Person>
        </b:NameList>
      </b:Author>
    </b:Author>
    <b:Title>Investigación Cualitativa en Educación Matemática</b:Title>
    <b:Year>2008</b:Year>
    <b:City>México</b:City>
    <b:Publisher>Limusa</b:Publisher>
    <b:RefOrder>44</b:RefOrder>
  </b:Source>
  <b:Source>
    <b:Tag>Baj</b:Tag>
    <b:SourceType>Book</b:SourceType>
    <b:Guid>{4192D497-C046-4AC3-9AD2-A895F3A374E5}</b:Guid>
    <b:Author>
      <b:Author>
        <b:NameList>
          <b:Person>
            <b:Last>Bajtín</b:Last>
            <b:First>Mijail</b:First>
          </b:Person>
        </b:NameList>
      </b:Author>
    </b:Author>
    <b:Title>Estética de la Creación Verbal</b:Title>
    <b:Year>1982</b:Year>
    <b:City>Madrid</b:City>
    <b:Publisher>Siglo XXI</b:Publisher>
    <b:RefOrder>45</b:RefOrder>
  </b:Source>
  <b:Source>
    <b:Tag>Bac04</b:Tag>
    <b:SourceType>Book</b:SourceType>
    <b:Guid>{3F34EC16-AF65-497D-A6E6-C3B77DB90401}</b:Guid>
    <b:Title>La formación del Espíritu Científico</b:Title>
    <b:Year>2004</b:Year>
    <b:City>Buenos Aires</b:City>
    <b:Publisher>Siglo XXI</b:Publisher>
    <b:Author>
      <b:Author>
        <b:NameList>
          <b:Person>
            <b:Last>Bachelard</b:Last>
            <b:First>Gaston</b:First>
          </b:Person>
        </b:NameList>
      </b:Author>
    </b:Author>
    <b:RefOrder>46</b:RefOrder>
  </b:Source>
  <b:Source>
    <b:Tag>Dus85</b:Tag>
    <b:SourceType>Book</b:SourceType>
    <b:Guid>{98E4DA6E-EABE-4C89-B8D8-F7CCE7ADC67C}</b:Guid>
    <b:Author>
      <b:Author>
        <b:NameList>
          <b:Person>
            <b:Last>Dussel</b:Last>
            <b:First>Enrique</b:First>
          </b:Person>
        </b:NameList>
      </b:Author>
    </b:Author>
    <b:Title>La producción teórica de Marx - Un comentario a los Grundrisse</b:Title>
    <b:Year>1985</b:Year>
    <b:City>México</b:City>
    <b:Publisher>Siglo XXI</b:Publisher>
    <b:RefOrder>4</b:RefOrder>
  </b:Source>
  <b:Source>
    <b:Tag>Mar16</b:Tag>
    <b:SourceType>BookSection</b:SourceType>
    <b:Guid>{231C4491-CD48-4C5E-A383-AB832369FFDB}</b:Guid>
    <b:Author>
      <b:Author>
        <b:NameList>
          <b:Person>
            <b:Last>Marx</b:Last>
            <b:First>Carlos</b:First>
          </b:Person>
        </b:NameList>
      </b:Author>
    </b:Author>
    <b:Title>El método de la Economía Política</b:Title>
    <b:Year>1857</b:Year>
    <b:Month>Febrero</b:Month>
    <b:Day>9</b:Day>
    <b:URL>https://creandopueblo.files.wordpress.com/2011/09/marx-elmetododelaeconomiapolitica.pdf</b:URL>
    <b:City>Buenos Aires - Argentina</b:City>
    <b:Publisher>Siglo XXI</b:Publisher>
    <b:BookTitle>ELEMENTOS FUNDAMENTALES PARA LA CRITICA DE LA ECONOMIA POLITICA</b:BookTitle>
    <b:RefOrder>2</b:RefOrder>
  </b:Source>
</b:Sources>
</file>

<file path=customXml/itemProps1.xml><?xml version="1.0" encoding="utf-8"?>
<ds:datastoreItem xmlns:ds="http://schemas.openxmlformats.org/officeDocument/2006/customXml" ds:itemID="{5BA874CD-2600-44A6-8456-E91651F2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2463</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Jorge A. Cotera</cp:lastModifiedBy>
  <cp:revision>12</cp:revision>
  <dcterms:created xsi:type="dcterms:W3CDTF">2016-03-21T16:13:00Z</dcterms:created>
  <dcterms:modified xsi:type="dcterms:W3CDTF">2016-05-10T23:55:00Z</dcterms:modified>
</cp:coreProperties>
</file>